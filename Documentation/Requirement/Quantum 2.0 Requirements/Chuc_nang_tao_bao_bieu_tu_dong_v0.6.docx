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3DD" w:rsidRPr="00000CEF" w:rsidRDefault="00F933DD" w:rsidP="008244DF">
      <w:pPr>
        <w:pStyle w:val="Title"/>
        <w:jc w:val="both"/>
        <w:rPr>
          <w:rFonts w:ascii="Times New Roman" w:hAnsi="Times New Roman" w:cs="Times New Roman"/>
        </w:rPr>
      </w:pPr>
      <w:r w:rsidRPr="00000CEF">
        <w:rPr>
          <w:rFonts w:ascii="Times New Roman" w:hAnsi="Times New Roman" w:cs="Times New Roman"/>
        </w:rPr>
        <w:t xml:space="preserve">Phân tích yêu cầu </w:t>
      </w:r>
      <w:r w:rsidR="003D7660" w:rsidRPr="00000CEF">
        <w:rPr>
          <w:rFonts w:ascii="Times New Roman" w:hAnsi="Times New Roman" w:cs="Times New Roman"/>
        </w:rPr>
        <w:t xml:space="preserve">báo cáo tạo báo biểu tự động </w:t>
      </w:r>
      <w:r w:rsidR="00763861" w:rsidRPr="00000CEF">
        <w:rPr>
          <w:rFonts w:ascii="Times New Roman" w:hAnsi="Times New Roman" w:cs="Times New Roman"/>
        </w:rPr>
        <w:t>v0.</w:t>
      </w:r>
      <w:del w:id="0" w:author="quan_nh" w:date="2012-08-25T11:00:00Z">
        <w:r w:rsidR="00A552FE" w:rsidDel="00E86EBC">
          <w:rPr>
            <w:rFonts w:ascii="Times New Roman" w:hAnsi="Times New Roman" w:cs="Times New Roman"/>
          </w:rPr>
          <w:delText>5</w:delText>
        </w:r>
      </w:del>
      <w:ins w:id="1" w:author="quan_nh" w:date="2012-08-25T11:00:00Z">
        <w:r w:rsidR="00E86EBC">
          <w:rPr>
            <w:rFonts w:ascii="Times New Roman" w:hAnsi="Times New Roman" w:cs="Times New Roman"/>
          </w:rPr>
          <w:t>7</w:t>
        </w:r>
      </w:ins>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t>Thông tin</w:t>
      </w:r>
    </w:p>
    <w:tbl>
      <w:tblPr>
        <w:tblStyle w:val="TableGrid"/>
        <w:tblW w:w="0" w:type="auto"/>
        <w:tblLook w:val="04A0"/>
      </w:tblPr>
      <w:tblGrid>
        <w:gridCol w:w="1912"/>
        <w:gridCol w:w="2039"/>
        <w:gridCol w:w="1947"/>
        <w:gridCol w:w="1940"/>
        <w:gridCol w:w="1738"/>
      </w:tblGrid>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Người  thực hiện</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Ngày</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Version</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w:t>
            </w:r>
          </w:p>
        </w:tc>
        <w:tc>
          <w:tcPr>
            <w:tcW w:w="1738" w:type="dxa"/>
          </w:tcPr>
          <w:p w:rsidR="00F36446" w:rsidRDefault="00F36446" w:rsidP="008244DF">
            <w:pPr>
              <w:jc w:val="both"/>
              <w:rPr>
                <w:rFonts w:ascii="Times New Roman" w:hAnsi="Times New Roman" w:cs="Times New Roman"/>
              </w:rPr>
            </w:pPr>
            <w:r>
              <w:rPr>
                <w:rFonts w:ascii="Times New Roman" w:hAnsi="Times New Roman" w:cs="Times New Roman"/>
              </w:rPr>
              <w:t>Chú thích</w:t>
            </w: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NHQ</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15/07/2012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0.2</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DA,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20/07/12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0.3</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Duy Anh, Thùy</w:t>
            </w:r>
          </w:p>
        </w:tc>
        <w:tc>
          <w:tcPr>
            <w:tcW w:w="2039"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10/08/2012</w:t>
            </w:r>
          </w:p>
        </w:tc>
        <w:tc>
          <w:tcPr>
            <w:tcW w:w="1947" w:type="dxa"/>
          </w:tcPr>
          <w:p w:rsidR="00F36446" w:rsidRPr="00000CEF" w:rsidRDefault="00F36446" w:rsidP="008244DF">
            <w:pPr>
              <w:jc w:val="both"/>
              <w:rPr>
                <w:rFonts w:ascii="Times New Roman" w:hAnsi="Times New Roman" w:cs="Times New Roman"/>
              </w:rPr>
            </w:pPr>
            <w:r w:rsidRPr="00000CEF">
              <w:rPr>
                <w:rFonts w:ascii="Times New Roman" w:hAnsi="Times New Roman" w:cs="Times New Roman"/>
              </w:rPr>
              <w:t>0.4</w:t>
            </w:r>
          </w:p>
        </w:tc>
        <w:tc>
          <w:tcPr>
            <w:tcW w:w="1940" w:type="dxa"/>
          </w:tcPr>
          <w:p w:rsidR="00F36446" w:rsidRPr="00000CEF" w:rsidRDefault="00F36446" w:rsidP="008244DF">
            <w:pPr>
              <w:jc w:val="both"/>
              <w:rPr>
                <w:rFonts w:ascii="Times New Roman" w:hAnsi="Times New Roman" w:cs="Times New Roman"/>
              </w:rPr>
            </w:pPr>
            <w:r>
              <w:rPr>
                <w:rFonts w:ascii="Times New Roman" w:hAnsi="Times New Roman" w:cs="Times New Roman"/>
              </w:rPr>
              <w:t>Dũng Vũ</w:t>
            </w:r>
          </w:p>
        </w:tc>
        <w:tc>
          <w:tcPr>
            <w:tcW w:w="1738" w:type="dxa"/>
          </w:tcPr>
          <w:p w:rsidR="00F36446" w:rsidRDefault="00F36446" w:rsidP="008244DF">
            <w:pPr>
              <w:jc w:val="both"/>
              <w:rPr>
                <w:rFonts w:ascii="Times New Roman" w:hAnsi="Times New Roman" w:cs="Times New Roman"/>
              </w:rPr>
            </w:pPr>
          </w:p>
        </w:tc>
      </w:tr>
      <w:tr w:rsidR="00F36446" w:rsidRPr="00000CEF" w:rsidTr="00F36446">
        <w:tc>
          <w:tcPr>
            <w:tcW w:w="1912" w:type="dxa"/>
          </w:tcPr>
          <w:p w:rsidR="00F36446" w:rsidRPr="00000CEF" w:rsidRDefault="00F36446" w:rsidP="008244DF">
            <w:pPr>
              <w:jc w:val="both"/>
              <w:rPr>
                <w:rFonts w:ascii="Times New Roman" w:hAnsi="Times New Roman" w:cs="Times New Roman"/>
              </w:rPr>
            </w:pPr>
            <w:r>
              <w:rPr>
                <w:rFonts w:ascii="Times New Roman" w:hAnsi="Times New Roman" w:cs="Times New Roman"/>
              </w:rPr>
              <w:t>QN</w:t>
            </w:r>
            <w:r>
              <w:rPr>
                <w:rStyle w:val="CommentReference"/>
              </w:rPr>
              <w:commentReference w:id="2"/>
            </w:r>
          </w:p>
        </w:tc>
        <w:tc>
          <w:tcPr>
            <w:tcW w:w="2039" w:type="dxa"/>
          </w:tcPr>
          <w:p w:rsidR="00F36446" w:rsidRPr="00000CEF" w:rsidRDefault="00F36446" w:rsidP="008244DF">
            <w:pPr>
              <w:jc w:val="both"/>
              <w:rPr>
                <w:rFonts w:ascii="Times New Roman" w:hAnsi="Times New Roman" w:cs="Times New Roman"/>
              </w:rPr>
            </w:pPr>
            <w:r>
              <w:rPr>
                <w:rFonts w:ascii="Times New Roman" w:hAnsi="Times New Roman" w:cs="Times New Roman"/>
              </w:rPr>
              <w:t>14/08/2012</w:t>
            </w:r>
          </w:p>
        </w:tc>
        <w:tc>
          <w:tcPr>
            <w:tcW w:w="1947" w:type="dxa"/>
          </w:tcPr>
          <w:p w:rsidR="00F36446" w:rsidRPr="00000CEF" w:rsidRDefault="00F36446" w:rsidP="008244DF">
            <w:pPr>
              <w:jc w:val="both"/>
              <w:rPr>
                <w:rFonts w:ascii="Times New Roman" w:hAnsi="Times New Roman" w:cs="Times New Roman"/>
              </w:rPr>
            </w:pPr>
            <w:r>
              <w:rPr>
                <w:rFonts w:ascii="Times New Roman" w:hAnsi="Times New Roman" w:cs="Times New Roman"/>
              </w:rPr>
              <w:t>0.5</w:t>
            </w:r>
          </w:p>
        </w:tc>
        <w:tc>
          <w:tcPr>
            <w:tcW w:w="1940" w:type="dxa"/>
          </w:tcPr>
          <w:p w:rsidR="00F36446" w:rsidRPr="00000CEF" w:rsidRDefault="00F36446" w:rsidP="008244DF">
            <w:pPr>
              <w:jc w:val="both"/>
              <w:rPr>
                <w:rFonts w:ascii="Times New Roman" w:hAnsi="Times New Roman" w:cs="Times New Roman"/>
              </w:rPr>
            </w:pPr>
          </w:p>
        </w:tc>
        <w:tc>
          <w:tcPr>
            <w:tcW w:w="1738" w:type="dxa"/>
          </w:tcPr>
          <w:p w:rsidR="00F36446" w:rsidRPr="00000CEF" w:rsidRDefault="00F36446" w:rsidP="008244DF">
            <w:pPr>
              <w:jc w:val="both"/>
              <w:rPr>
                <w:rFonts w:ascii="Times New Roman" w:hAnsi="Times New Roman" w:cs="Times New Roman"/>
              </w:rPr>
            </w:pPr>
            <w:r>
              <w:rPr>
                <w:rFonts w:ascii="Times New Roman" w:hAnsi="Times New Roman" w:cs="Times New Roman"/>
              </w:rPr>
              <w:t>Review các hàm, các template</w:t>
            </w:r>
          </w:p>
        </w:tc>
      </w:tr>
      <w:tr w:rsidR="00CB4EA6" w:rsidRPr="00000CEF" w:rsidTr="00CB4EA6">
        <w:trPr>
          <w:ins w:id="3" w:author="quan_nh" w:date="2012-08-18T10:31:00Z"/>
        </w:trPr>
        <w:tc>
          <w:tcPr>
            <w:tcW w:w="1912" w:type="dxa"/>
          </w:tcPr>
          <w:p w:rsidR="00CB4EA6" w:rsidRPr="00000CEF" w:rsidRDefault="00CB4EA6" w:rsidP="00F45028">
            <w:pPr>
              <w:jc w:val="both"/>
              <w:rPr>
                <w:ins w:id="4" w:author="quan_nh" w:date="2012-08-18T10:31:00Z"/>
                <w:rFonts w:ascii="Times New Roman" w:hAnsi="Times New Roman" w:cs="Times New Roman"/>
              </w:rPr>
            </w:pPr>
            <w:ins w:id="5" w:author="quan_nh" w:date="2012-08-18T10:31:00Z">
              <w:r>
                <w:rPr>
                  <w:rFonts w:ascii="Times New Roman" w:hAnsi="Times New Roman" w:cs="Times New Roman"/>
                </w:rPr>
                <w:t>QN</w:t>
              </w:r>
              <w:r>
                <w:rPr>
                  <w:rStyle w:val="CommentReference"/>
                </w:rPr>
                <w:commentReference w:id="6"/>
              </w:r>
            </w:ins>
          </w:p>
        </w:tc>
        <w:tc>
          <w:tcPr>
            <w:tcW w:w="2039" w:type="dxa"/>
          </w:tcPr>
          <w:p w:rsidR="00F45028" w:rsidRDefault="00CB4EA6">
            <w:pPr>
              <w:jc w:val="both"/>
              <w:rPr>
                <w:ins w:id="7" w:author="quan_nh" w:date="2012-08-18T10:31:00Z"/>
                <w:rFonts w:ascii="Times New Roman" w:eastAsiaTheme="majorEastAsia" w:hAnsi="Times New Roman" w:cs="Times New Roman"/>
                <w:b/>
                <w:bCs/>
                <w:color w:val="365F91" w:themeColor="accent1" w:themeShade="BF"/>
                <w:sz w:val="28"/>
                <w:szCs w:val="28"/>
              </w:rPr>
              <w:pPrChange w:id="8" w:author="quan_nh" w:date="2012-08-18T10:31:00Z">
                <w:pPr>
                  <w:keepNext/>
                  <w:keepLines/>
                  <w:numPr>
                    <w:numId w:val="3"/>
                  </w:numPr>
                  <w:spacing w:before="480" w:line="276" w:lineRule="auto"/>
                  <w:ind w:left="432" w:hanging="432"/>
                  <w:jc w:val="both"/>
                  <w:outlineLvl w:val="0"/>
                </w:pPr>
              </w:pPrChange>
            </w:pPr>
            <w:ins w:id="9" w:author="quan_nh" w:date="2012-08-18T10:31:00Z">
              <w:r>
                <w:rPr>
                  <w:rFonts w:ascii="Times New Roman" w:hAnsi="Times New Roman" w:cs="Times New Roman"/>
                </w:rPr>
                <w:t>18/08/2012</w:t>
              </w:r>
            </w:ins>
          </w:p>
        </w:tc>
        <w:tc>
          <w:tcPr>
            <w:tcW w:w="1947" w:type="dxa"/>
          </w:tcPr>
          <w:p w:rsidR="00F45028" w:rsidRDefault="00CB4EA6">
            <w:pPr>
              <w:jc w:val="both"/>
              <w:rPr>
                <w:ins w:id="10" w:author="quan_nh" w:date="2012-08-18T10:31:00Z"/>
                <w:rFonts w:ascii="Times New Roman" w:eastAsiaTheme="majorEastAsia" w:hAnsi="Times New Roman" w:cs="Times New Roman"/>
                <w:b/>
                <w:bCs/>
                <w:color w:val="365F91" w:themeColor="accent1" w:themeShade="BF"/>
                <w:sz w:val="28"/>
                <w:szCs w:val="28"/>
              </w:rPr>
              <w:pPrChange w:id="11" w:author="quan_nh" w:date="2012-08-18T10:31:00Z">
                <w:pPr>
                  <w:keepNext/>
                  <w:keepLines/>
                  <w:numPr>
                    <w:numId w:val="3"/>
                  </w:numPr>
                  <w:spacing w:before="480" w:line="276" w:lineRule="auto"/>
                  <w:ind w:left="432" w:hanging="432"/>
                  <w:jc w:val="both"/>
                  <w:outlineLvl w:val="0"/>
                </w:pPr>
              </w:pPrChange>
            </w:pPr>
            <w:ins w:id="12" w:author="quan_nh" w:date="2012-08-18T10:31:00Z">
              <w:r>
                <w:rPr>
                  <w:rFonts w:ascii="Times New Roman" w:hAnsi="Times New Roman" w:cs="Times New Roman"/>
                </w:rPr>
                <w:t>0.6</w:t>
              </w:r>
            </w:ins>
          </w:p>
        </w:tc>
        <w:tc>
          <w:tcPr>
            <w:tcW w:w="1940" w:type="dxa"/>
          </w:tcPr>
          <w:p w:rsidR="00CB4EA6" w:rsidRPr="00000CEF" w:rsidRDefault="00CB4EA6" w:rsidP="00F45028">
            <w:pPr>
              <w:jc w:val="both"/>
              <w:rPr>
                <w:ins w:id="13" w:author="quan_nh" w:date="2012-08-18T10:31:00Z"/>
                <w:rFonts w:ascii="Times New Roman" w:hAnsi="Times New Roman" w:cs="Times New Roman"/>
              </w:rPr>
            </w:pPr>
          </w:p>
        </w:tc>
        <w:tc>
          <w:tcPr>
            <w:tcW w:w="1738" w:type="dxa"/>
          </w:tcPr>
          <w:p w:rsidR="00CB4EA6" w:rsidRPr="00000CEF" w:rsidRDefault="00CB4EA6" w:rsidP="00F45028">
            <w:pPr>
              <w:jc w:val="both"/>
              <w:rPr>
                <w:ins w:id="14" w:author="quan_nh" w:date="2012-08-18T10:31:00Z"/>
                <w:rFonts w:ascii="Times New Roman" w:hAnsi="Times New Roman" w:cs="Times New Roman"/>
              </w:rPr>
            </w:pPr>
            <w:ins w:id="15" w:author="quan_nh" w:date="2012-08-18T10:31:00Z">
              <w:r>
                <w:rPr>
                  <w:rFonts w:ascii="Times New Roman" w:hAnsi="Times New Roman" w:cs="Times New Roman"/>
                </w:rPr>
                <w:t>Review các hàm, các template</w:t>
              </w:r>
            </w:ins>
          </w:p>
        </w:tc>
      </w:tr>
      <w:tr w:rsidR="00B15A13" w:rsidRPr="00000CEF" w:rsidTr="00CB4EA6">
        <w:trPr>
          <w:ins w:id="16" w:author="quan_nh" w:date="2012-08-25T10:59:00Z"/>
        </w:trPr>
        <w:tc>
          <w:tcPr>
            <w:tcW w:w="1912" w:type="dxa"/>
          </w:tcPr>
          <w:p w:rsidR="00B15A13" w:rsidRDefault="00B15A13" w:rsidP="00F45028">
            <w:pPr>
              <w:jc w:val="both"/>
              <w:rPr>
                <w:ins w:id="17" w:author="quan_nh" w:date="2012-08-25T10:59:00Z"/>
                <w:rFonts w:ascii="Times New Roman" w:hAnsi="Times New Roman" w:cs="Times New Roman"/>
              </w:rPr>
            </w:pPr>
            <w:ins w:id="18" w:author="quan_nh" w:date="2012-08-25T10:59:00Z">
              <w:r>
                <w:rPr>
                  <w:rFonts w:ascii="Times New Roman" w:hAnsi="Times New Roman" w:cs="Times New Roman"/>
                </w:rPr>
                <w:t>QN</w:t>
              </w:r>
            </w:ins>
          </w:p>
        </w:tc>
        <w:tc>
          <w:tcPr>
            <w:tcW w:w="2039" w:type="dxa"/>
          </w:tcPr>
          <w:p w:rsidR="00B15A13" w:rsidRDefault="00B15A13">
            <w:pPr>
              <w:jc w:val="both"/>
              <w:rPr>
                <w:ins w:id="19" w:author="quan_nh" w:date="2012-08-25T10:59:00Z"/>
                <w:rFonts w:ascii="Times New Roman" w:hAnsi="Times New Roman" w:cs="Times New Roman"/>
              </w:rPr>
            </w:pPr>
            <w:ins w:id="20" w:author="quan_nh" w:date="2012-08-25T10:59:00Z">
              <w:r>
                <w:rPr>
                  <w:rFonts w:ascii="Times New Roman" w:hAnsi="Times New Roman" w:cs="Times New Roman"/>
                </w:rPr>
                <w:t>25/08/2012</w:t>
              </w:r>
            </w:ins>
          </w:p>
        </w:tc>
        <w:tc>
          <w:tcPr>
            <w:tcW w:w="1947" w:type="dxa"/>
          </w:tcPr>
          <w:p w:rsidR="00B15A13" w:rsidRDefault="00B15A13">
            <w:pPr>
              <w:jc w:val="both"/>
              <w:rPr>
                <w:ins w:id="21" w:author="quan_nh" w:date="2012-08-25T10:59:00Z"/>
                <w:rFonts w:ascii="Times New Roman" w:hAnsi="Times New Roman" w:cs="Times New Roman"/>
              </w:rPr>
            </w:pPr>
            <w:ins w:id="22" w:author="quan_nh" w:date="2012-08-25T10:59:00Z">
              <w:r>
                <w:rPr>
                  <w:rFonts w:ascii="Times New Roman" w:hAnsi="Times New Roman" w:cs="Times New Roman"/>
                </w:rPr>
                <w:t>0.7</w:t>
              </w:r>
            </w:ins>
          </w:p>
        </w:tc>
        <w:tc>
          <w:tcPr>
            <w:tcW w:w="1940" w:type="dxa"/>
          </w:tcPr>
          <w:p w:rsidR="00B15A13" w:rsidRPr="00000CEF" w:rsidRDefault="00B15A13" w:rsidP="00F45028">
            <w:pPr>
              <w:jc w:val="both"/>
              <w:rPr>
                <w:ins w:id="23" w:author="quan_nh" w:date="2012-08-25T10:59:00Z"/>
                <w:rFonts w:ascii="Times New Roman" w:hAnsi="Times New Roman" w:cs="Times New Roman"/>
              </w:rPr>
            </w:pPr>
          </w:p>
        </w:tc>
        <w:tc>
          <w:tcPr>
            <w:tcW w:w="1738" w:type="dxa"/>
          </w:tcPr>
          <w:p w:rsidR="00B15A13" w:rsidRDefault="006B5F6B" w:rsidP="00F45028">
            <w:pPr>
              <w:jc w:val="both"/>
              <w:rPr>
                <w:ins w:id="24" w:author="quan_nh" w:date="2012-08-25T10:59:00Z"/>
                <w:rFonts w:ascii="Times New Roman" w:hAnsi="Times New Roman" w:cs="Times New Roman"/>
              </w:rPr>
            </w:pPr>
            <w:ins w:id="25" w:author="quan_nh" w:date="2012-08-25T10:59:00Z">
              <w:r>
                <w:rPr>
                  <w:rFonts w:ascii="Times New Roman" w:hAnsi="Times New Roman" w:cs="Times New Roman"/>
                </w:rPr>
                <w:t>Update công việc</w:t>
              </w:r>
            </w:ins>
          </w:p>
        </w:tc>
      </w:tr>
    </w:tbl>
    <w:p w:rsidR="00F00C4E" w:rsidRPr="00000CEF" w:rsidRDefault="00F00C4E" w:rsidP="008244DF">
      <w:pPr>
        <w:jc w:val="both"/>
        <w:rPr>
          <w:rFonts w:ascii="Times New Roman" w:hAnsi="Times New Roman" w:cs="Times New Roman"/>
        </w:rPr>
      </w:pPr>
    </w:p>
    <w:p w:rsidR="00F00C4E" w:rsidRPr="00000CEF" w:rsidRDefault="00F00C4E" w:rsidP="008244DF">
      <w:pPr>
        <w:jc w:val="both"/>
        <w:rPr>
          <w:rFonts w:ascii="Times New Roman" w:hAnsi="Times New Roman" w:cs="Times New Roman"/>
        </w:rPr>
      </w:pPr>
      <w:r w:rsidRPr="00000CEF">
        <w:rPr>
          <w:rFonts w:ascii="Times New Roman" w:hAnsi="Times New Roman" w:cs="Times New Roman"/>
        </w:rPr>
        <w:br w:type="page"/>
      </w:r>
    </w:p>
    <w:p w:rsidR="00276428" w:rsidRDefault="00276428" w:rsidP="008244DF">
      <w:pPr>
        <w:pStyle w:val="Heading1"/>
        <w:jc w:val="both"/>
        <w:rPr>
          <w:rFonts w:ascii="Times New Roman" w:hAnsi="Times New Roman" w:cs="Times New Roman"/>
        </w:rPr>
      </w:pPr>
      <w:r>
        <w:rPr>
          <w:rFonts w:ascii="Times New Roman" w:hAnsi="Times New Roman" w:cs="Times New Roman"/>
        </w:rPr>
        <w:lastRenderedPageBreak/>
        <w:t>Giới thiệu</w:t>
      </w:r>
    </w:p>
    <w:p w:rsidR="00276428" w:rsidRDefault="00276428" w:rsidP="008244DF">
      <w:pPr>
        <w:jc w:val="both"/>
      </w:pPr>
      <w:r>
        <w:t xml:space="preserve">Mục tiêu của document này là xác định các yêu cầu cho chức năng tạo báo biểu tự động. </w:t>
      </w:r>
      <w:r w:rsidR="008D3810">
        <w:t>Hệ thống Quantum sẽ dựa trên nền tảng có sẵn của các mô hình tính toán để đưa ra các báo biểu mà người dùng cuối có thể hiểu được.</w:t>
      </w:r>
    </w:p>
    <w:p w:rsidR="008D3810" w:rsidRDefault="008D3810" w:rsidP="008244DF">
      <w:pPr>
        <w:jc w:val="both"/>
      </w:pPr>
      <w:r>
        <w:t>Các phạm vi chức năng</w:t>
      </w:r>
    </w:p>
    <w:p w:rsidR="008D3810" w:rsidRDefault="008D3810" w:rsidP="008244DF">
      <w:pPr>
        <w:pStyle w:val="ListParagraph"/>
        <w:numPr>
          <w:ilvl w:val="0"/>
          <w:numId w:val="8"/>
        </w:numPr>
        <w:jc w:val="both"/>
      </w:pPr>
      <w:r>
        <w:t>Cho phép tạo báo biểu về thị trường</w:t>
      </w:r>
    </w:p>
    <w:p w:rsidR="008D3810" w:rsidRDefault="008D3810" w:rsidP="008244DF">
      <w:pPr>
        <w:pStyle w:val="ListParagraph"/>
        <w:numPr>
          <w:ilvl w:val="0"/>
          <w:numId w:val="8"/>
        </w:numPr>
        <w:jc w:val="both"/>
      </w:pPr>
      <w:r>
        <w:t>Tạo báo biểu về ngành</w:t>
      </w:r>
    </w:p>
    <w:p w:rsidR="008D3810" w:rsidRDefault="008D3810" w:rsidP="008244DF">
      <w:pPr>
        <w:pStyle w:val="ListParagraph"/>
        <w:numPr>
          <w:ilvl w:val="0"/>
          <w:numId w:val="8"/>
        </w:numPr>
        <w:jc w:val="both"/>
      </w:pPr>
      <w:r>
        <w:t>Tạo báo biểu về công ty.</w:t>
      </w:r>
    </w:p>
    <w:p w:rsidR="008D3810" w:rsidRDefault="0014082A" w:rsidP="008244DF">
      <w:pPr>
        <w:jc w:val="both"/>
      </w:pPr>
      <w:r>
        <w:t>Trong version này, các báo biểu sẽ chủ yếu giới hạn bởi</w:t>
      </w:r>
    </w:p>
    <w:p w:rsidR="0014082A" w:rsidRDefault="0014082A" w:rsidP="008244DF">
      <w:pPr>
        <w:pStyle w:val="ListParagraph"/>
        <w:numPr>
          <w:ilvl w:val="0"/>
          <w:numId w:val="8"/>
        </w:numPr>
        <w:jc w:val="both"/>
      </w:pPr>
      <w:r>
        <w:t>Báo cáo về thị trường (dạng thong tin, dựa trên giá và khối lượng)</w:t>
      </w:r>
    </w:p>
    <w:p w:rsidR="0014082A" w:rsidRDefault="0014082A" w:rsidP="008244DF">
      <w:pPr>
        <w:pStyle w:val="ListParagraph"/>
        <w:numPr>
          <w:ilvl w:val="0"/>
          <w:numId w:val="8"/>
        </w:numPr>
        <w:jc w:val="both"/>
      </w:pPr>
      <w:r>
        <w:t>Báo cáo về ngành: chọn lựa một số công ty tiêu biểu, và đưa đánh giá dựa trên giao động về giá và khối lượng giao dịch</w:t>
      </w:r>
    </w:p>
    <w:p w:rsidR="00E304AF" w:rsidRPr="00276428" w:rsidRDefault="00CF2CE2" w:rsidP="008244DF">
      <w:pPr>
        <w:pStyle w:val="ListParagraph"/>
        <w:numPr>
          <w:ilvl w:val="0"/>
          <w:numId w:val="8"/>
        </w:numPr>
        <w:jc w:val="both"/>
      </w:pPr>
      <w:r>
        <w:t>Báo cáo về công ty: đưa đánh giá dựa trên giao động về giá và khối lượng giao dịch, và các chỉ báo kỹ thuật, cũng như kết hợp với một số chiến lược Quantum.</w:t>
      </w:r>
    </w:p>
    <w:p w:rsidR="007C2361" w:rsidRDefault="00FB44A0" w:rsidP="008244DF">
      <w:pPr>
        <w:pStyle w:val="Heading1"/>
        <w:jc w:val="both"/>
        <w:rPr>
          <w:rFonts w:ascii="Times New Roman" w:hAnsi="Times New Roman" w:cs="Times New Roman"/>
        </w:rPr>
      </w:pPr>
      <w:r>
        <w:rPr>
          <w:rFonts w:ascii="Times New Roman" w:hAnsi="Times New Roman" w:cs="Times New Roman"/>
        </w:rPr>
        <w:t>Tổng quan về c</w:t>
      </w:r>
      <w:r w:rsidR="007C2361" w:rsidRPr="00000CEF">
        <w:rPr>
          <w:rFonts w:ascii="Times New Roman" w:hAnsi="Times New Roman" w:cs="Times New Roman"/>
        </w:rPr>
        <w:t>ác dạng báo cáo</w:t>
      </w:r>
    </w:p>
    <w:p w:rsidR="00AC3FDF" w:rsidRPr="00AC3FDF" w:rsidRDefault="006034E4" w:rsidP="008244DF">
      <w:pPr>
        <w:jc w:val="both"/>
      </w:pPr>
      <w:r>
        <w:t>Dựa trên các báo cáo của các công ty chứng khoán, quỹ, chúng tôi tổng hợp có ba dạng báo cáo cơ bản trong phân tích thị trường</w:t>
      </w:r>
      <w:r w:rsidR="00C24834">
        <w:t>:</w:t>
      </w:r>
    </w:p>
    <w:p w:rsidR="008262B9" w:rsidRPr="00000CEF" w:rsidRDefault="00F933DD"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thông tin đơn thuần</w:t>
      </w:r>
      <w:r w:rsidR="00444A78" w:rsidRPr="00000CEF">
        <w:rPr>
          <w:rFonts w:ascii="Times New Roman" w:hAnsi="Times New Roman" w:cs="Times New Roman"/>
        </w:rPr>
        <w:t>: chỉ tổng hợp thông tin thị trường cho ngày giao dịch, hoặc tuần giao dịch cho toàn thị trường, hoặc 1 cổ phiếu nào đó.</w:t>
      </w:r>
    </w:p>
    <w:p w:rsidR="00444A78" w:rsidRPr="00000CEF" w:rsidRDefault="00160592" w:rsidP="008244DF">
      <w:pPr>
        <w:jc w:val="both"/>
        <w:rPr>
          <w:rFonts w:ascii="Times New Roman" w:hAnsi="Times New Roman" w:cs="Times New Roman"/>
        </w:rPr>
      </w:pPr>
      <w:r w:rsidRPr="00000CEF">
        <w:rPr>
          <w:rFonts w:ascii="Times New Roman" w:hAnsi="Times New Roman" w:cs="Times New Roman"/>
        </w:rPr>
        <w:t xml:space="preserve">- </w:t>
      </w:r>
      <w:r w:rsidRPr="00C24834">
        <w:rPr>
          <w:rFonts w:ascii="Times New Roman" w:hAnsi="Times New Roman" w:cs="Times New Roman"/>
          <w:b/>
        </w:rPr>
        <w:t>Báo cáo phân tích xu hướng thị trường</w:t>
      </w:r>
      <w:r w:rsidRPr="00000CEF">
        <w:rPr>
          <w:rFonts w:ascii="Times New Roman" w:hAnsi="Times New Roman" w:cs="Times New Roman"/>
        </w:rPr>
        <w:t>:</w:t>
      </w:r>
      <w:r w:rsidR="00A126C6" w:rsidRPr="00000CEF">
        <w:rPr>
          <w:rFonts w:ascii="Times New Roman" w:hAnsi="Times New Roman" w:cs="Times New Roman"/>
        </w:rPr>
        <w:t xml:space="preserve"> phân tích và dự đoán xu hướng theo dạng biểu đổ cho người dùng cuối.</w:t>
      </w:r>
    </w:p>
    <w:p w:rsidR="00B80FB9" w:rsidRPr="00000CEF" w:rsidRDefault="00B80FB9" w:rsidP="008244DF">
      <w:pPr>
        <w:pStyle w:val="ListParagraph"/>
        <w:numPr>
          <w:ilvl w:val="0"/>
          <w:numId w:val="1"/>
        </w:numPr>
        <w:jc w:val="both"/>
        <w:rPr>
          <w:rFonts w:ascii="Times New Roman" w:hAnsi="Times New Roman" w:cs="Times New Roman"/>
        </w:rPr>
      </w:pPr>
      <w:r w:rsidRPr="00000CEF">
        <w:rPr>
          <w:rFonts w:ascii="Times New Roman" w:hAnsi="Times New Roman" w:cs="Times New Roman"/>
        </w:rPr>
        <w:t>Báo cáo phân tích kỹ thuật: dựa trên lý thuyết về phân tích kỹ thuật để dự báo</w:t>
      </w:r>
      <w:r w:rsidR="004A3591" w:rsidRPr="00000CEF">
        <w:rPr>
          <w:rFonts w:ascii="Times New Roman" w:hAnsi="Times New Roman" w:cs="Times New Roman"/>
        </w:rPr>
        <w:t xml:space="preserve"> (</w:t>
      </w:r>
      <w:r w:rsidR="00670F79" w:rsidRPr="00000CEF">
        <w:rPr>
          <w:rFonts w:ascii="Times New Roman" w:hAnsi="Times New Roman" w:cs="Times New Roman"/>
        </w:rPr>
        <w:t xml:space="preserve">basic </w:t>
      </w:r>
      <w:r w:rsidR="004A3591" w:rsidRPr="00000CEF">
        <w:rPr>
          <w:rFonts w:ascii="Times New Roman" w:hAnsi="Times New Roman" w:cs="Times New Roman"/>
        </w:rPr>
        <w:t>Soros)</w:t>
      </w:r>
      <w:r w:rsidRPr="00000CEF">
        <w:rPr>
          <w:rFonts w:ascii="Times New Roman" w:hAnsi="Times New Roman" w:cs="Times New Roman"/>
        </w:rPr>
        <w:t>.</w:t>
      </w:r>
    </w:p>
    <w:p w:rsidR="00F615B2" w:rsidRPr="00000CEF" w:rsidRDefault="00F615B2"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Ngắn hạn : vài ngày đến 1 tuần</w:t>
      </w:r>
      <w:r w:rsidR="001F17EC" w:rsidRPr="00000CEF">
        <w:rPr>
          <w:rFonts w:ascii="Times New Roman" w:hAnsi="Times New Roman" w:cs="Times New Roman"/>
        </w:rPr>
        <w:t xml:space="preserve"> (chứng khoán). theo ngân hàng ngắn hạn là dưới 1 năm</w:t>
      </w:r>
    </w:p>
    <w:p w:rsidR="00F615B2"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Trung hạn : vài tuần (chứng khoán). Ngân hàng: 1-3 năm</w:t>
      </w:r>
    </w:p>
    <w:p w:rsidR="001F17EC" w:rsidRPr="00000CEF" w:rsidRDefault="001F17EC" w:rsidP="008244DF">
      <w:pPr>
        <w:pStyle w:val="ListParagraph"/>
        <w:numPr>
          <w:ilvl w:val="1"/>
          <w:numId w:val="1"/>
        </w:numPr>
        <w:jc w:val="both"/>
        <w:rPr>
          <w:rFonts w:ascii="Times New Roman" w:hAnsi="Times New Roman" w:cs="Times New Roman"/>
        </w:rPr>
      </w:pPr>
      <w:r w:rsidRPr="00000CEF">
        <w:rPr>
          <w:rFonts w:ascii="Times New Roman" w:hAnsi="Times New Roman" w:cs="Times New Roman"/>
        </w:rPr>
        <w:t xml:space="preserve">Dài hạn: &gt;vài tháng </w:t>
      </w:r>
      <w:r w:rsidR="008105D8" w:rsidRPr="00000CEF">
        <w:rPr>
          <w:rFonts w:ascii="Times New Roman" w:hAnsi="Times New Roman" w:cs="Times New Roman"/>
        </w:rPr>
        <w:t>(chứng khoán</w:t>
      </w:r>
      <w:r w:rsidRPr="00000CEF">
        <w:rPr>
          <w:rFonts w:ascii="Times New Roman" w:hAnsi="Times New Roman" w:cs="Times New Roman"/>
        </w:rPr>
        <w:t>: Ngân hàng: Lớn hơn 3 năm</w:t>
      </w:r>
    </w:p>
    <w:p w:rsidR="00B80FB9" w:rsidRPr="00000CEF" w:rsidRDefault="00217752" w:rsidP="008244DF">
      <w:pPr>
        <w:pStyle w:val="ListParagraph"/>
        <w:numPr>
          <w:ilvl w:val="0"/>
          <w:numId w:val="1"/>
        </w:numPr>
        <w:jc w:val="both"/>
        <w:rPr>
          <w:rFonts w:ascii="Times New Roman" w:hAnsi="Times New Roman" w:cs="Times New Roman"/>
          <w:i/>
        </w:rPr>
      </w:pPr>
      <w:r w:rsidRPr="00000CEF">
        <w:rPr>
          <w:rFonts w:ascii="Times New Roman" w:hAnsi="Times New Roman" w:cs="Times New Roman"/>
          <w:i/>
        </w:rPr>
        <w:t>Báo cáo phân tích cơ bản – phân tích công ty – ngành:</w:t>
      </w:r>
      <w:r w:rsidR="006B765A" w:rsidRPr="00000CEF">
        <w:rPr>
          <w:rFonts w:ascii="Times New Roman" w:hAnsi="Times New Roman" w:cs="Times New Roman"/>
          <w:i/>
        </w:rPr>
        <w:t xml:space="preserve"> báo cáo chuyên sâu dựa trên xu hướng kinh tế, tình hình ngành, kế hoạch hoạt động kinh doanh của công ty, khả năng phát triển tiềm năng của doanh nghiệp…</w:t>
      </w:r>
      <w:r w:rsidR="00F172BB" w:rsidRPr="00000CEF">
        <w:rPr>
          <w:rFonts w:ascii="Times New Roman" w:hAnsi="Times New Roman" w:cs="Times New Roman"/>
          <w:i/>
        </w:rPr>
        <w:t>(Warren Buffett)</w:t>
      </w:r>
    </w:p>
    <w:p w:rsidR="0016646F" w:rsidRPr="00000CEF" w:rsidRDefault="0016646F" w:rsidP="008244DF">
      <w:pPr>
        <w:jc w:val="both"/>
        <w:rPr>
          <w:rFonts w:ascii="Times New Roman" w:hAnsi="Times New Roman" w:cs="Times New Roman"/>
        </w:rPr>
      </w:pPr>
      <w:r w:rsidRPr="00000CEF">
        <w:rPr>
          <w:rFonts w:ascii="Times New Roman" w:hAnsi="Times New Roman" w:cs="Times New Roman"/>
        </w:rPr>
        <w:t>- Báo cáo hybrid</w:t>
      </w:r>
      <w:r w:rsidR="00A3144D" w:rsidRPr="00000CEF">
        <w:rPr>
          <w:rFonts w:ascii="Times New Roman" w:hAnsi="Times New Roman" w:cs="Times New Roman"/>
        </w:rPr>
        <w:t xml:space="preserve"> (tổng h</w:t>
      </w:r>
      <w:r w:rsidR="00063614" w:rsidRPr="00000CEF">
        <w:rPr>
          <w:rFonts w:ascii="Times New Roman" w:hAnsi="Times New Roman" w:cs="Times New Roman"/>
        </w:rPr>
        <w:t>ợp)</w:t>
      </w:r>
      <w:r w:rsidR="00A3144D" w:rsidRPr="00000CEF">
        <w:rPr>
          <w:rFonts w:ascii="Times New Roman" w:hAnsi="Times New Roman" w:cs="Times New Roman"/>
        </w:rPr>
        <w:t xml:space="preserve"> của thông tin và phân tích</w:t>
      </w:r>
    </w:p>
    <w:p w:rsidR="002854BE" w:rsidRDefault="00063614" w:rsidP="008244DF">
      <w:pPr>
        <w:jc w:val="both"/>
        <w:rPr>
          <w:rFonts w:ascii="Times New Roman" w:hAnsi="Times New Roman" w:cs="Times New Roman"/>
        </w:rPr>
      </w:pPr>
      <w:r w:rsidRPr="00000CEF">
        <w:rPr>
          <w:rFonts w:ascii="Times New Roman" w:hAnsi="Times New Roman" w:cs="Times New Roman"/>
        </w:rPr>
        <w:t xml:space="preserve">Các báo cáo sẽ </w:t>
      </w:r>
      <w:r w:rsidR="001712B9" w:rsidRPr="00000CEF">
        <w:rPr>
          <w:rFonts w:ascii="Times New Roman" w:hAnsi="Times New Roman" w:cs="Times New Roman"/>
        </w:rPr>
        <w:t xml:space="preserve">áp dụng cho </w:t>
      </w:r>
      <w:r w:rsidR="0000649C" w:rsidRPr="00000CEF">
        <w:rPr>
          <w:rFonts w:ascii="Times New Roman" w:hAnsi="Times New Roman" w:cs="Times New Roman"/>
        </w:rPr>
        <w:t>toàn thị trường hoặc 1 nhóm ngành, hoặc 1 cổ phiếu</w:t>
      </w:r>
    </w:p>
    <w:p w:rsidR="00A5159D" w:rsidRDefault="00A5159D" w:rsidP="008244DF">
      <w:pPr>
        <w:pStyle w:val="Heading1"/>
        <w:jc w:val="both"/>
        <w:rPr>
          <w:rFonts w:ascii="Times New Roman" w:hAnsi="Times New Roman" w:cs="Times New Roman"/>
        </w:rPr>
      </w:pPr>
      <w:r>
        <w:rPr>
          <w:rFonts w:ascii="Times New Roman" w:hAnsi="Times New Roman" w:cs="Times New Roman"/>
        </w:rPr>
        <w:t>Giới hạn phạm vi</w:t>
      </w:r>
    </w:p>
    <w:p w:rsidR="00A5159D" w:rsidRPr="00A5159D" w:rsidRDefault="00A5159D" w:rsidP="008244DF">
      <w:pPr>
        <w:jc w:val="both"/>
      </w:pPr>
      <w:r>
        <w:t>Chúng tôi chỉ tập trung vào dạng báo cáo thong tin, và phân tích kỹ thuật cho một công ty.</w:t>
      </w:r>
    </w:p>
    <w:p w:rsidR="00142DC5" w:rsidRPr="00000CEF" w:rsidRDefault="00142DC5" w:rsidP="008244DF">
      <w:pPr>
        <w:pStyle w:val="Heading1"/>
        <w:jc w:val="both"/>
        <w:rPr>
          <w:rFonts w:ascii="Times New Roman" w:hAnsi="Times New Roman" w:cs="Times New Roman"/>
        </w:rPr>
      </w:pPr>
      <w:r w:rsidRPr="00000CEF">
        <w:rPr>
          <w:rFonts w:ascii="Times New Roman" w:hAnsi="Times New Roman" w:cs="Times New Roman"/>
        </w:rPr>
        <w:lastRenderedPageBreak/>
        <w:t>Cấu trúc của 1 template (report)</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Một report (template) do máy tính tạo ra sẽ gồm 2 phần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a/ phần cố định: đó là các text được xây dựng trước trong template</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b/ phần tùy biến: đó là các "hàm" mà chương trình sẽ kêu để thay thế vào, để tạo ra reports.</w:t>
      </w:r>
    </w:p>
    <w:p w:rsidR="005056EC" w:rsidRPr="00000CEF" w:rsidRDefault="005056EC" w:rsidP="008244DF">
      <w:pPr>
        <w:jc w:val="both"/>
        <w:rPr>
          <w:rFonts w:ascii="Times New Roman" w:hAnsi="Times New Roman" w:cs="Times New Roman"/>
        </w:rPr>
      </w:pP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Quy trình để tạo reports tự động sẽ như sau:</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1/ tạo các template bao gồm phần cố định và tùy biến</w:t>
      </w:r>
    </w:p>
    <w:p w:rsidR="005056EC" w:rsidRPr="00000CEF" w:rsidRDefault="005056EC" w:rsidP="008244DF">
      <w:pPr>
        <w:jc w:val="both"/>
        <w:rPr>
          <w:rFonts w:ascii="Times New Roman" w:hAnsi="Times New Roman" w:cs="Times New Roman"/>
        </w:rPr>
      </w:pPr>
      <w:r w:rsidRPr="00000CEF">
        <w:rPr>
          <w:rFonts w:ascii="Times New Roman" w:hAnsi="Times New Roman" w:cs="Times New Roman"/>
        </w:rPr>
        <w:t>2/ sử dụng module tạo reports. Module này sẽ được xây dựng để hiểu và dịch template -&gt; reports (dưới dạng pdf hay word, html...)</w:t>
      </w:r>
    </w:p>
    <w:p w:rsidR="00142DC5" w:rsidRPr="00000CEF" w:rsidRDefault="00142DC5" w:rsidP="008244DF">
      <w:pPr>
        <w:jc w:val="both"/>
        <w:rPr>
          <w:rFonts w:ascii="Times New Roman" w:hAnsi="Times New Roman" w:cs="Times New Roman"/>
        </w:rPr>
      </w:pPr>
    </w:p>
    <w:p w:rsidR="008262B9" w:rsidRPr="00000CEF" w:rsidRDefault="008262B9" w:rsidP="008244DF">
      <w:pPr>
        <w:pStyle w:val="Heading1"/>
        <w:jc w:val="both"/>
        <w:rPr>
          <w:rFonts w:ascii="Times New Roman" w:hAnsi="Times New Roman" w:cs="Times New Roman"/>
        </w:rPr>
      </w:pPr>
      <w:r w:rsidRPr="00000CEF">
        <w:rPr>
          <w:rFonts w:ascii="Times New Roman" w:hAnsi="Times New Roman" w:cs="Times New Roman"/>
        </w:rPr>
        <w:t>Báo cáo thông tin</w:t>
      </w:r>
    </w:p>
    <w:p w:rsidR="00553326" w:rsidRPr="00000CEF" w:rsidRDefault="00553326" w:rsidP="008244DF">
      <w:pPr>
        <w:pStyle w:val="Heading2"/>
        <w:jc w:val="both"/>
        <w:rPr>
          <w:rFonts w:ascii="Times New Roman" w:hAnsi="Times New Roman" w:cs="Times New Roman"/>
        </w:rPr>
      </w:pPr>
      <w:r w:rsidRPr="00000CEF">
        <w:rPr>
          <w:rFonts w:ascii="Times New Roman" w:hAnsi="Times New Roman" w:cs="Times New Roman"/>
        </w:rPr>
        <w:t>Báo cáo thông tin cho Index (thị trường)</w:t>
      </w:r>
    </w:p>
    <w:p w:rsidR="00C3601E" w:rsidRPr="00000CEF" w:rsidRDefault="00C3601E"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 xml:space="preserve">Giao dịch hiện tại, tình hình tăng giảm, </w:t>
      </w:r>
      <w:r w:rsidR="00C56F22" w:rsidRPr="00000CEF">
        <w:rPr>
          <w:rFonts w:ascii="Times New Roman" w:hAnsi="Times New Roman" w:cs="Times New Roman"/>
        </w:rPr>
        <w:t>so sánh với hôm trước, tuần trước</w:t>
      </w:r>
      <w:r w:rsidR="00B05824" w:rsidRPr="00000CEF">
        <w:rPr>
          <w:rFonts w:ascii="Times New Roman" w:hAnsi="Times New Roman" w:cs="Times New Roman"/>
        </w:rPr>
        <w:t>, mộ số mã cổ phiếu tăng giảm (VN30)</w:t>
      </w:r>
      <w:r w:rsidR="00D85649" w:rsidRPr="00000CEF">
        <w:rPr>
          <w:rFonts w:ascii="Times New Roman" w:hAnsi="Times New Roman" w:cs="Times New Roman"/>
        </w:rPr>
        <w:t>, khối lượng giao dịch</w:t>
      </w:r>
      <w:r w:rsidR="00C56F22" w:rsidRPr="00000CEF">
        <w:rPr>
          <w:rFonts w:ascii="Times New Roman" w:hAnsi="Times New Roman" w:cs="Times New Roman"/>
        </w:rPr>
        <w:t>….</w:t>
      </w:r>
    </w:p>
    <w:p w:rsidR="00553326" w:rsidRPr="00000CEF" w:rsidRDefault="00DA7384" w:rsidP="008244DF">
      <w:pPr>
        <w:pStyle w:val="Heading2"/>
        <w:jc w:val="both"/>
        <w:rPr>
          <w:rFonts w:ascii="Times New Roman" w:hAnsi="Times New Roman" w:cs="Times New Roman"/>
        </w:rPr>
      </w:pPr>
      <w:r w:rsidRPr="00000CEF">
        <w:rPr>
          <w:rFonts w:ascii="Times New Roman" w:hAnsi="Times New Roman" w:cs="Times New Roman"/>
        </w:rPr>
        <w:t>Báo cáo thông tin cho Stocks</w:t>
      </w:r>
    </w:p>
    <w:p w:rsidR="009E5748" w:rsidRPr="00000CEF" w:rsidRDefault="009E5748" w:rsidP="008244DF">
      <w:pPr>
        <w:pStyle w:val="ListParagraph"/>
        <w:numPr>
          <w:ilvl w:val="0"/>
          <w:numId w:val="2"/>
        </w:numPr>
        <w:jc w:val="both"/>
        <w:rPr>
          <w:rFonts w:ascii="Times New Roman" w:hAnsi="Times New Roman" w:cs="Times New Roman"/>
        </w:rPr>
      </w:pPr>
      <w:r w:rsidRPr="00000CEF">
        <w:rPr>
          <w:rFonts w:ascii="Times New Roman" w:hAnsi="Times New Roman" w:cs="Times New Roman"/>
        </w:rPr>
        <w:t>Thông tin chung (tăng giảm, so sánh với vnindex…)</w:t>
      </w:r>
      <w:r w:rsidR="00E57BE6" w:rsidRPr="00000CEF">
        <w:rPr>
          <w:rFonts w:ascii="Times New Roman" w:hAnsi="Times New Roman" w:cs="Times New Roman"/>
        </w:rPr>
        <w:t xml:space="preserve">, </w:t>
      </w:r>
      <w:r w:rsidR="00F16062" w:rsidRPr="00000CEF">
        <w:rPr>
          <w:rFonts w:ascii="Times New Roman" w:hAnsi="Times New Roman" w:cs="Times New Roman"/>
        </w:rPr>
        <w:t>báo cáo p</w:t>
      </w:r>
      <w:r w:rsidRPr="00000CEF">
        <w:rPr>
          <w:rFonts w:ascii="Times New Roman" w:hAnsi="Times New Roman" w:cs="Times New Roman"/>
        </w:rPr>
        <w:t>hân tích kỹ thuật</w:t>
      </w:r>
    </w:p>
    <w:p w:rsidR="00C942BF" w:rsidRPr="00000CEF" w:rsidRDefault="00C942BF" w:rsidP="008244DF">
      <w:pPr>
        <w:jc w:val="both"/>
        <w:rPr>
          <w:rFonts w:ascii="Times New Roman" w:eastAsiaTheme="majorEastAsia" w:hAnsi="Times New Roman" w:cs="Times New Roman"/>
          <w:b/>
          <w:bCs/>
          <w:color w:val="365F91" w:themeColor="accent1" w:themeShade="BF"/>
          <w:sz w:val="28"/>
          <w:szCs w:val="28"/>
        </w:rPr>
      </w:pPr>
      <w:r w:rsidRPr="00000CEF">
        <w:rPr>
          <w:rFonts w:ascii="Times New Roman" w:hAnsi="Times New Roman" w:cs="Times New Roman"/>
        </w:rPr>
        <w:br w:type="page"/>
      </w:r>
    </w:p>
    <w:p w:rsidR="00332126" w:rsidRDefault="00332126" w:rsidP="008244DF">
      <w:pPr>
        <w:pStyle w:val="Heading1"/>
        <w:jc w:val="both"/>
        <w:rPr>
          <w:ins w:id="26" w:author="quan_nh" w:date="2012-08-18T09:57:00Z"/>
          <w:rFonts w:ascii="Times New Roman" w:hAnsi="Times New Roman" w:cs="Times New Roman"/>
        </w:rPr>
      </w:pPr>
      <w:ins w:id="27" w:author="quan_nh" w:date="2012-08-18T09:57:00Z">
        <w:r>
          <w:rPr>
            <w:rFonts w:ascii="Times New Roman" w:hAnsi="Times New Roman" w:cs="Times New Roman"/>
          </w:rPr>
          <w:lastRenderedPageBreak/>
          <w:t>Báo cáo thông tin về thị trường</w:t>
        </w:r>
      </w:ins>
    </w:p>
    <w:p w:rsidR="00F45028" w:rsidRDefault="00860536">
      <w:pPr>
        <w:pStyle w:val="Heading2"/>
        <w:pPrChange w:id="28" w:author="quan_nh" w:date="2012-08-18T09:58:00Z">
          <w:pPr>
            <w:pStyle w:val="Heading1"/>
            <w:jc w:val="both"/>
          </w:pPr>
        </w:pPrChange>
      </w:pPr>
      <w:r w:rsidRPr="00000CEF">
        <w:t>Biểu diễn cho template</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[THITRUONGSOIDONG]. Thanh khoản hôm nay là [TOTALVOLUME].</w:t>
      </w:r>
      <w:r w:rsidR="001C0D62" w:rsidRPr="00000CEF">
        <w:rPr>
          <w:rFonts w:ascii="Times New Roman" w:eastAsia="Times New Roman" w:hAnsi="Times New Roman" w:cs="Times New Roman"/>
          <w:color w:val="000000"/>
          <w:sz w:val="20"/>
          <w:szCs w:val="20"/>
        </w:rPr>
        <w:t xml:space="preserve"> So với tuần trước, khối lượng giao dịch đã [VOLUME</w:t>
      </w:r>
      <w:r w:rsidR="00CD76D5" w:rsidRPr="00000CEF">
        <w:rPr>
          <w:rFonts w:ascii="Times New Roman" w:eastAsia="Times New Roman" w:hAnsi="Times New Roman" w:cs="Times New Roman"/>
          <w:color w:val="000000"/>
          <w:sz w:val="20"/>
          <w:szCs w:val="20"/>
        </w:rPr>
        <w:t>TANGGIAM</w:t>
      </w:r>
      <w:r w:rsidR="001C0D62" w:rsidRPr="00000CEF">
        <w:rPr>
          <w:rFonts w:ascii="Times New Roman" w:eastAsia="Times New Roman" w:hAnsi="Times New Roman" w:cs="Times New Roman"/>
          <w:color w:val="000000"/>
          <w:sz w:val="20"/>
          <w:szCs w:val="20"/>
        </w:rPr>
        <w:t>]</w:t>
      </w:r>
      <w:r w:rsidR="00CD76D5" w:rsidRPr="00000CEF">
        <w:rPr>
          <w:rFonts w:ascii="Times New Roman" w:eastAsia="Times New Roman" w:hAnsi="Times New Roman" w:cs="Times New Roman"/>
          <w:color w:val="000000"/>
          <w:sz w:val="20"/>
          <w:szCs w:val="20"/>
        </w:rPr>
        <w:t xml:space="preserve"> [PHANTRAMTANGGIAM</w:t>
      </w:r>
      <w:r w:rsidR="00B0497F" w:rsidRPr="00000CEF">
        <w:rPr>
          <w:rFonts w:ascii="Times New Roman" w:eastAsia="Times New Roman" w:hAnsi="Times New Roman" w:cs="Times New Roman"/>
          <w:color w:val="000000"/>
          <w:sz w:val="20"/>
          <w:szCs w:val="20"/>
        </w:rPr>
        <w:t>_VOLUME</w:t>
      </w:r>
      <w:r w:rsidR="00CD76D5" w:rsidRPr="00000CEF">
        <w:rPr>
          <w:rFonts w:ascii="Times New Roman" w:eastAsia="Times New Roman" w:hAnsi="Times New Roman" w:cs="Times New Roman"/>
          <w:color w:val="000000"/>
          <w:sz w:val="20"/>
          <w:szCs w:val="20"/>
        </w:rPr>
        <w:t>]</w:t>
      </w:r>
      <w:r w:rsidRPr="00000CEF">
        <w:rPr>
          <w:rFonts w:ascii="Times New Roman" w:eastAsia="Times New Roman" w:hAnsi="Times New Roman" w:cs="Times New Roman"/>
          <w:color w:val="000000"/>
          <w:sz w:val="20"/>
          <w:szCs w:val="20"/>
        </w:rPr>
        <w:t xml:space="preserve"> Chỉ số VNIndex tăng [TILEVNINDEXTANG] so với ngày giao dịch [NGAYHOMTRUOC].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[COPHIEUTANG]/30 đang duy trì xu thế tăng điểm.Các cổ phiếu này bao gồm [DANHSACHCOPHIEUTANG: 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 xml:space="preserve">Trong rổ VN30, có [COPHIEUGIAM]/30 đang duy trì xu thế giảm điểm.Các cổ phiếu này bao gồm [DANHSACHCOPHIEUGIAM:VN30].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Các cổ phiếu có tín hiệu mua vào trong hôm nay là [DANHSACHTINHIEUMUA:VN30].</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[CHART:VNINDEX]</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[IMAGE: LOGO]</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--------------Cho từng user --------------------------------</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Nhận định thị trường ngày [TODAY]</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Chào bạn [USER].</w:t>
      </w: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p w:rsidR="00860536" w:rsidRPr="00000CEF" w:rsidRDefault="00860536" w:rsidP="0082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00CEF">
        <w:rPr>
          <w:rFonts w:ascii="Times New Roman" w:eastAsia="Times New Roman" w:hAnsi="Times New Roman" w:cs="Times New Roman"/>
          <w:color w:val="000000"/>
          <w:sz w:val="20"/>
          <w:szCs w:val="20"/>
        </w:rPr>
        <w:t>Trong số các cổ phiếu mà bạn quan tâm, có [DANHSACHCOPHIEUTANG: USER].....</w:t>
      </w:r>
    </w:p>
    <w:p w:rsidR="00860536" w:rsidRPr="00000CEF" w:rsidRDefault="00860536" w:rsidP="008244DF">
      <w:pPr>
        <w:jc w:val="both"/>
        <w:rPr>
          <w:rFonts w:ascii="Times New Roman" w:hAnsi="Times New Roman" w:cs="Times New Roman"/>
        </w:rPr>
      </w:pPr>
    </w:p>
    <w:p w:rsidR="00046513" w:rsidRDefault="00046513">
      <w:pPr>
        <w:pStyle w:val="Heading2"/>
        <w:rPr>
          <w:ins w:id="29" w:author="quan_nh" w:date="2012-08-25T09:46:00Z"/>
        </w:rPr>
        <w:pPrChange w:id="30" w:author="quan_nh" w:date="2012-08-18T09:58:00Z">
          <w:pPr>
            <w:pStyle w:val="Heading1"/>
            <w:jc w:val="both"/>
          </w:pPr>
        </w:pPrChange>
      </w:pPr>
      <w:ins w:id="31" w:author="quan_nh" w:date="2012-08-25T09:46:00Z">
        <w:r>
          <w:t>Một số trường hợp</w:t>
        </w:r>
      </w:ins>
      <w:ins w:id="32" w:author="quan_nh" w:date="2012-08-25T09:47:00Z">
        <w:r w:rsidR="002E7EF6">
          <w:t xml:space="preserve"> </w:t>
        </w:r>
      </w:ins>
      <w:ins w:id="33" w:author="quan_nh" w:date="2012-08-25T09:50:00Z">
        <w:r w:rsidR="00BF0ED7">
          <w:t xml:space="preserve">Constraint </w:t>
        </w:r>
      </w:ins>
      <w:ins w:id="34" w:author="quan_nh" w:date="2012-08-25T09:47:00Z">
        <w:r w:rsidR="002E7EF6">
          <w:t>Format</w:t>
        </w:r>
      </w:ins>
    </w:p>
    <w:p w:rsidR="00046513" w:rsidRDefault="00046513" w:rsidP="00046513">
      <w:pPr>
        <w:pStyle w:val="ListParagraph"/>
        <w:numPr>
          <w:ilvl w:val="0"/>
          <w:numId w:val="2"/>
        </w:numPr>
        <w:rPr>
          <w:ins w:id="35" w:author="quan_nh" w:date="2012-08-25T09:50:00Z"/>
        </w:rPr>
        <w:pPrChange w:id="36" w:author="quan_nh" w:date="2012-08-25T09:46:00Z">
          <w:pPr>
            <w:pStyle w:val="Heading1"/>
            <w:jc w:val="both"/>
          </w:pPr>
        </w:pPrChange>
      </w:pPr>
      <w:ins w:id="37" w:author="quan_nh" w:date="2012-08-25T09:46:00Z">
        <w:r>
          <w:t>Ngày giờ format</w:t>
        </w:r>
      </w:ins>
    </w:p>
    <w:p w:rsidR="00BF0ED7" w:rsidRPr="00046513" w:rsidRDefault="0036321C" w:rsidP="00046513">
      <w:pPr>
        <w:pStyle w:val="ListParagraph"/>
        <w:numPr>
          <w:ilvl w:val="0"/>
          <w:numId w:val="2"/>
        </w:numPr>
        <w:rPr>
          <w:ins w:id="38" w:author="quan_nh" w:date="2012-08-25T09:46:00Z"/>
          <w:rPrChange w:id="39" w:author="quan_nh" w:date="2012-08-25T09:46:00Z">
            <w:rPr>
              <w:ins w:id="40" w:author="quan_nh" w:date="2012-08-25T09:46:00Z"/>
            </w:rPr>
          </w:rPrChange>
        </w:rPr>
        <w:pPrChange w:id="41" w:author="quan_nh" w:date="2012-08-25T09:46:00Z">
          <w:pPr>
            <w:pStyle w:val="Heading1"/>
            <w:jc w:val="both"/>
          </w:pPr>
        </w:pPrChange>
      </w:pPr>
      <w:ins w:id="42" w:author="quan_nh" w:date="2012-08-25T09:50:00Z">
        <w:r>
          <w:t>Tham số Input (</w:t>
        </w:r>
        <w:r w:rsidR="00BF0ED7">
          <w:t>Ngày giờ</w:t>
        </w:r>
        <w:r>
          <w:t>)</w:t>
        </w:r>
        <w:r w:rsidR="00BF0ED7">
          <w:t xml:space="preserve"> theo kiểu US</w:t>
        </w:r>
        <w:r>
          <w:t xml:space="preserve"> khi viết report</w:t>
        </w:r>
      </w:ins>
    </w:p>
    <w:p w:rsidR="00F45028" w:rsidRDefault="004A5AAD">
      <w:pPr>
        <w:pStyle w:val="Heading2"/>
        <w:rPr>
          <w:ins w:id="43" w:author="quan_nh" w:date="2012-08-25T09:45:00Z"/>
        </w:rPr>
        <w:pPrChange w:id="44" w:author="quan_nh" w:date="2012-08-18T09:58:00Z">
          <w:pPr>
            <w:pStyle w:val="Heading1"/>
            <w:jc w:val="both"/>
          </w:pPr>
        </w:pPrChange>
      </w:pPr>
      <w:r>
        <w:t xml:space="preserve">Template </w:t>
      </w:r>
      <w:del w:id="45" w:author="qnguyen37" w:date="2012-08-14T10:04:00Z">
        <w:r w:rsidDel="00530C50">
          <w:delText xml:space="preserve">1: dành cho </w:delText>
        </w:r>
      </w:del>
      <w:r>
        <w:t>thị trường</w:t>
      </w:r>
      <w:ins w:id="46" w:author="qnguyen37" w:date="2012-08-14T10:04:00Z">
        <w:r w:rsidR="00530C50">
          <w:t xml:space="preserve"> (mẫu 1)</w:t>
        </w:r>
      </w:ins>
    </w:p>
    <w:p w:rsidR="008B6596" w:rsidRDefault="008B6596" w:rsidP="008B6596">
      <w:pPr>
        <w:pStyle w:val="Heading3"/>
        <w:rPr>
          <w:ins w:id="47" w:author="quan_nh" w:date="2012-08-25T09:47:00Z"/>
        </w:rPr>
        <w:pPrChange w:id="48" w:author="quan_nh" w:date="2012-08-25T09:47:00Z">
          <w:pPr/>
        </w:pPrChange>
      </w:pPr>
      <w:ins w:id="49" w:author="quan_nh" w:date="2012-08-25T09:47:00Z">
        <w:r>
          <w:t>English</w:t>
        </w:r>
      </w:ins>
    </w:p>
    <w:p w:rsidR="00046513" w:rsidRPr="00E66F52" w:rsidRDefault="00046513" w:rsidP="00C3101E">
      <w:pPr>
        <w:rPr>
          <w:ins w:id="50" w:author="quan_nh" w:date="2012-08-25T09:45:00Z"/>
        </w:rPr>
        <w:pPrChange w:id="51" w:author="quan_nh" w:date="2012-08-25T09:49:00Z">
          <w:pPr/>
        </w:pPrChange>
      </w:pPr>
      <w:ins w:id="52" w:author="quan_nh" w:date="2012-08-25T09:45:00Z">
        <w:r>
          <w:t>Report: ENGLISH</w:t>
        </w:r>
      </w:ins>
    </w:p>
    <w:p w:rsidR="00046513" w:rsidRPr="00046513" w:rsidRDefault="00046513" w:rsidP="00C3101E">
      <w:pPr>
        <w:rPr>
          <w:ins w:id="53" w:author="quan_nh" w:date="2012-08-25T09:44:00Z"/>
          <w:rPrChange w:id="54" w:author="quan_nh" w:date="2012-08-25T09:45:00Z">
            <w:rPr>
              <w:ins w:id="55" w:author="quan_nh" w:date="2012-08-25T09:44:00Z"/>
            </w:rPr>
          </w:rPrChange>
        </w:rPr>
        <w:pPrChange w:id="56" w:author="quan_nh" w:date="2012-08-25T09:49:00Z">
          <w:pPr>
            <w:pStyle w:val="Heading1"/>
            <w:jc w:val="both"/>
          </w:pPr>
        </w:pPrChange>
      </w:pPr>
      <w:ins w:id="57" w:author="quan_nh" w:date="2012-08-25T09:45:00Z">
        <w:r>
          <w:t xml:space="preserve">Today is </w:t>
        </w:r>
      </w:ins>
      <w:ins w:id="58" w:author="quan_nh" w:date="2012-08-25T09:46:00Z">
        <w:r w:rsidRPr="00000CEF">
          <w:rPr>
            <w:rFonts w:ascii="Times New Roman" w:hAnsi="Times New Roman" w:cs="Times New Roman"/>
            <w:sz w:val="28"/>
            <w:szCs w:val="28"/>
          </w:rPr>
          <w:t>[</w:t>
        </w:r>
        <w:r>
          <w:fldChar w:fldCharType="begin"/>
        </w:r>
        <w:r>
          <w:instrText>HYPERLINK \l "NgayHeThong"</w:instrText>
        </w:r>
        <w:r>
          <w:fldChar w:fldCharType="separate"/>
        </w:r>
        <w:r w:rsidRPr="00000CEF">
          <w:rPr>
            <w:rStyle w:val="Hyperlink"/>
            <w:rFonts w:ascii="Times New Roman" w:hAnsi="Times New Roman" w:cs="Times New Roman"/>
            <w:sz w:val="28"/>
            <w:szCs w:val="28"/>
          </w:rPr>
          <w:t>NgayHeThong</w:t>
        </w:r>
        <w:r>
          <w:fldChar w:fldCharType="end"/>
        </w:r>
        <w:r w:rsidRPr="00000CEF">
          <w:rPr>
            <w:rFonts w:ascii="Times New Roman" w:hAnsi="Times New Roman" w:cs="Times New Roman"/>
            <w:sz w:val="28"/>
            <w:szCs w:val="28"/>
          </w:rPr>
          <w:t>]</w:t>
        </w:r>
      </w:ins>
    </w:p>
    <w:p w:rsidR="00C3101E" w:rsidRDefault="00C3101E" w:rsidP="00AC40DE">
      <w:pPr>
        <w:pStyle w:val="Heading3"/>
        <w:rPr>
          <w:ins w:id="59" w:author="quan_nh" w:date="2012-08-25T09:49:00Z"/>
        </w:rPr>
        <w:pPrChange w:id="60" w:author="quan_nh" w:date="2012-08-25T09:49:00Z">
          <w:pPr>
            <w:pStyle w:val="Heading1"/>
            <w:jc w:val="both"/>
          </w:pPr>
        </w:pPrChange>
      </w:pPr>
      <w:ins w:id="61" w:author="quan_nh" w:date="2012-08-25T09:49:00Z">
        <w:r>
          <w:t>Vietnam</w:t>
        </w:r>
      </w:ins>
    </w:p>
    <w:p w:rsidR="00950F2E" w:rsidRPr="002C47C0" w:rsidRDefault="00E66F52" w:rsidP="005E188C">
      <w:pPr>
        <w:rPr>
          <w:ins w:id="62" w:author="quan_nh" w:date="2012-08-25T09:47:00Z"/>
          <w:b/>
          <w:color w:val="92D050"/>
          <w:rPrChange w:id="63" w:author="quan_nh" w:date="2012-08-25T09:51:00Z">
            <w:rPr>
              <w:ins w:id="64" w:author="quan_nh" w:date="2012-08-25T09:47:00Z"/>
            </w:rPr>
          </w:rPrChange>
        </w:rPr>
        <w:pPrChange w:id="65" w:author="quan_nh" w:date="2012-08-25T09:44:00Z">
          <w:pPr>
            <w:pStyle w:val="Heading1"/>
            <w:jc w:val="both"/>
          </w:pPr>
        </w:pPrChange>
      </w:pPr>
      <w:ins w:id="66" w:author="quan_nh" w:date="2012-08-25T09:44:00Z">
        <w:r w:rsidRPr="002C47C0">
          <w:rPr>
            <w:b/>
            <w:color w:val="92D050"/>
            <w:rPrChange w:id="67" w:author="quan_nh" w:date="2012-08-25T09:51:00Z">
              <w:rPr/>
            </w:rPrChange>
          </w:rPr>
          <w:t>Report: VIETNAM</w:t>
        </w:r>
      </w:ins>
    </w:p>
    <w:p w:rsidR="00950F2E" w:rsidRPr="00950F2E" w:rsidRDefault="00EA0A5A" w:rsidP="005E188C">
      <w:pPr>
        <w:rPr>
          <w:b/>
          <w:color w:val="92D050"/>
          <w:rPrChange w:id="68" w:author="quan_nh" w:date="2012-08-25T10:02:00Z">
            <w:rPr/>
          </w:rPrChange>
        </w:rPr>
        <w:pPrChange w:id="69" w:author="quan_nh" w:date="2012-08-25T09:44:00Z">
          <w:pPr>
            <w:pStyle w:val="Heading1"/>
            <w:jc w:val="both"/>
          </w:pPr>
        </w:pPrChange>
      </w:pPr>
      <w:ins w:id="70" w:author="quan_nh" w:date="2012-08-25T09:47:00Z">
        <w:r w:rsidRPr="002C47C0">
          <w:rPr>
            <w:b/>
            <w:color w:val="92D050"/>
            <w:rPrChange w:id="71" w:author="quan_nh" w:date="2012-08-25T09:51:00Z">
              <w:rPr/>
            </w:rPrChange>
          </w:rPr>
          <w:t>CULTURE: VN</w:t>
        </w:r>
      </w:ins>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rPr>
        <w:t>Ngày [</w:t>
      </w:r>
      <w:hyperlink w:anchor="NgayHeThong" w:history="1">
        <w:r w:rsidRPr="00000CEF">
          <w:rPr>
            <w:rStyle w:val="Hyperlink"/>
            <w:rFonts w:ascii="Times New Roman" w:hAnsi="Times New Roman" w:cs="Times New Roman"/>
            <w:sz w:val="28"/>
            <w:szCs w:val="28"/>
          </w:rPr>
          <w:t>NgayHeThong</w:t>
        </w:r>
      </w:hyperlink>
      <w:ins w:id="72" w:author="quan_nh" w:date="2012-08-25T09:51:00Z">
        <w:r w:rsidR="0041142B">
          <w:t>()</w:t>
        </w:r>
      </w:ins>
      <w:r w:rsidRPr="00000CEF">
        <w:rPr>
          <w:rFonts w:ascii="Times New Roman" w:hAnsi="Times New Roman" w:cs="Times New Roman"/>
          <w:sz w:val="28"/>
          <w:szCs w:val="28"/>
        </w:rPr>
        <w:t>], VN-Index [</w:t>
      </w:r>
      <w:r w:rsidR="00E64F3E">
        <w:fldChar w:fldCharType="begin"/>
      </w:r>
      <w:r w:rsidR="00E64F3E">
        <w:instrText>HYPERLINK \l "TangGiamVNIndex"</w:instrText>
      </w:r>
      <w:r w:rsidR="00E64F3E">
        <w:fldChar w:fldCharType="separate"/>
      </w:r>
      <w:r w:rsidRPr="00000CEF">
        <w:rPr>
          <w:rStyle w:val="Hyperlink"/>
          <w:rFonts w:ascii="Times New Roman" w:hAnsi="Times New Roman" w:cs="Times New Roman"/>
          <w:sz w:val="28"/>
          <w:szCs w:val="28"/>
        </w:rPr>
        <w:t>TangGiam</w:t>
      </w:r>
      <w:del w:id="73" w:author="quan_nh" w:date="2012-08-25T09:41:00Z">
        <w:r w:rsidRPr="00000CEF" w:rsidDel="00A30479">
          <w:rPr>
            <w:rStyle w:val="Hyperlink"/>
            <w:rFonts w:ascii="Times New Roman" w:hAnsi="Times New Roman" w:cs="Times New Roman"/>
            <w:sz w:val="28"/>
            <w:szCs w:val="28"/>
          </w:rPr>
          <w:delText>VNI</w:delText>
        </w:r>
        <w:r w:rsidR="004D6145" w:rsidRPr="00000CEF" w:rsidDel="00A30479">
          <w:rPr>
            <w:rStyle w:val="Hyperlink"/>
            <w:rFonts w:ascii="Times New Roman" w:hAnsi="Times New Roman" w:cs="Times New Roman"/>
            <w:sz w:val="28"/>
            <w:szCs w:val="28"/>
          </w:rPr>
          <w:delText>n</w:delText>
        </w:r>
        <w:r w:rsidRPr="00000CEF" w:rsidDel="00A30479">
          <w:rPr>
            <w:rStyle w:val="Hyperlink"/>
            <w:rFonts w:ascii="Times New Roman" w:hAnsi="Times New Roman" w:cs="Times New Roman"/>
            <w:sz w:val="28"/>
            <w:szCs w:val="28"/>
          </w:rPr>
          <w:delText>dex</w:delText>
        </w:r>
      </w:del>
      <w:r w:rsidR="00E64F3E">
        <w:fldChar w:fldCharType="end"/>
      </w:r>
      <w:ins w:id="74" w:author="quan_nh" w:date="2012-08-25T09:41:00Z">
        <w:r w:rsidR="00CD322F">
          <w:t>(VNINDEX</w:t>
        </w:r>
      </w:ins>
      <w:ins w:id="75" w:author="quan_nh" w:date="2012-08-25T09:44:00Z">
        <w:r w:rsidR="00B56E5A">
          <w:t>,</w:t>
        </w:r>
      </w:ins>
      <w:ins w:id="76" w:author="quan_nh" w:date="2012-08-25T09:52:00Z">
        <w:r w:rsidR="00083B7B">
          <w:t>”5/28/2012”</w:t>
        </w:r>
      </w:ins>
      <w:ins w:id="77" w:author="quan_nh" w:date="2012-08-25T09:41:00Z">
        <w:r w:rsidR="00CD322F">
          <w:t>)</w:t>
        </w:r>
      </w:ins>
      <w:r w:rsidRPr="00000CEF">
        <w:rPr>
          <w:rFonts w:ascii="Times New Roman" w:hAnsi="Times New Roman" w:cs="Times New Roman"/>
          <w:sz w:val="28"/>
          <w:szCs w:val="28"/>
        </w:rPr>
        <w:t>] % [</w:t>
      </w:r>
      <w:r w:rsidR="00E64F3E">
        <w:fldChar w:fldCharType="begin"/>
      </w:r>
      <w:r w:rsidR="00E64F3E">
        <w:instrText>HYPERLINK \l "PhanTramTangGiamVNIdex"</w:instrText>
      </w:r>
      <w:r w:rsidR="00E64F3E">
        <w:fldChar w:fldCharType="separate"/>
      </w:r>
      <w:r w:rsidRPr="00000CEF">
        <w:rPr>
          <w:rStyle w:val="Hyperlink"/>
          <w:rFonts w:ascii="Times New Roman" w:hAnsi="Times New Roman" w:cs="Times New Roman"/>
          <w:sz w:val="28"/>
          <w:szCs w:val="28"/>
        </w:rPr>
        <w:t>PhanTramTangGiam</w:t>
      </w:r>
      <w:ins w:id="78" w:author="quan_nh" w:date="2012-08-25T09:52:00Z">
        <w:r w:rsidR="00171E02">
          <w:rPr>
            <w:rStyle w:val="Hyperlink"/>
            <w:rFonts w:ascii="Times New Roman" w:hAnsi="Times New Roman" w:cs="Times New Roman"/>
            <w:sz w:val="28"/>
            <w:szCs w:val="28"/>
          </w:rPr>
          <w:t>(</w:t>
        </w:r>
      </w:ins>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E64F3E">
        <w:fldChar w:fldCharType="end"/>
      </w:r>
      <w:ins w:id="79" w:author="quan_nh" w:date="2012-08-25T09:52:00Z">
        <w:r w:rsidR="00171E02">
          <w:t>)</w:t>
        </w:r>
      </w:ins>
      <w:r w:rsidRPr="00000CEF">
        <w:rPr>
          <w:rFonts w:ascii="Times New Roman" w:hAnsi="Times New Roman" w:cs="Times New Roman"/>
          <w:sz w:val="28"/>
          <w:szCs w:val="28"/>
        </w:rPr>
        <w:t>] – t</w:t>
      </w:r>
      <w:r w:rsidRPr="00000CEF">
        <w:rPr>
          <w:rFonts w:ascii="Times New Roman" w:hAnsi="Times New Roman" w:cs="Times New Roman"/>
          <w:sz w:val="28"/>
          <w:szCs w:val="28"/>
          <w:lang w:val="vi-VN"/>
        </w:rPr>
        <w:t>ương đương với [</w:t>
      </w:r>
      <w:hyperlink w:anchor="DiemTangGiamVNIndex" w:history="1">
        <w:r w:rsidRPr="00000CEF">
          <w:rPr>
            <w:rStyle w:val="Hyperlink"/>
            <w:rFonts w:ascii="Times New Roman" w:hAnsi="Times New Roman" w:cs="Times New Roman"/>
            <w:sz w:val="28"/>
            <w:szCs w:val="28"/>
            <w:lang w:val="vi-VN"/>
          </w:rPr>
          <w:t>DiemTangGiamVNI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lang w:val="vi-VN"/>
          </w:rPr>
          <w:t>dex</w:t>
        </w:r>
      </w:hyperlink>
      <w:r w:rsidRPr="00000CEF">
        <w:rPr>
          <w:rFonts w:ascii="Times New Roman" w:hAnsi="Times New Roman" w:cs="Times New Roman"/>
          <w:sz w:val="28"/>
          <w:szCs w:val="28"/>
          <w:lang w:val="vi-VN"/>
        </w:rPr>
        <w:t>] điểm</w:t>
      </w:r>
      <w:r w:rsidRPr="00000CEF">
        <w:rPr>
          <w:rFonts w:ascii="Times New Roman" w:hAnsi="Times New Roman" w:cs="Times New Roman"/>
          <w:sz w:val="28"/>
          <w:szCs w:val="28"/>
        </w:rPr>
        <w:t>, đạt ở mốc [</w:t>
      </w:r>
      <w:r w:rsidR="00E64F3E">
        <w:fldChar w:fldCharType="begin"/>
      </w:r>
      <w:r w:rsidR="00FB4749">
        <w:instrText>HYPERLINK \l "DiemVNIndex"</w:instrText>
      </w:r>
      <w:r w:rsidR="00E64F3E">
        <w:fldChar w:fldCharType="separate"/>
      </w:r>
      <w:del w:id="80" w:author="qnguyen37" w:date="2012-08-14T09:45:00Z">
        <w:r w:rsidRPr="00000CEF" w:rsidDel="00334B11">
          <w:rPr>
            <w:rStyle w:val="Hyperlink"/>
            <w:rFonts w:ascii="Times New Roman" w:hAnsi="Times New Roman" w:cs="Times New Roman"/>
            <w:sz w:val="28"/>
            <w:szCs w:val="28"/>
          </w:rPr>
          <w:delText>Diem</w:delText>
        </w:r>
      </w:del>
      <w:r w:rsidRPr="00000CEF">
        <w:rPr>
          <w:rStyle w:val="Hyperlink"/>
          <w:rFonts w:ascii="Times New Roman" w:hAnsi="Times New Roman" w:cs="Times New Roman"/>
          <w:sz w:val="28"/>
          <w:szCs w:val="28"/>
        </w:rPr>
        <w:t>VNI</w:t>
      </w:r>
      <w:r w:rsidR="00FD7077"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r w:rsidR="00E64F3E">
        <w:fldChar w:fldCharType="end"/>
      </w:r>
      <w:r w:rsidRPr="00000CEF">
        <w:rPr>
          <w:rFonts w:ascii="Times New Roman" w:hAnsi="Times New Roman" w:cs="Times New Roman"/>
          <w:sz w:val="28"/>
          <w:szCs w:val="28"/>
        </w:rPr>
        <w:t>]</w:t>
      </w:r>
      <w:r w:rsidRPr="00000CEF">
        <w:rPr>
          <w:rFonts w:ascii="Times New Roman" w:hAnsi="Times New Roman" w:cs="Times New Roman"/>
          <w:sz w:val="28"/>
          <w:szCs w:val="28"/>
          <w:lang w:val="vi-VN"/>
        </w:rPr>
        <w:t>. Đây là phiên [</w:t>
      </w:r>
      <w:r w:rsidR="00E64F3E">
        <w:fldChar w:fldCharType="begin"/>
      </w:r>
      <w:r w:rsidR="00E64F3E" w:rsidRPr="00E64F3E">
        <w:rPr>
          <w:lang w:val="vi-VN"/>
          <w:rPrChange w:id="81" w:author="qnguyen37" w:date="2012-08-15T10:27:00Z">
            <w:rPr/>
          </w:rPrChange>
        </w:rPr>
        <w:instrText>HYPERLINK \l "TangGiamVNIndex"</w:instrText>
      </w:r>
      <w:r w:rsidR="00E64F3E">
        <w:fldChar w:fldCharType="separate"/>
      </w:r>
      <w:r w:rsidRPr="00000CEF">
        <w:rPr>
          <w:rStyle w:val="Hyperlink"/>
          <w:rFonts w:ascii="Times New Roman" w:hAnsi="Times New Roman" w:cs="Times New Roman"/>
          <w:sz w:val="28"/>
          <w:szCs w:val="28"/>
          <w:lang w:val="vi-VN"/>
        </w:rPr>
        <w:t>TangGiamVNI</w:t>
      </w:r>
      <w:r w:rsidR="00FD7077" w:rsidRPr="00000CEF">
        <w:rPr>
          <w:rStyle w:val="Hyperlink"/>
          <w:rFonts w:ascii="Times New Roman" w:hAnsi="Times New Roman" w:cs="Times New Roman"/>
          <w:sz w:val="28"/>
          <w:szCs w:val="28"/>
          <w:lang w:val="vi-VN"/>
        </w:rPr>
        <w:t>n</w:t>
      </w:r>
      <w:r w:rsidRPr="00000CEF">
        <w:rPr>
          <w:rStyle w:val="Hyperlink"/>
          <w:rFonts w:ascii="Times New Roman" w:hAnsi="Times New Roman" w:cs="Times New Roman"/>
          <w:sz w:val="28"/>
          <w:szCs w:val="28"/>
          <w:lang w:val="vi-VN"/>
        </w:rPr>
        <w:t>dex</w:t>
      </w:r>
      <w:r w:rsidR="00E64F3E">
        <w:fldChar w:fldCharType="end"/>
      </w:r>
      <w:r w:rsidRPr="00000CEF">
        <w:rPr>
          <w:rFonts w:ascii="Times New Roman" w:hAnsi="Times New Roman" w:cs="Times New Roman"/>
          <w:sz w:val="28"/>
          <w:szCs w:val="28"/>
          <w:lang w:val="vi-VN"/>
        </w:rPr>
        <w:t>] lần [</w:t>
      </w:r>
      <w:r w:rsidR="00E64F3E">
        <w:fldChar w:fldCharType="begin"/>
      </w:r>
      <w:r w:rsidR="00E64F3E" w:rsidRPr="00E64F3E">
        <w:rPr>
          <w:lang w:val="vi-VN"/>
          <w:rPrChange w:id="82" w:author="qnguyen37" w:date="2012-08-15T10:27:00Z">
            <w:rPr/>
          </w:rPrChange>
        </w:rPr>
        <w:instrText>HYPERLINK \l "LanTangGiamVNIndex"</w:instrText>
      </w:r>
      <w:r w:rsidR="00E64F3E">
        <w:fldChar w:fldCharType="separate"/>
      </w:r>
      <w:r w:rsidR="00A6090B" w:rsidRPr="00000CEF">
        <w:rPr>
          <w:rStyle w:val="Hyperlink"/>
          <w:rFonts w:ascii="Times New Roman" w:hAnsi="Times New Roman" w:cs="Times New Roman"/>
          <w:sz w:val="28"/>
          <w:szCs w:val="28"/>
          <w:lang w:val="vi-VN"/>
        </w:rPr>
        <w:t>LanTangGiamVNIndex</w:t>
      </w:r>
      <w:r w:rsidR="00E64F3E">
        <w:fldChar w:fldCharType="end"/>
      </w:r>
      <w:r w:rsidRPr="00000CEF">
        <w:rPr>
          <w:rFonts w:ascii="Times New Roman" w:hAnsi="Times New Roman" w:cs="Times New Roman"/>
          <w:sz w:val="28"/>
          <w:szCs w:val="28"/>
          <w:lang w:val="vi-VN"/>
        </w:rPr>
        <w:t xml:space="preserve">] trong tuần này. Tổng quan, thị trường diễn biến </w:t>
      </w:r>
      <w:r w:rsidRPr="00000CEF">
        <w:rPr>
          <w:rFonts w:ascii="Times New Roman" w:hAnsi="Times New Roman" w:cs="Times New Roman"/>
          <w:sz w:val="28"/>
          <w:szCs w:val="28"/>
          <w:lang w:val="vi-VN"/>
        </w:rPr>
        <w:lastRenderedPageBreak/>
        <w:t>[</w:t>
      </w:r>
      <w:r w:rsidR="00E64F3E">
        <w:fldChar w:fldCharType="begin"/>
      </w:r>
      <w:r w:rsidR="00E64F3E" w:rsidRPr="00E64F3E">
        <w:rPr>
          <w:lang w:val="vi-VN"/>
          <w:rPrChange w:id="83" w:author="qnguyen37" w:date="2012-08-15T10:27:00Z">
            <w:rPr/>
          </w:rPrChange>
        </w:rPr>
        <w:instrText>HYPERLINK \l "DienBienThiTruong"</w:instrText>
      </w:r>
      <w:r w:rsidR="00E64F3E">
        <w:fldChar w:fldCharType="separate"/>
      </w:r>
      <w:r w:rsidRPr="00000CEF">
        <w:rPr>
          <w:rStyle w:val="Hyperlink"/>
          <w:rFonts w:ascii="Times New Roman" w:hAnsi="Times New Roman" w:cs="Times New Roman"/>
          <w:sz w:val="28"/>
          <w:szCs w:val="28"/>
          <w:lang w:val="vi-VN"/>
        </w:rPr>
        <w:t>DienBienThiTruong</w:t>
      </w:r>
      <w:r w:rsidR="00E64F3E">
        <w:fldChar w:fldCharType="end"/>
      </w:r>
      <w:r w:rsidRPr="00000CEF">
        <w:rPr>
          <w:rFonts w:ascii="Times New Roman" w:hAnsi="Times New Roman" w:cs="Times New Roman"/>
          <w:sz w:val="28"/>
          <w:szCs w:val="28"/>
          <w:lang w:val="vi-VN"/>
        </w:rPr>
        <w:t>], sắc [</w:t>
      </w:r>
      <w:r w:rsidR="00E64F3E">
        <w:fldChar w:fldCharType="begin"/>
      </w:r>
      <w:r w:rsidR="00E64F3E" w:rsidRPr="00E64F3E">
        <w:rPr>
          <w:lang w:val="vi-VN"/>
          <w:rPrChange w:id="84" w:author="qnguyen37" w:date="2012-08-15T10:27:00Z">
            <w:rPr/>
          </w:rPrChange>
        </w:rPr>
        <w:instrText>HYPERLINK \l "MauChiSoVNIDex"</w:instrText>
      </w:r>
      <w:r w:rsidR="00E64F3E">
        <w:fldChar w:fldCharType="separate"/>
      </w:r>
      <w:r w:rsidR="008A0E20" w:rsidRPr="00000CEF">
        <w:rPr>
          <w:rStyle w:val="Hyperlink"/>
          <w:rFonts w:ascii="Times New Roman" w:hAnsi="Times New Roman" w:cs="Times New Roman"/>
          <w:sz w:val="28"/>
          <w:szCs w:val="24"/>
          <w:lang w:val="vi-VN"/>
        </w:rPr>
        <w:t>MauChiSoVNIDex</w:t>
      </w:r>
      <w:r w:rsidR="00E64F3E">
        <w:fldChar w:fldCharType="end"/>
      </w:r>
      <w:r w:rsidRPr="00000CEF">
        <w:rPr>
          <w:rFonts w:ascii="Times New Roman" w:hAnsi="Times New Roman" w:cs="Times New Roman"/>
          <w:sz w:val="28"/>
          <w:szCs w:val="28"/>
          <w:lang w:val="vi-VN"/>
        </w:rPr>
        <w:t>] là màu chủ yếu trên toàn phiên giao dịch ngày hôm nay ở HOSE. Xu hướng [</w:t>
      </w:r>
      <w:r w:rsidR="00E64F3E">
        <w:fldChar w:fldCharType="begin"/>
      </w:r>
      <w:r w:rsidR="00E64F3E" w:rsidRPr="00E64F3E">
        <w:rPr>
          <w:lang w:val="vi-VN"/>
          <w:rPrChange w:id="85" w:author="qnguyen37" w:date="2012-08-15T10:27:00Z">
            <w:rPr/>
          </w:rPrChange>
        </w:rPr>
        <w:instrText>HYPERLINK \l "XuHuongChuDao"</w:instrText>
      </w:r>
      <w:r w:rsidR="00E64F3E">
        <w:fldChar w:fldCharType="separate"/>
      </w:r>
      <w:r w:rsidR="00913ECC" w:rsidRPr="00000CEF">
        <w:rPr>
          <w:rStyle w:val="Hyperlink"/>
          <w:rFonts w:ascii="Times New Roman" w:hAnsi="Times New Roman" w:cs="Times New Roman"/>
          <w:sz w:val="28"/>
          <w:szCs w:val="28"/>
          <w:lang w:val="vi-VN"/>
        </w:rPr>
        <w:t>XuHuong</w:t>
      </w:r>
      <w:r w:rsidRPr="00000CEF">
        <w:rPr>
          <w:rStyle w:val="Hyperlink"/>
          <w:rFonts w:ascii="Times New Roman" w:hAnsi="Times New Roman" w:cs="Times New Roman"/>
          <w:sz w:val="28"/>
          <w:szCs w:val="28"/>
          <w:lang w:val="vi-VN"/>
        </w:rPr>
        <w:t>ChuDao</w:t>
      </w:r>
      <w:r w:rsidR="00E64F3E">
        <w:fldChar w:fldCharType="end"/>
      </w:r>
      <w:r w:rsidRPr="00000CEF">
        <w:rPr>
          <w:rFonts w:ascii="Times New Roman" w:hAnsi="Times New Roman" w:cs="Times New Roman"/>
          <w:sz w:val="28"/>
          <w:szCs w:val="28"/>
          <w:lang w:val="vi-VN"/>
        </w:rPr>
        <w:t>].</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thống kê của chúng tôi, tình hình chung toàn sàn được ghi nhận như sau:</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Có tổng cộng [</w:t>
      </w:r>
      <w:del w:id="86" w:author="qnguyen37" w:date="2012-08-14T09:35:00Z">
        <w:r w:rsidR="00E64F3E" w:rsidDel="00503EEE">
          <w:fldChar w:fldCharType="begin"/>
        </w:r>
        <w:r w:rsidR="00FB4749" w:rsidRPr="00A552FE" w:rsidDel="00503EEE">
          <w:rPr>
            <w:lang w:val="vi-VN"/>
          </w:rPr>
          <w:delInstrText>HYPERLINK \l "SoGDThanhCong"</w:delInstrText>
        </w:r>
        <w:r w:rsidR="00E64F3E" w:rsidDel="00503EEE">
          <w:fldChar w:fldCharType="separate"/>
        </w:r>
        <w:r w:rsidRPr="00000CEF" w:rsidDel="00503EEE">
          <w:rPr>
            <w:rStyle w:val="Hyperlink"/>
            <w:rFonts w:ascii="Times New Roman" w:hAnsi="Times New Roman" w:cs="Times New Roman"/>
            <w:sz w:val="28"/>
            <w:szCs w:val="28"/>
            <w:lang w:val="vi-VN"/>
          </w:rPr>
          <w:delText>SoGDThanhCong</w:delText>
        </w:r>
        <w:r w:rsidR="00E64F3E" w:rsidDel="00503EEE">
          <w:fldChar w:fldCharType="end"/>
        </w:r>
      </w:del>
      <w:ins w:id="87" w:author="qnguyen37" w:date="2012-08-14T09:35:00Z">
        <w:r w:rsidR="00E64F3E">
          <w:fldChar w:fldCharType="begin"/>
        </w:r>
        <w:r w:rsidR="00503EEE" w:rsidRPr="00A552FE">
          <w:rPr>
            <w:lang w:val="vi-VN"/>
          </w:rPr>
          <w:instrText>HYPERLINK \l "SoGDThanhCong"</w:instrText>
        </w:r>
        <w:r w:rsidR="00E64F3E">
          <w:fldChar w:fldCharType="separate"/>
        </w:r>
        <w:r w:rsidR="00E64F3E" w:rsidRPr="00E64F3E">
          <w:rPr>
            <w:rStyle w:val="Hyperlink"/>
            <w:rFonts w:ascii="Times New Roman" w:hAnsi="Times New Roman" w:cs="Times New Roman"/>
            <w:sz w:val="28"/>
            <w:szCs w:val="28"/>
            <w:lang w:val="vi-VN"/>
            <w:rPrChange w:id="88" w:author="qnguyen37" w:date="2012-08-14T09:35:00Z">
              <w:rPr>
                <w:rStyle w:val="Hyperlink"/>
                <w:rFonts w:ascii="Times New Roman" w:hAnsi="Times New Roman" w:cs="Times New Roman"/>
                <w:sz w:val="28"/>
                <w:szCs w:val="28"/>
              </w:rPr>
            </w:rPrChange>
          </w:rPr>
          <w:t>TONGKHOILUONG</w:t>
        </w:r>
        <w:r w:rsidR="00E64F3E">
          <w:fldChar w:fldCharType="end"/>
        </w:r>
      </w:ins>
      <w:r w:rsidRPr="00000CEF">
        <w:rPr>
          <w:rFonts w:ascii="Times New Roman" w:hAnsi="Times New Roman" w:cs="Times New Roman"/>
          <w:sz w:val="28"/>
          <w:szCs w:val="28"/>
          <w:lang w:val="vi-VN"/>
        </w:rPr>
        <w:t>] lệnh giao dịch khớp lệnh thành công. Tổng giá trị giao dịch đạt ở mức [</w:t>
      </w:r>
      <w:r w:rsidR="00E64F3E">
        <w:fldChar w:fldCharType="begin"/>
      </w:r>
      <w:r w:rsidR="00E64F3E" w:rsidRPr="00E64F3E">
        <w:rPr>
          <w:lang w:val="vi-VN"/>
          <w:rPrChange w:id="89" w:author="qnguyen37" w:date="2012-08-15T09:36:00Z">
            <w:rPr>
              <w:color w:val="0000FF"/>
              <w:u w:val="single"/>
            </w:rPr>
          </w:rPrChange>
        </w:rPr>
        <w:instrText>HYPERLINK \l "GiaTriGDThanhCong"</w:instrText>
      </w:r>
      <w:r w:rsidR="00E64F3E">
        <w:fldChar w:fldCharType="separate"/>
      </w:r>
      <w:r w:rsidRPr="00000CEF">
        <w:rPr>
          <w:rStyle w:val="Hyperlink"/>
          <w:rFonts w:ascii="Times New Roman" w:hAnsi="Times New Roman" w:cs="Times New Roman"/>
          <w:sz w:val="28"/>
          <w:szCs w:val="28"/>
          <w:lang w:val="vi-VN"/>
        </w:rPr>
        <w:t>GiaTri</w:t>
      </w:r>
      <w:r w:rsidR="00B45870" w:rsidRPr="00000CEF">
        <w:rPr>
          <w:rStyle w:val="Hyperlink"/>
          <w:rFonts w:ascii="Times New Roman" w:hAnsi="Times New Roman" w:cs="Times New Roman"/>
          <w:sz w:val="28"/>
          <w:szCs w:val="28"/>
          <w:lang w:val="vi-VN"/>
        </w:rPr>
        <w:t>GD</w:t>
      </w:r>
      <w:r w:rsidRPr="00000CEF">
        <w:rPr>
          <w:rStyle w:val="Hyperlink"/>
          <w:rFonts w:ascii="Times New Roman" w:hAnsi="Times New Roman" w:cs="Times New Roman"/>
          <w:sz w:val="28"/>
          <w:szCs w:val="28"/>
          <w:lang w:val="vi-VN"/>
        </w:rPr>
        <w:t>ThanhCong</w:t>
      </w:r>
      <w:r w:rsidR="00E64F3E">
        <w:fldChar w:fldCharType="end"/>
      </w:r>
      <w:r w:rsidRPr="00000CEF">
        <w:rPr>
          <w:rFonts w:ascii="Times New Roman" w:hAnsi="Times New Roman" w:cs="Times New Roman"/>
          <w:sz w:val="28"/>
          <w:szCs w:val="28"/>
          <w:lang w:val="vi-VN"/>
        </w:rPr>
        <w:t>] triệu đồng – tương đương với [</w:t>
      </w:r>
      <w:ins w:id="90" w:author="qnguyen37" w:date="2012-08-14T09:38:00Z">
        <w:r w:rsidR="00E64F3E">
          <w:fldChar w:fldCharType="begin"/>
        </w:r>
        <w:r w:rsidR="00C93D54" w:rsidRPr="00A552FE">
          <w:rPr>
            <w:lang w:val="vi-VN"/>
          </w:rPr>
          <w:instrText>HYPERLINK \l "SoGDThanhCong"</w:instrText>
        </w:r>
        <w:r w:rsidR="00E64F3E">
          <w:fldChar w:fldCharType="separate"/>
        </w:r>
        <w:r w:rsidR="00C93D54" w:rsidRPr="00503EEE">
          <w:rPr>
            <w:rStyle w:val="Hyperlink"/>
            <w:rFonts w:ascii="Times New Roman" w:hAnsi="Times New Roman" w:cs="Times New Roman"/>
            <w:sz w:val="28"/>
            <w:szCs w:val="28"/>
            <w:lang w:val="vi-VN"/>
          </w:rPr>
          <w:t>TONGKHOILUONG</w:t>
        </w:r>
        <w:r w:rsidR="00E64F3E">
          <w:fldChar w:fldCharType="end"/>
        </w:r>
      </w:ins>
      <w:del w:id="91" w:author="qnguyen37" w:date="2012-08-14T09:38:00Z">
        <w:r w:rsidR="00E64F3E" w:rsidDel="00C93D54">
          <w:fldChar w:fldCharType="begin"/>
        </w:r>
        <w:r w:rsidR="00FB4749" w:rsidRPr="00A552FE" w:rsidDel="00C93D54">
          <w:rPr>
            <w:lang w:val="vi-VN"/>
          </w:rPr>
          <w:delInstrText>HYPERLINK \l "SoLuongCPGDThanhCong"</w:delInstrText>
        </w:r>
        <w:r w:rsidR="00E64F3E" w:rsidDel="00C93D54">
          <w:fldChar w:fldCharType="separate"/>
        </w:r>
        <w:r w:rsidRPr="00000CEF" w:rsidDel="00C93D54">
          <w:rPr>
            <w:rStyle w:val="Hyperlink"/>
            <w:rFonts w:ascii="Times New Roman" w:hAnsi="Times New Roman" w:cs="Times New Roman"/>
            <w:sz w:val="28"/>
            <w:szCs w:val="28"/>
            <w:lang w:val="vi-VN"/>
          </w:rPr>
          <w:delText>SoLuongCP</w:delText>
        </w:r>
        <w:r w:rsidR="001C06D3" w:rsidRPr="00000CEF" w:rsidDel="00C93D54">
          <w:rPr>
            <w:rStyle w:val="Hyperlink"/>
            <w:rFonts w:ascii="Times New Roman" w:hAnsi="Times New Roman" w:cs="Times New Roman"/>
            <w:sz w:val="28"/>
            <w:szCs w:val="28"/>
            <w:lang w:val="vi-VN"/>
          </w:rPr>
          <w:delText>GD</w:delText>
        </w:r>
        <w:r w:rsidRPr="00000CEF" w:rsidDel="00C93D54">
          <w:rPr>
            <w:rStyle w:val="Hyperlink"/>
            <w:rFonts w:ascii="Times New Roman" w:hAnsi="Times New Roman" w:cs="Times New Roman"/>
            <w:sz w:val="28"/>
            <w:szCs w:val="28"/>
            <w:lang w:val="vi-VN"/>
          </w:rPr>
          <w:delText>ThanhCong</w:delText>
        </w:r>
        <w:r w:rsidR="00E64F3E" w:rsidDel="00C93D54">
          <w:fldChar w:fldCharType="end"/>
        </w:r>
      </w:del>
      <w:r w:rsidRPr="00000CEF">
        <w:rPr>
          <w:rFonts w:ascii="Times New Roman" w:hAnsi="Times New Roman" w:cs="Times New Roman"/>
          <w:sz w:val="28"/>
          <w:szCs w:val="28"/>
          <w:lang w:val="vi-VN"/>
        </w:rPr>
        <w:t>] triệu cổ phiếu. Giao dịch chủ yếu tập trung ở các mã như: [</w:t>
      </w:r>
      <w:r w:rsidR="00E64F3E">
        <w:fldChar w:fldCharType="begin"/>
      </w:r>
      <w:r w:rsidR="00E64F3E" w:rsidRPr="00E64F3E">
        <w:rPr>
          <w:lang w:val="vi-VN"/>
          <w:rPrChange w:id="92" w:author="qnguyen37" w:date="2012-08-15T10:27:00Z">
            <w:rPr>
              <w:color w:val="0000FF"/>
              <w:u w:val="single"/>
            </w:rPr>
          </w:rPrChange>
        </w:rPr>
        <w:instrText>HYPERLINK \l "MaGiaoDichChuYeu"</w:instrText>
      </w:r>
      <w:r w:rsidR="00E64F3E">
        <w:fldChar w:fldCharType="separate"/>
      </w:r>
      <w:r w:rsidRPr="00000CEF">
        <w:rPr>
          <w:rStyle w:val="Hyperlink"/>
          <w:rFonts w:ascii="Times New Roman" w:hAnsi="Times New Roman" w:cs="Times New Roman"/>
          <w:sz w:val="28"/>
          <w:szCs w:val="28"/>
          <w:lang w:val="vi-VN"/>
        </w:rPr>
        <w:t>MaGiaoDichChuYeu</w:t>
      </w:r>
      <w:r w:rsidR="00E64F3E">
        <w:fldChar w:fldCharType="end"/>
      </w:r>
      <w:r w:rsidRPr="00000CEF">
        <w:rPr>
          <w:rFonts w:ascii="Times New Roman" w:hAnsi="Times New Roman" w:cs="Times New Roman"/>
          <w:sz w:val="28"/>
          <w:szCs w:val="28"/>
          <w:lang w:val="vi-VN"/>
        </w:rPr>
        <w:t>].</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cổ phiếu, chúng tôi ghi nhận được toàn sàn có [</w:t>
      </w:r>
      <w:r w:rsidR="00E64F3E">
        <w:fldChar w:fldCharType="begin"/>
      </w:r>
      <w:r w:rsidR="00E64F3E" w:rsidRPr="00E64F3E">
        <w:rPr>
          <w:lang w:val="vi-VN"/>
          <w:rPrChange w:id="93" w:author="qnguyen37" w:date="2012-08-15T10:27:00Z">
            <w:rPr>
              <w:color w:val="0000FF"/>
              <w:u w:val="single"/>
            </w:rPr>
          </w:rPrChange>
        </w:rPr>
        <w:instrText>HYPERLINK \l "SoCPTangGia"</w:instrText>
      </w:r>
      <w:r w:rsidR="00E64F3E">
        <w:fldChar w:fldCharType="separate"/>
      </w:r>
      <w:r w:rsidRPr="00000CEF">
        <w:rPr>
          <w:rStyle w:val="Hyperlink"/>
          <w:rFonts w:ascii="Times New Roman" w:hAnsi="Times New Roman" w:cs="Times New Roman"/>
          <w:sz w:val="28"/>
          <w:szCs w:val="28"/>
          <w:lang w:val="vi-VN"/>
        </w:rPr>
        <w:t>SoCPTangGia</w:t>
      </w:r>
      <w:r w:rsidR="00E64F3E">
        <w:fldChar w:fldCharType="end"/>
      </w:r>
      <w:r w:rsidRPr="00000CEF">
        <w:rPr>
          <w:rFonts w:ascii="Times New Roman" w:hAnsi="Times New Roman" w:cs="Times New Roman"/>
          <w:sz w:val="28"/>
          <w:szCs w:val="28"/>
          <w:lang w:val="vi-VN"/>
        </w:rPr>
        <w:t>] mã tăng giá, [</w:t>
      </w:r>
      <w:r w:rsidR="00E64F3E">
        <w:fldChar w:fldCharType="begin"/>
      </w:r>
      <w:r w:rsidR="00E64F3E" w:rsidRPr="00E64F3E">
        <w:rPr>
          <w:lang w:val="vi-VN"/>
          <w:rPrChange w:id="94" w:author="qnguyen37" w:date="2012-08-15T10:27:00Z">
            <w:rPr>
              <w:color w:val="0000FF"/>
              <w:u w:val="single"/>
            </w:rPr>
          </w:rPrChange>
        </w:rPr>
        <w:instrText>HYPERLINK \l "SoCPGiamGia"</w:instrText>
      </w:r>
      <w:r w:rsidR="00E64F3E">
        <w:fldChar w:fldCharType="separate"/>
      </w:r>
      <w:r w:rsidRPr="00000CEF">
        <w:rPr>
          <w:rStyle w:val="Hyperlink"/>
          <w:rFonts w:ascii="Times New Roman" w:hAnsi="Times New Roman" w:cs="Times New Roman"/>
          <w:sz w:val="28"/>
          <w:szCs w:val="28"/>
          <w:lang w:val="vi-VN"/>
        </w:rPr>
        <w:t>SoCPGiamGia</w:t>
      </w:r>
      <w:r w:rsidR="00E64F3E">
        <w:fldChar w:fldCharType="end"/>
      </w:r>
      <w:r w:rsidRPr="00000CEF">
        <w:rPr>
          <w:rFonts w:ascii="Times New Roman" w:hAnsi="Times New Roman" w:cs="Times New Roman"/>
          <w:sz w:val="28"/>
          <w:szCs w:val="28"/>
          <w:lang w:val="vi-VN"/>
        </w:rPr>
        <w:t>] mã giảm giá, [</w:t>
      </w:r>
      <w:r w:rsidR="00E64F3E">
        <w:fldChar w:fldCharType="begin"/>
      </w:r>
      <w:r w:rsidR="00E64F3E" w:rsidRPr="00E64F3E">
        <w:rPr>
          <w:lang w:val="vi-VN"/>
          <w:rPrChange w:id="95" w:author="qnguyen37" w:date="2012-08-15T10:27:00Z">
            <w:rPr>
              <w:color w:val="0000FF"/>
              <w:u w:val="single"/>
            </w:rPr>
          </w:rPrChange>
        </w:rPr>
        <w:instrText>HYPERLINK \l "SoCPGiuGia"</w:instrText>
      </w:r>
      <w:r w:rsidR="00E64F3E">
        <w:fldChar w:fldCharType="separate"/>
      </w:r>
      <w:r w:rsidRPr="00000CEF">
        <w:rPr>
          <w:rStyle w:val="Hyperlink"/>
          <w:rFonts w:ascii="Times New Roman" w:hAnsi="Times New Roman" w:cs="Times New Roman"/>
          <w:sz w:val="28"/>
          <w:szCs w:val="28"/>
          <w:lang w:val="vi-VN"/>
        </w:rPr>
        <w:t>SoCPGiuGia</w:t>
      </w:r>
      <w:r w:rsidR="00E64F3E">
        <w:fldChar w:fldCharType="end"/>
      </w:r>
      <w:r w:rsidRPr="00000CEF">
        <w:rPr>
          <w:rFonts w:ascii="Times New Roman" w:hAnsi="Times New Roman" w:cs="Times New Roman"/>
          <w:sz w:val="28"/>
          <w:szCs w:val="28"/>
          <w:lang w:val="vi-VN"/>
        </w:rPr>
        <w:t>] giữ giá tham chiếu. Trong số các mã tăng giá, có các mã tăng kịch trần như [</w:t>
      </w:r>
      <w:r w:rsidR="00E64F3E">
        <w:fldChar w:fldCharType="begin"/>
      </w:r>
      <w:r w:rsidR="00E64F3E" w:rsidRPr="00E64F3E">
        <w:rPr>
          <w:lang w:val="vi-VN"/>
          <w:rPrChange w:id="96" w:author="qnguyen37" w:date="2012-08-15T10:27:00Z">
            <w:rPr>
              <w:color w:val="0000FF"/>
              <w:u w:val="single"/>
            </w:rPr>
          </w:rPrChange>
        </w:rPr>
        <w:instrText>HYPERLINK \l "SoCPTangKichTran"</w:instrText>
      </w:r>
      <w:r w:rsidR="00E64F3E">
        <w:fldChar w:fldCharType="separate"/>
      </w:r>
      <w:r w:rsidR="0075572B" w:rsidRPr="00000CEF">
        <w:rPr>
          <w:rStyle w:val="Hyperlink"/>
          <w:rFonts w:ascii="Times New Roman" w:hAnsi="Times New Roman" w:cs="Times New Roman"/>
          <w:sz w:val="28"/>
          <w:szCs w:val="28"/>
          <w:lang w:val="vi-VN"/>
        </w:rPr>
        <w:t>SoCPTangKichTran</w:t>
      </w:r>
      <w:r w:rsidR="00E64F3E">
        <w:fldChar w:fldCharType="end"/>
      </w:r>
      <w:r w:rsidRPr="00000CEF">
        <w:rPr>
          <w:rFonts w:ascii="Times New Roman" w:hAnsi="Times New Roman" w:cs="Times New Roman"/>
          <w:sz w:val="28"/>
          <w:szCs w:val="28"/>
          <w:lang w:val="vi-VN"/>
        </w:rPr>
        <w:t>], các mã tăng mạnh như [</w:t>
      </w:r>
      <w:r w:rsidR="00E64F3E">
        <w:fldChar w:fldCharType="begin"/>
      </w:r>
      <w:r w:rsidR="00E64F3E" w:rsidRPr="00E64F3E">
        <w:rPr>
          <w:lang w:val="vi-VN"/>
          <w:rPrChange w:id="97" w:author="qnguyen37" w:date="2012-08-15T10:27:00Z">
            <w:rPr>
              <w:color w:val="0000FF"/>
              <w:u w:val="single"/>
            </w:rPr>
          </w:rPrChange>
        </w:rPr>
        <w:instrText>HYPERLINK \l "DSCPTangManh"</w:instrText>
      </w:r>
      <w:r w:rsidR="00E64F3E">
        <w:fldChar w:fldCharType="separate"/>
      </w:r>
      <w:r w:rsidR="00CA39E1" w:rsidRPr="00000CEF">
        <w:rPr>
          <w:rStyle w:val="Hyperlink"/>
          <w:rFonts w:ascii="Times New Roman" w:hAnsi="Times New Roman" w:cs="Times New Roman"/>
          <w:sz w:val="28"/>
          <w:szCs w:val="28"/>
          <w:lang w:val="vi-VN"/>
        </w:rPr>
        <w:t>DS</w:t>
      </w:r>
      <w:r w:rsidRPr="00000CEF">
        <w:rPr>
          <w:rStyle w:val="Hyperlink"/>
          <w:rFonts w:ascii="Times New Roman" w:hAnsi="Times New Roman" w:cs="Times New Roman"/>
          <w:sz w:val="28"/>
          <w:szCs w:val="28"/>
          <w:lang w:val="vi-VN"/>
        </w:rPr>
        <w:t>CPTangManh</w:t>
      </w:r>
      <w:r w:rsidR="00E64F3E">
        <w:fldChar w:fldCharType="end"/>
      </w:r>
      <w:r w:rsidRPr="00000CEF">
        <w:rPr>
          <w:rFonts w:ascii="Times New Roman" w:hAnsi="Times New Roman" w:cs="Times New Roman"/>
          <w:sz w:val="28"/>
          <w:szCs w:val="28"/>
          <w:lang w:val="vi-VN"/>
        </w:rPr>
        <w:t>]. Các mã như [</w:t>
      </w:r>
      <w:r w:rsidR="00E64F3E">
        <w:fldChar w:fldCharType="begin"/>
      </w:r>
      <w:r w:rsidR="00E64F3E" w:rsidRPr="00E64F3E">
        <w:rPr>
          <w:lang w:val="vi-VN"/>
          <w:rPrChange w:id="98" w:author="qnguyen37" w:date="2012-08-15T10:27:00Z">
            <w:rPr>
              <w:color w:val="0000FF"/>
              <w:u w:val="single"/>
            </w:rPr>
          </w:rPrChange>
        </w:rPr>
        <w:instrText>HYPERLINK \l "SoCPGiamSan"</w:instrText>
      </w:r>
      <w:r w:rsidR="00E64F3E">
        <w:fldChar w:fldCharType="separate"/>
      </w:r>
      <w:r w:rsidR="000B5F6D" w:rsidRPr="00000CEF">
        <w:rPr>
          <w:rStyle w:val="Hyperlink"/>
          <w:rFonts w:ascii="Times New Roman" w:hAnsi="Times New Roman" w:cs="Times New Roman"/>
          <w:sz w:val="28"/>
          <w:szCs w:val="28"/>
          <w:lang w:val="vi-VN"/>
        </w:rPr>
        <w:t>SoCPGiamSan</w:t>
      </w:r>
      <w:r w:rsidR="00E64F3E">
        <w:fldChar w:fldCharType="end"/>
      </w:r>
      <w:r w:rsidRPr="00000CEF">
        <w:rPr>
          <w:rFonts w:ascii="Times New Roman" w:hAnsi="Times New Roman" w:cs="Times New Roman"/>
          <w:sz w:val="28"/>
          <w:szCs w:val="28"/>
          <w:lang w:val="vi-VN"/>
        </w:rPr>
        <w:t>] giảm ở mức giá sàn. Các mã còn lại tăng giảm nhẹ hoặc không có giao dịch trong ngày hôm nay.</w:t>
      </w:r>
    </w:p>
    <w:p w:rsidR="006559F8" w:rsidRPr="00000CEF" w:rsidRDefault="006559F8" w:rsidP="008244DF">
      <w:pPr>
        <w:pStyle w:val="ListParagraph"/>
        <w:numPr>
          <w:ilvl w:val="0"/>
          <w:numId w:val="4"/>
        </w:num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Về phía nhà đầu tư nước ngoài, xu hướng chủ đạo của ngày hôm nay là [</w:t>
      </w:r>
      <w:r w:rsidR="00E64F3E">
        <w:fldChar w:fldCharType="begin"/>
      </w:r>
      <w:r w:rsidR="00E64F3E" w:rsidRPr="00E64F3E">
        <w:rPr>
          <w:lang w:val="vi-VN"/>
          <w:rPrChange w:id="99" w:author="qnguyen37" w:date="2012-08-15T10:27:00Z">
            <w:rPr>
              <w:color w:val="0000FF"/>
              <w:u w:val="single"/>
            </w:rPr>
          </w:rPrChange>
        </w:rPr>
        <w:instrText>HYPERLINK \l "XuHuongNDTNN"</w:instrText>
      </w:r>
      <w:r w:rsidR="00E64F3E">
        <w:fldChar w:fldCharType="separate"/>
      </w:r>
      <w:r w:rsidRPr="00000CEF">
        <w:rPr>
          <w:rStyle w:val="Hyperlink"/>
          <w:rFonts w:ascii="Times New Roman" w:hAnsi="Times New Roman" w:cs="Times New Roman"/>
          <w:sz w:val="28"/>
          <w:szCs w:val="28"/>
          <w:lang w:val="vi-VN"/>
        </w:rPr>
        <w:t>XuHuongNDTNN</w:t>
      </w:r>
      <w:r w:rsidR="00E64F3E">
        <w:fldChar w:fldCharType="end"/>
      </w:r>
      <w:r w:rsidRPr="00000CEF">
        <w:rPr>
          <w:rFonts w:ascii="Times New Roman" w:hAnsi="Times New Roman" w:cs="Times New Roman"/>
          <w:sz w:val="28"/>
          <w:szCs w:val="28"/>
          <w:lang w:val="vi-VN"/>
        </w:rPr>
        <w:t>], chủ yếu tập trung ở các mã như [</w:t>
      </w:r>
      <w:r w:rsidR="00E64F3E">
        <w:fldChar w:fldCharType="begin"/>
      </w:r>
      <w:r w:rsidR="00E64F3E" w:rsidRPr="00E64F3E">
        <w:rPr>
          <w:lang w:val="vi-VN"/>
          <w:rPrChange w:id="100" w:author="qnguyen37" w:date="2012-08-15T10:27:00Z">
            <w:rPr>
              <w:color w:val="0000FF"/>
              <w:u w:val="single"/>
            </w:rPr>
          </w:rPrChange>
        </w:rPr>
        <w:instrText>HYPERLINK \l "CPGiaoDichNDTNN"</w:instrText>
      </w:r>
      <w:r w:rsidR="00E64F3E">
        <w:fldChar w:fldCharType="separate"/>
      </w:r>
      <w:r w:rsidRPr="00000CEF">
        <w:rPr>
          <w:rStyle w:val="Hyperlink"/>
          <w:rFonts w:ascii="Times New Roman" w:hAnsi="Times New Roman" w:cs="Times New Roman"/>
          <w:sz w:val="28"/>
          <w:szCs w:val="28"/>
          <w:lang w:val="vi-VN"/>
        </w:rPr>
        <w:t>CPGiaoDichNDTNN</w:t>
      </w:r>
      <w:r w:rsidR="00E64F3E">
        <w:fldChar w:fldCharType="end"/>
      </w:r>
      <w:r w:rsidRPr="00000CEF">
        <w:rPr>
          <w:rFonts w:ascii="Times New Roman" w:hAnsi="Times New Roman" w:cs="Times New Roman"/>
          <w:sz w:val="28"/>
          <w:szCs w:val="28"/>
          <w:lang w:val="vi-VN"/>
        </w:rPr>
        <w:t>], thị trường diễn biến [</w:t>
      </w:r>
      <w:r w:rsidR="00E64F3E">
        <w:fldChar w:fldCharType="begin"/>
      </w:r>
      <w:r w:rsidR="00E64F3E" w:rsidRPr="00E64F3E">
        <w:rPr>
          <w:lang w:val="vi-VN"/>
          <w:rPrChange w:id="101" w:author="qnguyen37" w:date="2012-08-15T10:27:00Z">
            <w:rPr>
              <w:color w:val="0000FF"/>
              <w:u w:val="single"/>
            </w:rPr>
          </w:rPrChange>
        </w:rPr>
        <w:instrText>HYPERLINK \l "DienBienThiTruong"</w:instrText>
      </w:r>
      <w:r w:rsidR="00E64F3E">
        <w:fldChar w:fldCharType="separate"/>
      </w:r>
      <w:r w:rsidRPr="00000CEF">
        <w:rPr>
          <w:rStyle w:val="Hyperlink"/>
          <w:rFonts w:ascii="Times New Roman" w:hAnsi="Times New Roman" w:cs="Times New Roman"/>
          <w:sz w:val="28"/>
          <w:szCs w:val="28"/>
          <w:lang w:val="vi-VN"/>
        </w:rPr>
        <w:t>DienBienThiTruong</w:t>
      </w:r>
      <w:r w:rsidR="00E64F3E">
        <w:fldChar w:fldCharType="end"/>
      </w:r>
      <w:r w:rsidRPr="00000CEF">
        <w:rPr>
          <w:rFonts w:ascii="Times New Roman" w:hAnsi="Times New Roman" w:cs="Times New Roman"/>
          <w:sz w:val="28"/>
          <w:szCs w:val="28"/>
          <w:lang w:val="vi-VN"/>
        </w:rPr>
        <w:t>] so với ngày hôm trước.</w:t>
      </w:r>
    </w:p>
    <w:p w:rsidR="006559F8" w:rsidRPr="00000CEF" w:rsidRDefault="006559F8" w:rsidP="008244DF">
      <w:pPr>
        <w:jc w:val="both"/>
        <w:rPr>
          <w:rFonts w:ascii="Times New Roman" w:hAnsi="Times New Roman" w:cs="Times New Roman"/>
          <w:sz w:val="28"/>
          <w:szCs w:val="28"/>
          <w:lang w:val="vi-VN"/>
        </w:rPr>
      </w:pPr>
      <w:r w:rsidRPr="00000CEF">
        <w:rPr>
          <w:rFonts w:ascii="Times New Roman" w:hAnsi="Times New Roman" w:cs="Times New Roman"/>
          <w:sz w:val="28"/>
          <w:szCs w:val="28"/>
          <w:lang w:val="vi-VN"/>
        </w:rPr>
        <w:t>Theo ngắn hạn, chúng tôi cho rằng tình hình thị trường ngày mai sẽ [</w:t>
      </w:r>
      <w:r w:rsidR="00E64F3E">
        <w:fldChar w:fldCharType="begin"/>
      </w:r>
      <w:r w:rsidR="00E64F3E" w:rsidRPr="00E64F3E">
        <w:rPr>
          <w:lang w:val="vi-VN"/>
          <w:rPrChange w:id="102" w:author="qnguyen37" w:date="2012-08-15T10:27:00Z">
            <w:rPr>
              <w:color w:val="0000FF"/>
              <w:u w:val="single"/>
            </w:rPr>
          </w:rPrChange>
        </w:rPr>
        <w:instrText>HYPERLINK \l "XuHuongThiTruongNgayMai"</w:instrText>
      </w:r>
      <w:r w:rsidR="00E64F3E">
        <w:fldChar w:fldCharType="separate"/>
      </w:r>
      <w:r w:rsidR="00AB4B02" w:rsidRPr="00000CEF">
        <w:rPr>
          <w:rStyle w:val="Hyperlink"/>
          <w:rFonts w:ascii="Times New Roman" w:hAnsi="Times New Roman" w:cs="Times New Roman"/>
          <w:sz w:val="28"/>
          <w:szCs w:val="28"/>
          <w:lang w:val="vi-VN"/>
        </w:rPr>
        <w:t>XuHuongThiTruongNgayMai</w:t>
      </w:r>
      <w:r w:rsidR="00E64F3E">
        <w:fldChar w:fldCharType="end"/>
      </w:r>
      <w:r w:rsidRPr="00000CEF">
        <w:rPr>
          <w:rFonts w:ascii="Times New Roman" w:hAnsi="Times New Roman" w:cs="Times New Roman"/>
          <w:sz w:val="28"/>
          <w:szCs w:val="28"/>
          <w:lang w:val="vi-VN"/>
        </w:rPr>
        <w:t>]. Tâm lý nhà đầu tư [</w:t>
      </w:r>
      <w:r w:rsidR="00E64F3E">
        <w:fldChar w:fldCharType="begin"/>
      </w:r>
      <w:r w:rsidR="00E64F3E" w:rsidRPr="00E64F3E">
        <w:rPr>
          <w:lang w:val="vi-VN"/>
          <w:rPrChange w:id="103" w:author="qnguyen37" w:date="2012-08-15T10:27:00Z">
            <w:rPr>
              <w:color w:val="0000FF"/>
              <w:u w:val="single"/>
            </w:rPr>
          </w:rPrChange>
        </w:rPr>
        <w:instrText>HYPERLINK \l "TamLyNDTTN"</w:instrText>
      </w:r>
      <w:r w:rsidR="00E64F3E">
        <w:fldChar w:fldCharType="separate"/>
      </w:r>
      <w:r w:rsidRPr="00000CEF">
        <w:rPr>
          <w:rStyle w:val="Hyperlink"/>
          <w:rFonts w:ascii="Times New Roman" w:hAnsi="Times New Roman" w:cs="Times New Roman"/>
          <w:sz w:val="28"/>
          <w:szCs w:val="28"/>
          <w:lang w:val="vi-VN"/>
        </w:rPr>
        <w:t>TamLyNDTTN</w:t>
      </w:r>
      <w:r w:rsidR="00E64F3E">
        <w:fldChar w:fldCharType="end"/>
      </w:r>
      <w:r w:rsidRPr="00000CEF">
        <w:rPr>
          <w:rFonts w:ascii="Times New Roman" w:hAnsi="Times New Roman" w:cs="Times New Roman"/>
          <w:sz w:val="28"/>
          <w:szCs w:val="28"/>
          <w:lang w:val="vi-VN"/>
        </w:rPr>
        <w:t>]. Chúng tôi khuyên các nhà đầu tư nên [</w:t>
      </w:r>
      <w:r w:rsidR="00E64F3E">
        <w:fldChar w:fldCharType="begin"/>
      </w:r>
      <w:r w:rsidR="00E64F3E" w:rsidRPr="00E64F3E">
        <w:rPr>
          <w:lang w:val="vi-VN"/>
          <w:rPrChange w:id="104" w:author="qnguyen37" w:date="2012-08-15T10:27:00Z">
            <w:rPr>
              <w:color w:val="0000FF"/>
              <w:u w:val="single"/>
            </w:rPr>
          </w:rPrChange>
        </w:rPr>
        <w:instrText>HYPERLINK \l "HuongDanNDT"</w:instrText>
      </w:r>
      <w:r w:rsidR="00E64F3E">
        <w:fldChar w:fldCharType="separate"/>
      </w:r>
      <w:r w:rsidRPr="00000CEF">
        <w:rPr>
          <w:rStyle w:val="Hyperlink"/>
          <w:rFonts w:ascii="Times New Roman" w:hAnsi="Times New Roman" w:cs="Times New Roman"/>
          <w:sz w:val="28"/>
          <w:szCs w:val="28"/>
          <w:lang w:val="vi-VN"/>
        </w:rPr>
        <w:t>HuongDanNDT</w:t>
      </w:r>
      <w:r w:rsidR="00E64F3E">
        <w:fldChar w:fldCharType="end"/>
      </w:r>
      <w:r w:rsidRPr="00000CEF">
        <w:rPr>
          <w:rFonts w:ascii="Times New Roman" w:hAnsi="Times New Roman" w:cs="Times New Roman"/>
          <w:sz w:val="28"/>
          <w:szCs w:val="28"/>
          <w:lang w:val="vi-VN"/>
        </w:rPr>
        <w:t>] trong các phiên giao dịch kế tiếp.</w:t>
      </w:r>
    </w:p>
    <w:p w:rsidR="00F45028" w:rsidRDefault="00530C50">
      <w:pPr>
        <w:pStyle w:val="Heading2"/>
        <w:rPr>
          <w:ins w:id="105" w:author="qnguyen37" w:date="2012-08-14T10:04:00Z"/>
        </w:rPr>
        <w:pPrChange w:id="106" w:author="quan_nh" w:date="2012-08-18T09:58:00Z">
          <w:pPr>
            <w:pStyle w:val="Heading1"/>
            <w:jc w:val="both"/>
          </w:pPr>
        </w:pPrChange>
      </w:pPr>
      <w:ins w:id="107" w:author="qnguyen37" w:date="2012-08-14T10:04:00Z">
        <w:r>
          <w:t>Template thị trường (mẫu 2)</w:t>
        </w:r>
      </w:ins>
    </w:p>
    <w:p w:rsidR="004D399C" w:rsidRPr="00000CEF" w:rsidDel="00530C50" w:rsidRDefault="004D399C" w:rsidP="008244DF">
      <w:pPr>
        <w:pStyle w:val="Heading1"/>
        <w:jc w:val="both"/>
        <w:rPr>
          <w:del w:id="108" w:author="qnguyen37" w:date="2012-08-14T10:04:00Z"/>
          <w:rFonts w:ascii="Times New Roman" w:hAnsi="Times New Roman" w:cs="Times New Roman"/>
        </w:rPr>
      </w:pPr>
      <w:del w:id="109" w:author="qnguyen37" w:date="2012-08-14T10:04:00Z">
        <w:r w:rsidRPr="00000CEF" w:rsidDel="00530C50">
          <w:rPr>
            <w:rFonts w:ascii="Times New Roman" w:hAnsi="Times New Roman" w:cs="Times New Roman"/>
          </w:rPr>
          <w:delText>Template 2</w:delText>
        </w:r>
      </w:del>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quan thị trường, VNIdex có phiên [</w:t>
      </w:r>
      <w:hyperlink w:anchor="TangGiamVNIndex" w:history="1">
        <w:r w:rsidRPr="00000CEF">
          <w:rPr>
            <w:rStyle w:val="Hyperlink"/>
            <w:rFonts w:ascii="Times New Roman" w:hAnsi="Times New Roman" w:cs="Times New Roman"/>
            <w:sz w:val="28"/>
            <w:szCs w:val="28"/>
          </w:rPr>
          <w:t>TangGiamVNI</w:t>
        </w:r>
        <w:r w:rsidR="004062BA"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lần thứ [</w:t>
      </w:r>
      <w:hyperlink w:anchor="LanTangGiamVNIndex" w:history="1">
        <w:r w:rsidRPr="00000CEF">
          <w:rPr>
            <w:rStyle w:val="Hyperlink"/>
            <w:rFonts w:ascii="Times New Roman" w:hAnsi="Times New Roman" w:cs="Times New Roman"/>
            <w:sz w:val="28"/>
            <w:szCs w:val="28"/>
          </w:rPr>
          <w:t>LanTangGiamVNI</w:t>
        </w:r>
        <w:r w:rsidR="004C0A9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trong tuần này. Kết thúc phiên giao dịch hôm nay, VNIdex đạt ở mốc [</w:t>
      </w:r>
      <w:hyperlink w:anchor="DiemVNIndex" w:history="1">
        <w:r w:rsidRPr="00000CEF">
          <w:rPr>
            <w:rStyle w:val="Hyperlink"/>
            <w:rFonts w:ascii="Times New Roman" w:hAnsi="Times New Roman" w:cs="Times New Roman"/>
            <w:sz w:val="28"/>
            <w:szCs w:val="28"/>
          </w:rPr>
          <w:t>DiemVNI</w:t>
        </w:r>
        <w:r w:rsidR="00AE23D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VNIdex [</w:t>
      </w:r>
      <w:hyperlink w:anchor="TangGiamVNIndex" w:history="1">
        <w:r w:rsidRPr="00000CEF">
          <w:rPr>
            <w:rStyle w:val="Hyperlink"/>
            <w:rFonts w:ascii="Times New Roman" w:hAnsi="Times New Roman" w:cs="Times New Roman"/>
            <w:sz w:val="28"/>
            <w:szCs w:val="28"/>
          </w:rPr>
          <w:t>TangGiamVNI</w:t>
        </w:r>
        <w:r w:rsidR="009B21BE"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được [</w:t>
      </w:r>
      <w:hyperlink w:anchor="DiemTangGiamVNIndex" w:history="1">
        <w:r w:rsidRPr="00000CEF">
          <w:rPr>
            <w:rStyle w:val="Hyperlink"/>
            <w:rFonts w:ascii="Times New Roman" w:hAnsi="Times New Roman" w:cs="Times New Roman"/>
            <w:sz w:val="28"/>
            <w:szCs w:val="28"/>
          </w:rPr>
          <w:t>DiemTangGiamVNI</w:t>
        </w:r>
        <w:r w:rsidR="00236274"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điểm, tức [</w:t>
      </w:r>
      <w:hyperlink w:anchor="TangGiamVNIndex" w:history="1">
        <w:r w:rsidRPr="00000CEF">
          <w:rPr>
            <w:rStyle w:val="Hyperlink"/>
            <w:rFonts w:ascii="Times New Roman" w:hAnsi="Times New Roman" w:cs="Times New Roman"/>
            <w:sz w:val="28"/>
            <w:szCs w:val="28"/>
          </w:rPr>
          <w:t>TangGiamVNI</w:t>
        </w:r>
        <w:r w:rsidR="000941D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 [</w:t>
      </w:r>
      <w:hyperlink w:anchor="PhanTramTangGiamVNIdex" w:history="1">
        <w:r w:rsidRPr="00000CEF">
          <w:rPr>
            <w:rStyle w:val="Hyperlink"/>
            <w:rFonts w:ascii="Times New Roman" w:hAnsi="Times New Roman" w:cs="Times New Roman"/>
            <w:sz w:val="28"/>
            <w:szCs w:val="28"/>
          </w:rPr>
          <w:t>PhanTramTangGiamVNI</w:t>
        </w:r>
        <w:r w:rsidR="00C8014F" w:rsidRPr="00000CEF">
          <w:rPr>
            <w:rStyle w:val="Hyperlink"/>
            <w:rFonts w:ascii="Times New Roman" w:hAnsi="Times New Roman" w:cs="Times New Roman"/>
            <w:sz w:val="28"/>
            <w:szCs w:val="28"/>
          </w:rPr>
          <w:t>n</w:t>
        </w:r>
        <w:r w:rsidRPr="00000CEF">
          <w:rPr>
            <w:rStyle w:val="Hyperlink"/>
            <w:rFonts w:ascii="Times New Roman" w:hAnsi="Times New Roman" w:cs="Times New Roman"/>
            <w:sz w:val="28"/>
            <w:szCs w:val="28"/>
          </w:rPr>
          <w:t>dex</w:t>
        </w:r>
      </w:hyperlink>
      <w:r w:rsidRPr="00000CEF">
        <w:rPr>
          <w:rFonts w:ascii="Times New Roman" w:hAnsi="Times New Roman" w:cs="Times New Roman"/>
          <w:sz w:val="28"/>
          <w:szCs w:val="28"/>
        </w:rPr>
        <w:t>]</w:t>
      </w:r>
      <w:r w:rsidR="004250AD" w:rsidRPr="00000CEF">
        <w:rPr>
          <w:rFonts w:ascii="Times New Roman" w:hAnsi="Times New Roman" w:cs="Times New Roman"/>
          <w:sz w:val="28"/>
          <w:szCs w:val="28"/>
        </w:rPr>
        <w:t>, đây là mức [</w:t>
      </w:r>
      <w:hyperlink w:anchor="MucVNIdex" w:history="1">
        <w:r w:rsidR="004250AD" w:rsidRPr="00000CEF">
          <w:rPr>
            <w:rStyle w:val="Hyperlink"/>
            <w:rFonts w:ascii="Times New Roman" w:hAnsi="Times New Roman" w:cs="Times New Roman"/>
            <w:sz w:val="28"/>
            <w:szCs w:val="28"/>
          </w:rPr>
          <w:t>MucVNIdex</w:t>
        </w:r>
      </w:hyperlink>
      <w:r w:rsidR="004250AD" w:rsidRPr="00000CEF">
        <w:rPr>
          <w:rFonts w:ascii="Times New Roman" w:hAnsi="Times New Roman" w:cs="Times New Roman"/>
          <w:sz w:val="28"/>
          <w:szCs w:val="28"/>
        </w:rPr>
        <w:t>] trong tuần này.</w:t>
      </w:r>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Toàn phiên giao dịch hôm nay có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w:t>
      </w:r>
      <w:hyperlink w:anchor="SoCPGiamGia" w:history="1">
        <w:r w:rsidRPr="00000CEF">
          <w:rPr>
            <w:rStyle w:val="Hyperlink"/>
            <w:rFonts w:ascii="Times New Roman" w:hAnsi="Times New Roman" w:cs="Times New Roman"/>
            <w:sz w:val="28"/>
            <w:szCs w:val="28"/>
          </w:rPr>
          <w:t>SoC</w:t>
        </w:r>
        <w:r w:rsidR="00AE2299" w:rsidRPr="00000CEF">
          <w:rPr>
            <w:rStyle w:val="Hyperlink"/>
            <w:rFonts w:ascii="Times New Roman" w:hAnsi="Times New Roman" w:cs="Times New Roman"/>
            <w:sz w:val="28"/>
            <w:szCs w:val="28"/>
          </w:rPr>
          <w:t>P</w:t>
        </w:r>
        <w:r w:rsidRPr="00000CEF">
          <w:rPr>
            <w:rStyle w:val="Hyperlink"/>
            <w:rFonts w:ascii="Times New Roman" w:hAnsi="Times New Roman" w:cs="Times New Roman"/>
            <w:sz w:val="28"/>
            <w:szCs w:val="28"/>
          </w:rPr>
          <w:t>GiamGia</w:t>
        </w:r>
      </w:hyperlink>
      <w:r w:rsidRPr="00000CEF">
        <w:rPr>
          <w:rFonts w:ascii="Times New Roman" w:hAnsi="Times New Roman" w:cs="Times New Roman"/>
          <w:sz w:val="28"/>
          <w:szCs w:val="28"/>
        </w:rPr>
        <w:t>] mã giảm giá,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Tổng quan, sắc [</w:t>
      </w:r>
      <w:hyperlink w:anchor="MauChiSoVNIDex" w:history="1">
        <w:r w:rsidRPr="00000CEF">
          <w:rPr>
            <w:rStyle w:val="Hyperlink"/>
            <w:rFonts w:ascii="Times New Roman" w:hAnsi="Times New Roman" w:cs="Times New Roman"/>
            <w:sz w:val="28"/>
            <w:szCs w:val="28"/>
          </w:rPr>
          <w:t>Mau</w:t>
        </w:r>
        <w:r w:rsidR="00BA7625" w:rsidRPr="00000CEF">
          <w:rPr>
            <w:rStyle w:val="Hyperlink"/>
            <w:rFonts w:ascii="Times New Roman" w:hAnsi="Times New Roman" w:cs="Times New Roman"/>
            <w:sz w:val="28"/>
            <w:szCs w:val="28"/>
          </w:rPr>
          <w:t>ChiSo</w:t>
        </w:r>
        <w:r w:rsidRPr="00000CEF">
          <w:rPr>
            <w:rStyle w:val="Hyperlink"/>
            <w:rFonts w:ascii="Times New Roman" w:hAnsi="Times New Roman" w:cs="Times New Roman"/>
            <w:sz w:val="28"/>
            <w:szCs w:val="28"/>
          </w:rPr>
          <w:t>VNIDex</w:t>
        </w:r>
      </w:hyperlink>
      <w:r w:rsidRPr="00000CEF">
        <w:rPr>
          <w:rFonts w:ascii="Times New Roman" w:hAnsi="Times New Roman" w:cs="Times New Roman"/>
          <w:sz w:val="28"/>
          <w:szCs w:val="28"/>
        </w:rPr>
        <w:t>] là sắc màu chủ đạo của hôm nay. Tâm lý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Tổng khối lượng giao dịch toàn phiên đạt ở mốc [</w:t>
      </w:r>
      <w:hyperlink w:anchor="TongKhoiLuongGiaoDich" w:history="1">
        <w:r w:rsidR="00C93064"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đơn vị được trao tay, tương đương với [</w:t>
      </w:r>
      <w:hyperlink w:anchor="GiaTriGD" w:history="1">
        <w:r w:rsidR="008A0377"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w:t>
      </w:r>
      <w:r w:rsidR="008A0377" w:rsidRPr="00000CEF">
        <w:rPr>
          <w:rFonts w:ascii="Times New Roman" w:hAnsi="Times New Roman" w:cs="Times New Roman"/>
          <w:sz w:val="28"/>
          <w:szCs w:val="28"/>
        </w:rPr>
        <w:t>ng</w:t>
      </w:r>
      <w:r w:rsidRPr="00000CEF">
        <w:rPr>
          <w:rFonts w:ascii="Times New Roman" w:hAnsi="Times New Roman" w:cs="Times New Roman"/>
          <w:sz w:val="28"/>
          <w:szCs w:val="28"/>
        </w:rPr>
        <w:t xml:space="preserve">. Trong đó, Nhà đầu tư </w:t>
      </w:r>
      <w:r w:rsidRPr="00000CEF">
        <w:rPr>
          <w:rFonts w:ascii="Times New Roman" w:hAnsi="Times New Roman" w:cs="Times New Roman"/>
          <w:sz w:val="28"/>
          <w:szCs w:val="28"/>
        </w:rPr>
        <w:lastRenderedPageBreak/>
        <w:t>nước ngoài chiế</w:t>
      </w:r>
      <w:r w:rsidR="00D719CD" w:rsidRPr="00000CEF">
        <w:rPr>
          <w:rFonts w:ascii="Times New Roman" w:hAnsi="Times New Roman" w:cs="Times New Roman"/>
          <w:sz w:val="28"/>
          <w:szCs w:val="28"/>
        </w:rPr>
        <w:t>m [</w:t>
      </w:r>
      <w:hyperlink w:anchor="PhanTramGDKhoiNgoai" w:history="1">
        <w:r w:rsidR="00D719CD" w:rsidRPr="00000CEF">
          <w:rPr>
            <w:rStyle w:val="Hyperlink"/>
            <w:rFonts w:ascii="Times New Roman" w:hAnsi="Times New Roman" w:cs="Times New Roman"/>
            <w:sz w:val="28"/>
            <w:szCs w:val="28"/>
          </w:rPr>
          <w:t>PhanTramGDKhoiNgoai</w:t>
        </w:r>
      </w:hyperlink>
      <w:r w:rsidRPr="00000CEF">
        <w:rPr>
          <w:rFonts w:ascii="Times New Roman" w:hAnsi="Times New Roman" w:cs="Times New Roman"/>
          <w:sz w:val="28"/>
          <w:szCs w:val="28"/>
        </w:rPr>
        <w:t>] % số lượng giao dịch khớp lệnh thành công trên toàn phiên ngày hôm nay. Thị trường diễn ra [</w:t>
      </w:r>
      <w:hyperlink w:anchor="DienBienThiTruong" w:history="1">
        <w:r w:rsidR="00EC03EF" w:rsidRPr="00000CEF">
          <w:rPr>
            <w:rStyle w:val="Hyperlink"/>
            <w:rFonts w:ascii="Times New Roman" w:hAnsi="Times New Roman" w:cs="Times New Roman"/>
            <w:sz w:val="28"/>
            <w:szCs w:val="28"/>
          </w:rPr>
          <w:t>DienBienThiTruong</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Nhìn chung, có tổng cộng [</w:t>
      </w:r>
      <w:hyperlink w:anchor="SoGDLon" w:history="1">
        <w:r w:rsidRPr="00000CEF">
          <w:rPr>
            <w:rStyle w:val="Hyperlink"/>
            <w:rFonts w:ascii="Times New Roman" w:hAnsi="Times New Roman" w:cs="Times New Roman"/>
            <w:sz w:val="28"/>
            <w:szCs w:val="28"/>
          </w:rPr>
          <w:t>SoGDLon</w:t>
        </w:r>
      </w:hyperlink>
      <w:r w:rsidRPr="00000CEF">
        <w:rPr>
          <w:rFonts w:ascii="Times New Roman" w:hAnsi="Times New Roman" w:cs="Times New Roman"/>
          <w:sz w:val="28"/>
          <w:szCs w:val="28"/>
        </w:rPr>
        <w:t>] giao dịch lớn, [</w:t>
      </w:r>
      <w:hyperlink w:anchor="SoGDTrungBinhNho" w:history="1">
        <w:r w:rsidRPr="00000CEF">
          <w:rPr>
            <w:rStyle w:val="Hyperlink"/>
            <w:rFonts w:ascii="Times New Roman" w:hAnsi="Times New Roman" w:cs="Times New Roman"/>
            <w:sz w:val="28"/>
            <w:szCs w:val="28"/>
          </w:rPr>
          <w:t>SoGDTrungBinhNho</w:t>
        </w:r>
      </w:hyperlink>
      <w:r w:rsidRPr="00000CEF">
        <w:rPr>
          <w:rFonts w:ascii="Times New Roman" w:hAnsi="Times New Roman" w:cs="Times New Roman"/>
          <w:sz w:val="28"/>
          <w:szCs w:val="28"/>
        </w:rPr>
        <w:t>] giao dịch trung bình và nhỏ. Các giao dịch lớn tập trung chủ yếu ở các mã như [</w:t>
      </w:r>
      <w:hyperlink w:anchor="CacMaGDLon" w:history="1">
        <w:r w:rsidRPr="00000CEF">
          <w:rPr>
            <w:rStyle w:val="Hyperlink"/>
            <w:rFonts w:ascii="Times New Roman" w:hAnsi="Times New Roman" w:cs="Times New Roman"/>
            <w:sz w:val="28"/>
            <w:szCs w:val="28"/>
          </w:rPr>
          <w:t>CacMa</w:t>
        </w:r>
        <w:r w:rsidR="00A8176F" w:rsidRPr="00000CEF">
          <w:rPr>
            <w:rStyle w:val="Hyperlink"/>
            <w:rFonts w:ascii="Times New Roman" w:hAnsi="Times New Roman" w:cs="Times New Roman"/>
            <w:sz w:val="28"/>
            <w:szCs w:val="28"/>
          </w:rPr>
          <w:t>GD</w:t>
        </w:r>
        <w:r w:rsidRPr="00000CEF">
          <w:rPr>
            <w:rStyle w:val="Hyperlink"/>
            <w:rFonts w:ascii="Times New Roman" w:hAnsi="Times New Roman" w:cs="Times New Roman"/>
            <w:sz w:val="28"/>
            <w:szCs w:val="28"/>
          </w:rPr>
          <w:t>Lon</w:t>
        </w:r>
      </w:hyperlink>
      <w:r w:rsidRPr="00000CEF">
        <w:rPr>
          <w:rFonts w:ascii="Times New Roman" w:hAnsi="Times New Roman" w:cs="Times New Roman"/>
          <w:sz w:val="28"/>
          <w:szCs w:val="28"/>
        </w:rPr>
        <w:t>]. Xét theo giá trị, giao dịch chủ yếu là giao dịch [GiaoDichChuYeu], vì [</w:t>
      </w:r>
      <w:hyperlink w:anchor="TamLyNDTTN" w:history="1">
        <w:r w:rsidRPr="00000CEF">
          <w:rPr>
            <w:rStyle w:val="Hyperlink"/>
            <w:rFonts w:ascii="Times New Roman" w:hAnsi="Times New Roman" w:cs="Times New Roman"/>
            <w:sz w:val="28"/>
            <w:szCs w:val="28"/>
          </w:rPr>
          <w:t>TamLyNDTTN</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Các mã bluechips như [</w:t>
      </w:r>
      <w:hyperlink w:anchor="MaBlueChip" w:history="1">
        <w:r w:rsidRPr="00000CEF">
          <w:rPr>
            <w:rStyle w:val="Hyperlink"/>
            <w:rFonts w:ascii="Times New Roman" w:hAnsi="Times New Roman" w:cs="Times New Roman"/>
            <w:sz w:val="28"/>
            <w:szCs w:val="28"/>
          </w:rPr>
          <w:t>MaBlueChip</w:t>
        </w:r>
      </w:hyperlink>
      <w:r w:rsidRPr="00000CEF">
        <w:rPr>
          <w:rFonts w:ascii="Times New Roman" w:hAnsi="Times New Roman" w:cs="Times New Roman"/>
          <w:sz w:val="28"/>
          <w:szCs w:val="28"/>
        </w:rPr>
        <w:t>] hôm nay di</w:t>
      </w:r>
      <w:r w:rsidR="000316A2" w:rsidRPr="00000CEF">
        <w:rPr>
          <w:rFonts w:ascii="Times New Roman" w:hAnsi="Times New Roman" w:cs="Times New Roman"/>
          <w:sz w:val="28"/>
          <w:szCs w:val="28"/>
        </w:rPr>
        <w:t>ễ</w:t>
      </w:r>
      <w:r w:rsidR="005752F8" w:rsidRPr="00000CEF">
        <w:rPr>
          <w:rFonts w:ascii="Times New Roman" w:hAnsi="Times New Roman" w:cs="Times New Roman"/>
          <w:sz w:val="28"/>
          <w:szCs w:val="28"/>
        </w:rPr>
        <w:t>n ra [</w:t>
      </w:r>
      <w:hyperlink w:anchor="XuHuongMaBlueChip" w:history="1">
        <w:r w:rsidR="007E3416"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4D399C" w:rsidRPr="00000CEF" w:rsidRDefault="004D399C" w:rsidP="008244DF">
      <w:pPr>
        <w:jc w:val="both"/>
        <w:rPr>
          <w:rFonts w:ascii="Times New Roman" w:hAnsi="Times New Roman" w:cs="Times New Roman"/>
          <w:sz w:val="28"/>
          <w:szCs w:val="28"/>
        </w:rPr>
      </w:pPr>
      <w:r w:rsidRPr="00000CEF">
        <w:rPr>
          <w:rFonts w:ascii="Times New Roman" w:hAnsi="Times New Roman" w:cs="Times New Roman"/>
          <w:sz w:val="28"/>
          <w:szCs w:val="28"/>
        </w:rPr>
        <w:t>Theo quan điểm của chúng tôi, dự đoán thị trường ngày mai thị trường sẽ [</w:t>
      </w:r>
      <w:hyperlink w:anchor="XuHuongThiTruongNgayMai" w:history="1">
        <w:r w:rsidRPr="00000CEF">
          <w:rPr>
            <w:rStyle w:val="Hyperlink"/>
            <w:rFonts w:ascii="Times New Roman" w:hAnsi="Times New Roman" w:cs="Times New Roman"/>
            <w:sz w:val="28"/>
            <w:szCs w:val="28"/>
          </w:rPr>
          <w:t>XuHuongThiTruongNgay</w:t>
        </w:r>
        <w:r w:rsidR="008411BB" w:rsidRPr="00000CEF">
          <w:rPr>
            <w:rStyle w:val="Hyperlink"/>
            <w:rFonts w:ascii="Times New Roman" w:hAnsi="Times New Roman" w:cs="Times New Roman"/>
            <w:sz w:val="28"/>
            <w:szCs w:val="28"/>
          </w:rPr>
          <w:t>Mai</w:t>
        </w:r>
      </w:hyperlink>
      <w:r w:rsidRPr="00000CEF">
        <w:rPr>
          <w:rFonts w:ascii="Times New Roman" w:hAnsi="Times New Roman" w:cs="Times New Roman"/>
          <w:sz w:val="28"/>
          <w:szCs w:val="28"/>
        </w:rPr>
        <w:t>].</w:t>
      </w:r>
    </w:p>
    <w:p w:rsidR="004D399C" w:rsidRPr="00000CEF" w:rsidDel="00530C50" w:rsidRDefault="004D399C" w:rsidP="008244DF">
      <w:pPr>
        <w:jc w:val="both"/>
        <w:rPr>
          <w:del w:id="110" w:author="qnguyen37" w:date="2012-08-14T10:04:00Z"/>
          <w:rFonts w:ascii="Times New Roman" w:hAnsi="Times New Roman" w:cs="Times New Roman"/>
        </w:rPr>
      </w:pPr>
    </w:p>
    <w:p w:rsidR="00F45028" w:rsidRDefault="00530C50">
      <w:pPr>
        <w:pStyle w:val="Heading2"/>
        <w:rPr>
          <w:ins w:id="111" w:author="qnguyen37" w:date="2012-08-14T10:04:00Z"/>
        </w:rPr>
        <w:pPrChange w:id="112" w:author="quan_nh" w:date="2012-08-18T09:58:00Z">
          <w:pPr>
            <w:pStyle w:val="Heading1"/>
            <w:jc w:val="both"/>
          </w:pPr>
        </w:pPrChange>
      </w:pPr>
      <w:ins w:id="113" w:author="qnguyen37" w:date="2012-08-14T10:04:00Z">
        <w:r>
          <w:t>Template thị trường (mẫu 3)</w:t>
        </w:r>
      </w:ins>
    </w:p>
    <w:p w:rsidR="005B434D" w:rsidRPr="00000CEF" w:rsidDel="00530C50" w:rsidRDefault="005B434D" w:rsidP="008244DF">
      <w:pPr>
        <w:pStyle w:val="Heading1"/>
        <w:jc w:val="both"/>
        <w:rPr>
          <w:del w:id="114" w:author="qnguyen37" w:date="2012-08-14T10:04:00Z"/>
          <w:rFonts w:ascii="Times New Roman" w:hAnsi="Times New Roman" w:cs="Times New Roman"/>
        </w:rPr>
      </w:pPr>
      <w:del w:id="115" w:author="qnguyen37" w:date="2012-08-14T10:04:00Z">
        <w:r w:rsidRPr="00000CEF" w:rsidDel="00530C50">
          <w:rPr>
            <w:rFonts w:ascii="Times New Roman" w:hAnsi="Times New Roman" w:cs="Times New Roman"/>
          </w:rPr>
          <w:delText>Template 3</w:delText>
        </w:r>
      </w:del>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Sàn Hồ chí Minh hôm nay có phiên [</w:t>
      </w:r>
      <w:hyperlink w:anchor="TangGiamVNIndex" w:history="1">
        <w:r w:rsidRPr="00000CEF">
          <w:rPr>
            <w:rStyle w:val="Hyperlink"/>
            <w:rFonts w:ascii="Times New Roman" w:hAnsi="Times New Roman" w:cs="Times New Roman"/>
            <w:sz w:val="28"/>
            <w:szCs w:val="28"/>
          </w:rPr>
          <w:t>TangGiamVNIndex</w:t>
        </w:r>
      </w:hyperlink>
      <w:r w:rsidRPr="00000CEF">
        <w:rPr>
          <w:rFonts w:ascii="Times New Roman" w:hAnsi="Times New Roman" w:cs="Times New Roman"/>
          <w:sz w:val="28"/>
          <w:szCs w:val="28"/>
        </w:rPr>
        <w:t>] và giá trị giao dịch toàn thị trường đạt mức [</w:t>
      </w:r>
      <w:hyperlink w:anchor="TongKhoiLuongGiaoDich" w:history="1">
        <w:r w:rsidRPr="00000CEF">
          <w:rPr>
            <w:rStyle w:val="Hyperlink"/>
            <w:rFonts w:ascii="Times New Roman" w:hAnsi="Times New Roman" w:cs="Times New Roman"/>
            <w:sz w:val="28"/>
            <w:szCs w:val="28"/>
          </w:rPr>
          <w:t>TongKhoiLuongGiaoDich</w:t>
        </w:r>
      </w:hyperlink>
      <w:r w:rsidRPr="00000CEF">
        <w:rPr>
          <w:rFonts w:ascii="Times New Roman" w:hAnsi="Times New Roman" w:cs="Times New Roman"/>
          <w:sz w:val="28"/>
          <w:szCs w:val="28"/>
        </w:rPr>
        <w:t>] triệu cổ phiếu – tương đương với [</w:t>
      </w:r>
      <w:hyperlink w:anchor="GiaTriGD" w:history="1">
        <w:r w:rsidRPr="00000CEF">
          <w:rPr>
            <w:rStyle w:val="Hyperlink"/>
            <w:rFonts w:ascii="Times New Roman" w:hAnsi="Times New Roman" w:cs="Times New Roman"/>
            <w:sz w:val="28"/>
            <w:szCs w:val="28"/>
          </w:rPr>
          <w:t>GiaTriGD</w:t>
        </w:r>
      </w:hyperlink>
      <w:r w:rsidRPr="00000CEF">
        <w:rPr>
          <w:rFonts w:ascii="Times New Roman" w:hAnsi="Times New Roman" w:cs="Times New Roman"/>
          <w:sz w:val="28"/>
          <w:szCs w:val="28"/>
        </w:rPr>
        <w:t>] tỷ đồng. Với tổng cộng [</w:t>
      </w:r>
      <w:hyperlink w:anchor="SoCPTangGia" w:history="1">
        <w:r w:rsidRPr="00000CEF">
          <w:rPr>
            <w:rStyle w:val="Hyperlink"/>
            <w:rFonts w:ascii="Times New Roman" w:hAnsi="Times New Roman" w:cs="Times New Roman"/>
            <w:sz w:val="28"/>
            <w:szCs w:val="28"/>
          </w:rPr>
          <w:t>SoCPTangGia</w:t>
        </w:r>
      </w:hyperlink>
      <w:r w:rsidRPr="00000CEF">
        <w:rPr>
          <w:rFonts w:ascii="Times New Roman" w:hAnsi="Times New Roman" w:cs="Times New Roman"/>
          <w:sz w:val="28"/>
          <w:szCs w:val="28"/>
        </w:rPr>
        <w:t>] mã tăng giá, trong đó có [</w:t>
      </w:r>
      <w:hyperlink w:anchor="SoCPTangKichTran" w:history="1">
        <w:r w:rsidRPr="00000CEF">
          <w:rPr>
            <w:rStyle w:val="Hyperlink"/>
            <w:rFonts w:ascii="Times New Roman" w:hAnsi="Times New Roman" w:cs="Times New Roman"/>
            <w:sz w:val="28"/>
            <w:szCs w:val="28"/>
          </w:rPr>
          <w:t>SoCPTangKichTran</w:t>
        </w:r>
      </w:hyperlink>
      <w:r w:rsidRPr="00000CEF">
        <w:rPr>
          <w:rFonts w:ascii="Times New Roman" w:hAnsi="Times New Roman" w:cs="Times New Roman"/>
          <w:sz w:val="28"/>
          <w:szCs w:val="28"/>
        </w:rPr>
        <w:t>], [</w:t>
      </w:r>
      <w:hyperlink w:anchor="SoCPGiuGia" w:history="1">
        <w:r w:rsidRPr="00000CEF">
          <w:rPr>
            <w:rStyle w:val="Hyperlink"/>
            <w:rFonts w:ascii="Times New Roman" w:hAnsi="Times New Roman" w:cs="Times New Roman"/>
            <w:sz w:val="28"/>
            <w:szCs w:val="28"/>
          </w:rPr>
          <w:t>SoCPGiuGia</w:t>
        </w:r>
      </w:hyperlink>
      <w:r w:rsidRPr="00000CEF">
        <w:rPr>
          <w:rFonts w:ascii="Times New Roman" w:hAnsi="Times New Roman" w:cs="Times New Roman"/>
          <w:sz w:val="28"/>
          <w:szCs w:val="28"/>
        </w:rPr>
        <w:t>] mã giữ giá tham chiếu, [</w:t>
      </w:r>
      <w:hyperlink w:anchor="SoCPGiamGia" w:history="1">
        <w:r w:rsidRPr="00000CEF">
          <w:rPr>
            <w:rStyle w:val="Hyperlink"/>
            <w:rFonts w:ascii="Times New Roman" w:hAnsi="Times New Roman" w:cs="Times New Roman"/>
            <w:sz w:val="28"/>
            <w:szCs w:val="28"/>
          </w:rPr>
          <w:t>SoCPGiamGia</w:t>
        </w:r>
      </w:hyperlink>
      <w:r w:rsidRPr="00000CEF">
        <w:rPr>
          <w:rFonts w:ascii="Times New Roman" w:hAnsi="Times New Roman" w:cs="Times New Roman"/>
          <w:sz w:val="28"/>
          <w:szCs w:val="28"/>
        </w:rPr>
        <w:t>]  mã giảm giá – trong số các cổ phiểu giảm giá</w:t>
      </w:r>
      <w:r w:rsidR="0016232E" w:rsidRPr="00000CEF">
        <w:rPr>
          <w:rFonts w:ascii="Times New Roman" w:hAnsi="Times New Roman" w:cs="Times New Roman"/>
          <w:sz w:val="28"/>
          <w:szCs w:val="28"/>
        </w:rPr>
        <w:t>,</w:t>
      </w:r>
      <w:r w:rsidRPr="00000CEF">
        <w:rPr>
          <w:rFonts w:ascii="Times New Roman" w:hAnsi="Times New Roman" w:cs="Times New Roman"/>
          <w:sz w:val="28"/>
          <w:szCs w:val="28"/>
        </w:rPr>
        <w:t xml:space="preserve"> có tổng cộng [</w:t>
      </w:r>
      <w:hyperlink w:anchor="SoCPGiamSan" w:history="1">
        <w:r w:rsidRPr="00000CEF">
          <w:rPr>
            <w:rStyle w:val="Hyperlink"/>
            <w:rFonts w:ascii="Times New Roman" w:hAnsi="Times New Roman" w:cs="Times New Roman"/>
            <w:sz w:val="28"/>
            <w:szCs w:val="28"/>
          </w:rPr>
          <w:t>SoCPGiamSan</w:t>
        </w:r>
      </w:hyperlink>
      <w:r w:rsidRPr="00000CEF">
        <w:rPr>
          <w:rFonts w:ascii="Times New Roman" w:hAnsi="Times New Roman" w:cs="Times New Roman"/>
          <w:sz w:val="28"/>
          <w:szCs w:val="28"/>
        </w:rPr>
        <w:t>] cổ phiếu giảm</w:t>
      </w:r>
      <w:r w:rsidR="00692535" w:rsidRPr="00000CEF">
        <w:rPr>
          <w:rFonts w:ascii="Times New Roman" w:hAnsi="Times New Roman" w:cs="Times New Roman"/>
          <w:sz w:val="28"/>
          <w:szCs w:val="28"/>
        </w:rPr>
        <w:t xml:space="preserve"> ở mức giá</w:t>
      </w:r>
      <w:r w:rsidRPr="00000CEF">
        <w:rPr>
          <w:rFonts w:ascii="Times New Roman" w:hAnsi="Times New Roman" w:cs="Times New Roman"/>
          <w:sz w:val="28"/>
          <w:szCs w:val="28"/>
        </w:rPr>
        <w:t xml:space="preserve"> sàn. Trong đó, khối lương giao dịch của khối ngoại đạt mức [</w:t>
      </w:r>
      <w:hyperlink w:anchor="KhoiLuongGDKhoiNgoai" w:history="1">
        <w:r w:rsidRPr="00000CEF">
          <w:rPr>
            <w:rStyle w:val="Hyperlink"/>
            <w:rFonts w:ascii="Times New Roman" w:hAnsi="Times New Roman" w:cs="Times New Roman"/>
            <w:sz w:val="28"/>
            <w:szCs w:val="28"/>
          </w:rPr>
          <w:t>KhoiLuongGDKhoiNgoai</w:t>
        </w:r>
      </w:hyperlink>
      <w:r w:rsidRPr="00000CEF">
        <w:rPr>
          <w:rFonts w:ascii="Times New Roman" w:hAnsi="Times New Roman" w:cs="Times New Roman"/>
          <w:sz w:val="28"/>
          <w:szCs w:val="28"/>
        </w:rPr>
        <w:t>] triệu đơn vị được trao tay. Khối ngoại mua vào [</w:t>
      </w:r>
      <w:hyperlink w:anchor="SoCPKhoiNgoaiMua" w:history="1">
        <w:r w:rsidRPr="00000CEF">
          <w:rPr>
            <w:rStyle w:val="Hyperlink"/>
            <w:rFonts w:ascii="Times New Roman" w:hAnsi="Times New Roman" w:cs="Times New Roman"/>
            <w:sz w:val="28"/>
            <w:szCs w:val="28"/>
          </w:rPr>
          <w:t>SoCPKhoiNgoaiMua</w:t>
        </w:r>
      </w:hyperlink>
      <w:r w:rsidRPr="00000CEF">
        <w:rPr>
          <w:rFonts w:ascii="Times New Roman" w:hAnsi="Times New Roman" w:cs="Times New Roman"/>
          <w:sz w:val="28"/>
          <w:szCs w:val="28"/>
        </w:rPr>
        <w:t>] mã, chiếm [</w:t>
      </w:r>
      <w:hyperlink w:anchor="PhanTramKhoiNgoaiMua" w:history="1">
        <w:r w:rsidRPr="00000CEF">
          <w:rPr>
            <w:rStyle w:val="Hyperlink"/>
            <w:rFonts w:ascii="Times New Roman" w:hAnsi="Times New Roman" w:cs="Times New Roman"/>
            <w:sz w:val="28"/>
            <w:szCs w:val="28"/>
          </w:rPr>
          <w:t>PhanTramKhoiNgoaiMua</w:t>
        </w:r>
      </w:hyperlink>
      <w:r w:rsidRPr="00000CEF">
        <w:rPr>
          <w:rFonts w:ascii="Times New Roman" w:hAnsi="Times New Roman" w:cs="Times New Roman"/>
          <w:sz w:val="28"/>
          <w:szCs w:val="28"/>
        </w:rPr>
        <w:t>] % toàn thị trường. Khối ngoại bán ra [</w:t>
      </w:r>
      <w:hyperlink w:anchor="SoCPKhoiNgoaiBan" w:history="1">
        <w:r w:rsidRPr="00000CEF">
          <w:rPr>
            <w:rStyle w:val="Hyperlink"/>
            <w:rFonts w:ascii="Times New Roman" w:hAnsi="Times New Roman" w:cs="Times New Roman"/>
            <w:sz w:val="28"/>
            <w:szCs w:val="28"/>
          </w:rPr>
          <w:t>SoCPKhoiNgoaiBan</w:t>
        </w:r>
      </w:hyperlink>
      <w:r w:rsidRPr="00000CEF">
        <w:rPr>
          <w:rFonts w:ascii="Times New Roman" w:hAnsi="Times New Roman" w:cs="Times New Roman"/>
          <w:sz w:val="28"/>
          <w:szCs w:val="28"/>
        </w:rPr>
        <w:t>] triệu đơn vị, chiếm khoảng [</w:t>
      </w:r>
      <w:hyperlink w:anchor="PhanTramKhoiNgoaiBan" w:history="1">
        <w:r w:rsidRPr="00000CEF">
          <w:rPr>
            <w:rStyle w:val="Hyperlink"/>
            <w:rFonts w:ascii="Times New Roman" w:hAnsi="Times New Roman" w:cs="Times New Roman"/>
            <w:sz w:val="28"/>
            <w:szCs w:val="28"/>
          </w:rPr>
          <w:t>PhanTramKhoiNgoaiBan</w:t>
        </w:r>
      </w:hyperlink>
      <w:r w:rsidRPr="00000CEF">
        <w:rPr>
          <w:rFonts w:ascii="Times New Roman" w:hAnsi="Times New Roman" w:cs="Times New Roman"/>
          <w:sz w:val="28"/>
          <w:szCs w:val="28"/>
        </w:rPr>
        <w:t>] so với toàn thị trường.</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Trong các mã tăng, nổi bật là các mã của ngành [</w:t>
      </w:r>
      <w:hyperlink w:anchor="MaNganhTangManh" w:history="1">
        <w:r w:rsidRPr="00000CEF">
          <w:rPr>
            <w:rStyle w:val="Hyperlink"/>
            <w:rFonts w:ascii="Times New Roman" w:hAnsi="Times New Roman" w:cs="Times New Roman"/>
            <w:sz w:val="28"/>
            <w:szCs w:val="28"/>
          </w:rPr>
          <w:t>MaNganhTangManh</w:t>
        </w:r>
      </w:hyperlink>
      <w:r w:rsidRPr="00000CEF">
        <w:rPr>
          <w:rFonts w:ascii="Times New Roman" w:hAnsi="Times New Roman" w:cs="Times New Roman"/>
          <w:sz w:val="28"/>
          <w:szCs w:val="28"/>
        </w:rPr>
        <w:t>], trong đó tăng nhiều nhất là các mã như [</w:t>
      </w:r>
      <w:hyperlink w:anchor="CPNganhTangManh" w:history="1">
        <w:r w:rsidRPr="00000CEF">
          <w:rPr>
            <w:rStyle w:val="Hyperlink"/>
            <w:rFonts w:ascii="Times New Roman" w:hAnsi="Times New Roman" w:cs="Times New Roman"/>
            <w:sz w:val="28"/>
            <w:szCs w:val="28"/>
          </w:rPr>
          <w:t>CPNganhTangManh</w:t>
        </w:r>
      </w:hyperlink>
      <w:r w:rsidRPr="00000CEF">
        <w:rPr>
          <w:rFonts w:ascii="Times New Roman" w:hAnsi="Times New Roman" w:cs="Times New Roman"/>
          <w:sz w:val="28"/>
          <w:szCs w:val="28"/>
        </w:rPr>
        <w:t>]. Các mã chiếm tỉ trọng cao trong thị trường thì hôm nay có xu hướng [</w:t>
      </w:r>
      <w:hyperlink w:anchor="XuHuongMaBlueChip" w:history="1">
        <w:r w:rsidRPr="00000CEF">
          <w:rPr>
            <w:rStyle w:val="Hyperlink"/>
            <w:rFonts w:ascii="Times New Roman" w:hAnsi="Times New Roman" w:cs="Times New Roman"/>
            <w:sz w:val="28"/>
            <w:szCs w:val="28"/>
          </w:rPr>
          <w:t>XuHuongMaBlueChip</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Theo thống kê của chúng tôi, số giao dịch thỏa thuận trong ngày hôm nay là [</w:t>
      </w:r>
      <w:hyperlink w:anchor="SoGDThoaThuan" w:history="1">
        <w:r w:rsidRPr="00000CEF">
          <w:rPr>
            <w:rStyle w:val="Hyperlink"/>
            <w:rFonts w:ascii="Times New Roman" w:hAnsi="Times New Roman" w:cs="Times New Roman"/>
            <w:sz w:val="28"/>
            <w:szCs w:val="28"/>
          </w:rPr>
          <w:t>SoGDThoaThuan</w:t>
        </w:r>
      </w:hyperlink>
      <w:r w:rsidRPr="00000CEF">
        <w:rPr>
          <w:rFonts w:ascii="Times New Roman" w:hAnsi="Times New Roman" w:cs="Times New Roman"/>
          <w:sz w:val="28"/>
          <w:szCs w:val="28"/>
        </w:rPr>
        <w:t>] giao dịch thành công. Giao dịch thỏa thuận diễn ra [</w:t>
      </w:r>
      <w:hyperlink w:anchor="TinhTrangGDThoaThuan" w:history="1">
        <w:r w:rsidRPr="00000CEF">
          <w:rPr>
            <w:rStyle w:val="Hyperlink"/>
            <w:rFonts w:ascii="Times New Roman" w:hAnsi="Times New Roman" w:cs="Times New Roman"/>
            <w:sz w:val="28"/>
            <w:szCs w:val="28"/>
          </w:rPr>
          <w:t>TinhTrangGDThoaThuan</w:t>
        </w:r>
      </w:hyperlink>
      <w:r w:rsidRPr="00000CEF">
        <w:rPr>
          <w:rFonts w:ascii="Times New Roman" w:hAnsi="Times New Roman" w:cs="Times New Roman"/>
          <w:sz w:val="28"/>
          <w:szCs w:val="28"/>
        </w:rPr>
        <w:t>], chú yếu là các giao dịch [</w:t>
      </w:r>
      <w:hyperlink w:anchor="GiaoDichThoaThuanChuYeu" w:history="1">
        <w:r w:rsidRPr="00000CEF">
          <w:rPr>
            <w:rStyle w:val="Hyperlink"/>
            <w:rFonts w:ascii="Times New Roman" w:hAnsi="Times New Roman" w:cs="Times New Roman"/>
            <w:sz w:val="28"/>
            <w:szCs w:val="28"/>
          </w:rPr>
          <w:t>GiaoDichThoaThuanChuYeu</w:t>
        </w:r>
      </w:hyperlink>
      <w:r w:rsidRPr="00000CEF">
        <w:rPr>
          <w:rFonts w:ascii="Times New Roman" w:hAnsi="Times New Roman" w:cs="Times New Roman"/>
          <w:sz w:val="28"/>
          <w:szCs w:val="28"/>
        </w:rPr>
        <w:t>].</w:t>
      </w:r>
    </w:p>
    <w:p w:rsidR="005B434D" w:rsidRPr="00000CEF" w:rsidRDefault="005B434D" w:rsidP="008244DF">
      <w:pPr>
        <w:jc w:val="both"/>
        <w:rPr>
          <w:rFonts w:ascii="Times New Roman" w:hAnsi="Times New Roman" w:cs="Times New Roman"/>
          <w:sz w:val="28"/>
          <w:szCs w:val="28"/>
        </w:rPr>
      </w:pPr>
      <w:r w:rsidRPr="00000CEF">
        <w:rPr>
          <w:rFonts w:ascii="Times New Roman" w:hAnsi="Times New Roman" w:cs="Times New Roman"/>
          <w:sz w:val="28"/>
          <w:szCs w:val="28"/>
        </w:rPr>
        <w:t>Ngoài ra, về các chứng chỉ quỹ được niêm yết, tình hình các chứng chĩ quỹ sau phiên giao dịch ngày hôm nay như sau: [</w:t>
      </w:r>
      <w:hyperlink w:anchor="BangGiaChungChiQuyTrongNgay" w:history="1">
        <w:r w:rsidRPr="00000CEF">
          <w:rPr>
            <w:rStyle w:val="Hyperlink"/>
            <w:rFonts w:ascii="Times New Roman" w:hAnsi="Times New Roman" w:cs="Times New Roman"/>
            <w:sz w:val="28"/>
            <w:szCs w:val="28"/>
          </w:rPr>
          <w:t>BangGiaChungChiQuyTrongNgay</w:t>
        </w:r>
      </w:hyperlink>
      <w:r w:rsidRPr="00000CEF">
        <w:rPr>
          <w:rFonts w:ascii="Times New Roman" w:hAnsi="Times New Roman" w:cs="Times New Roman"/>
          <w:sz w:val="28"/>
          <w:szCs w:val="28"/>
        </w:rPr>
        <w:t>].</w:t>
      </w:r>
    </w:p>
    <w:p w:rsidR="00355D0B" w:rsidRDefault="00355D0B">
      <w:pPr>
        <w:rPr>
          <w:ins w:id="116" w:author="qnguyen37" w:date="2012-08-14T10:03:00Z"/>
          <w:rFonts w:ascii="Times New Roman" w:eastAsiaTheme="majorEastAsia" w:hAnsi="Times New Roman" w:cs="Times New Roman"/>
          <w:b/>
          <w:bCs/>
          <w:color w:val="365F91" w:themeColor="accent1" w:themeShade="BF"/>
          <w:sz w:val="28"/>
          <w:szCs w:val="28"/>
        </w:rPr>
      </w:pPr>
      <w:ins w:id="117" w:author="qnguyen37" w:date="2012-08-14T10:03:00Z">
        <w:del w:id="118" w:author="quan_nh" w:date="2012-08-25T10:42:00Z">
          <w:r w:rsidDel="009D6DD5">
            <w:rPr>
              <w:rFonts w:ascii="Times New Roman" w:hAnsi="Times New Roman" w:cs="Times New Roman"/>
            </w:rPr>
            <w:lastRenderedPageBreak/>
            <w:br w:type="page"/>
          </w:r>
        </w:del>
      </w:ins>
    </w:p>
    <w:p w:rsidR="00AF4E4B" w:rsidRDefault="00AF4E4B" w:rsidP="001472C6">
      <w:pPr>
        <w:pStyle w:val="Heading1"/>
        <w:jc w:val="both"/>
        <w:rPr>
          <w:ins w:id="119" w:author="quan_nh" w:date="2012-08-18T09:59:00Z"/>
          <w:rFonts w:ascii="Times New Roman" w:hAnsi="Times New Roman" w:cs="Times New Roman"/>
        </w:rPr>
      </w:pPr>
      <w:ins w:id="120" w:author="quan_nh" w:date="2012-08-18T09:58:00Z">
        <w:r>
          <w:rPr>
            <w:rFonts w:ascii="Times New Roman" w:hAnsi="Times New Roman" w:cs="Times New Roman"/>
          </w:rPr>
          <w:t xml:space="preserve">Báo cáo thông tin </w:t>
        </w:r>
        <w:r w:rsidR="008368B9">
          <w:rPr>
            <w:rFonts w:ascii="Times New Roman" w:hAnsi="Times New Roman" w:cs="Times New Roman"/>
          </w:rPr>
          <w:t xml:space="preserve">cơ bản </w:t>
        </w:r>
        <w:r>
          <w:rPr>
            <w:rFonts w:ascii="Times New Roman" w:hAnsi="Times New Roman" w:cs="Times New Roman"/>
          </w:rPr>
          <w:t>về công ty</w:t>
        </w:r>
      </w:ins>
    </w:p>
    <w:p w:rsidR="00F45028" w:rsidRDefault="00704816">
      <w:pPr>
        <w:rPr>
          <w:ins w:id="121" w:author="quan_nh" w:date="2012-08-18T09:58:00Z"/>
          <w:rPrChange w:id="122" w:author="quan_nh" w:date="2012-08-18T09:59:00Z">
            <w:rPr>
              <w:ins w:id="123" w:author="quan_nh" w:date="2012-08-18T09:58:00Z"/>
              <w:rFonts w:ascii="Times New Roman" w:hAnsi="Times New Roman" w:cs="Times New Roman"/>
            </w:rPr>
          </w:rPrChange>
        </w:rPr>
        <w:pPrChange w:id="124" w:author="quan_nh" w:date="2012-08-18T09:59:00Z">
          <w:pPr>
            <w:pStyle w:val="Heading1"/>
            <w:jc w:val="both"/>
          </w:pPr>
        </w:pPrChange>
      </w:pPr>
      <w:ins w:id="125" w:author="quan_nh" w:date="2012-08-18T09:59:00Z">
        <w:r>
          <w:t>Phần này do chưa đầy đủ dữ liệu nên sẽ được phát triển trong các version sau.</w:t>
        </w:r>
      </w:ins>
    </w:p>
    <w:p w:rsidR="00F45028" w:rsidRDefault="001472C6">
      <w:pPr>
        <w:pStyle w:val="Heading2"/>
        <w:rPr>
          <w:ins w:id="126" w:author="qnguyen37" w:date="2012-08-14T10:04:00Z"/>
          <w:del w:id="127" w:author="quan_nh" w:date="2012-08-18T10:01:00Z"/>
        </w:rPr>
        <w:pPrChange w:id="128" w:author="quan_nh" w:date="2012-08-18T10:02:00Z">
          <w:pPr>
            <w:pStyle w:val="Heading1"/>
            <w:jc w:val="both"/>
          </w:pPr>
        </w:pPrChange>
      </w:pPr>
      <w:ins w:id="129" w:author="qnguyen37" w:date="2012-08-14T10:04:00Z">
        <w:del w:id="130" w:author="quan_nh" w:date="2012-08-18T10:01:00Z">
          <w:r w:rsidDel="008F1F51">
            <w:delText>Template công ty (mẫu 1)</w:delText>
          </w:r>
        </w:del>
      </w:ins>
    </w:p>
    <w:p w:rsidR="00F45028" w:rsidRDefault="0072379C">
      <w:pPr>
        <w:pStyle w:val="Heading2"/>
        <w:rPr>
          <w:del w:id="131" w:author="quan_nh" w:date="2012-08-18T10:01:00Z"/>
          <w:rFonts w:ascii="Times New Roman" w:hAnsi="Times New Roman" w:cs="Times New Roman"/>
        </w:rPr>
        <w:pPrChange w:id="132" w:author="quan_nh" w:date="2012-08-18T10:02:00Z">
          <w:pPr>
            <w:pStyle w:val="Heading1"/>
            <w:jc w:val="both"/>
          </w:pPr>
        </w:pPrChange>
      </w:pPr>
      <w:del w:id="133" w:author="quan_nh" w:date="2012-08-18T10:01:00Z">
        <w:r w:rsidRPr="00000CEF" w:rsidDel="008F1F51">
          <w:rPr>
            <w:rFonts w:ascii="Times New Roman" w:hAnsi="Times New Roman" w:cs="Times New Roman"/>
          </w:rPr>
          <w:delText>Template : Báo cáo phân tích cổ phiếucông ty</w:delText>
        </w:r>
      </w:del>
    </w:p>
    <w:p w:rsidR="00F45028" w:rsidRDefault="0072379C">
      <w:pPr>
        <w:pStyle w:val="Heading2"/>
        <w:rPr>
          <w:del w:id="134" w:author="quan_nh" w:date="2012-08-18T10:01:00Z"/>
          <w:rFonts w:ascii="Times New Roman" w:hAnsi="Times New Roman" w:cs="Times New Roman"/>
          <w:sz w:val="28"/>
          <w:szCs w:val="28"/>
          <w:u w:val="single"/>
        </w:rPr>
        <w:pPrChange w:id="135" w:author="quan_nh" w:date="2012-08-18T10:02:00Z">
          <w:pPr>
            <w:jc w:val="both"/>
          </w:pPr>
        </w:pPrChange>
      </w:pPr>
      <w:del w:id="136" w:author="quan_nh" w:date="2012-08-18T10:01:00Z">
        <w:r w:rsidRPr="00000CEF" w:rsidDel="008F1F51">
          <w:rPr>
            <w:rFonts w:ascii="Times New Roman" w:hAnsi="Times New Roman" w:cs="Times New Roman"/>
          </w:rPr>
          <w:br w:type="page"/>
        </w:r>
        <w:r w:rsidRPr="00000CEF" w:rsidDel="008F1F51">
          <w:rPr>
            <w:rFonts w:ascii="Times New Roman" w:hAnsi="Times New Roman" w:cs="Times New Roman"/>
            <w:sz w:val="28"/>
            <w:szCs w:val="28"/>
            <w:u w:val="single"/>
          </w:rPr>
          <w:delText>Tổng quan:</w:delText>
        </w:r>
      </w:del>
    </w:p>
    <w:p w:rsidR="00F45028" w:rsidRDefault="0072379C">
      <w:pPr>
        <w:pStyle w:val="Heading2"/>
        <w:rPr>
          <w:del w:id="137" w:author="quan_nh" w:date="2012-08-18T10:01:00Z"/>
          <w:rFonts w:ascii="Times New Roman" w:hAnsi="Times New Roman" w:cs="Times New Roman"/>
          <w:sz w:val="28"/>
          <w:szCs w:val="28"/>
        </w:rPr>
        <w:pPrChange w:id="138" w:author="quan_nh" w:date="2012-08-18T10:02:00Z">
          <w:pPr>
            <w:jc w:val="both"/>
          </w:pPr>
        </w:pPrChange>
      </w:pPr>
      <w:del w:id="139" w:author="quan_nh" w:date="2012-08-18T10:01:00Z">
        <w:r w:rsidRPr="00000CEF" w:rsidDel="008F1F51">
          <w:rPr>
            <w:rFonts w:ascii="Times New Roman" w:hAnsi="Times New Roman" w:cs="Times New Roman"/>
            <w:sz w:val="28"/>
            <w:szCs w:val="28"/>
          </w:rPr>
          <w:delText>Mã chứng khoán: [MaChungKhoan] – [TenCongTy]</w:delText>
        </w:r>
      </w:del>
    </w:p>
    <w:p w:rsidR="00F45028" w:rsidRDefault="0072379C">
      <w:pPr>
        <w:pStyle w:val="Heading2"/>
        <w:rPr>
          <w:del w:id="140" w:author="quan_nh" w:date="2012-08-18T10:01:00Z"/>
          <w:rFonts w:ascii="Times New Roman" w:hAnsi="Times New Roman" w:cs="Times New Roman"/>
          <w:sz w:val="28"/>
          <w:szCs w:val="28"/>
        </w:rPr>
        <w:pPrChange w:id="141" w:author="quan_nh" w:date="2012-08-18T10:02:00Z">
          <w:pPr>
            <w:jc w:val="both"/>
          </w:pPr>
        </w:pPrChange>
      </w:pPr>
      <w:del w:id="142" w:author="quan_nh" w:date="2012-08-18T10:01:00Z">
        <w:r w:rsidRPr="00000CEF" w:rsidDel="008F1F51">
          <w:rPr>
            <w:rFonts w:ascii="Times New Roman" w:hAnsi="Times New Roman" w:cs="Times New Roman"/>
            <w:sz w:val="28"/>
            <w:szCs w:val="28"/>
          </w:rPr>
          <w:delText>Ngành - Lĩnh vực kinh doanh: [TenLinhVuc]</w:delText>
        </w:r>
      </w:del>
    </w:p>
    <w:p w:rsidR="00F45028" w:rsidRDefault="0072379C">
      <w:pPr>
        <w:pStyle w:val="Heading2"/>
        <w:rPr>
          <w:del w:id="143" w:author="quan_nh" w:date="2012-08-18T10:01:00Z"/>
          <w:rFonts w:ascii="Times New Roman" w:hAnsi="Times New Roman" w:cs="Times New Roman"/>
          <w:sz w:val="28"/>
          <w:szCs w:val="28"/>
        </w:rPr>
        <w:pPrChange w:id="144" w:author="quan_nh" w:date="2012-08-18T10:02:00Z">
          <w:pPr>
            <w:jc w:val="both"/>
          </w:pPr>
        </w:pPrChange>
      </w:pPr>
      <w:del w:id="145" w:author="quan_nh" w:date="2012-08-18T10:01:00Z">
        <w:r w:rsidRPr="00000CEF" w:rsidDel="008F1F51">
          <w:rPr>
            <w:rFonts w:ascii="Times New Roman" w:hAnsi="Times New Roman" w:cs="Times New Roman"/>
            <w:sz w:val="28"/>
            <w:szCs w:val="28"/>
          </w:rPr>
          <w:delText>Sở hữu nhà nước (%): [TiLeSoHuuNhaNuoc]</w:delText>
        </w:r>
      </w:del>
    </w:p>
    <w:p w:rsidR="00F45028" w:rsidRDefault="0072379C">
      <w:pPr>
        <w:pStyle w:val="Heading2"/>
        <w:rPr>
          <w:del w:id="146" w:author="quan_nh" w:date="2012-08-18T10:01:00Z"/>
          <w:rFonts w:ascii="Times New Roman" w:hAnsi="Times New Roman" w:cs="Times New Roman"/>
          <w:sz w:val="28"/>
          <w:szCs w:val="28"/>
        </w:rPr>
        <w:pPrChange w:id="147" w:author="quan_nh" w:date="2012-08-18T10:02:00Z">
          <w:pPr>
            <w:jc w:val="both"/>
          </w:pPr>
        </w:pPrChange>
      </w:pPr>
      <w:del w:id="148" w:author="quan_nh" w:date="2012-08-18T10:01:00Z">
        <w:r w:rsidRPr="00000CEF" w:rsidDel="008F1F51">
          <w:rPr>
            <w:rFonts w:ascii="Times New Roman" w:hAnsi="Times New Roman" w:cs="Times New Roman"/>
            <w:sz w:val="28"/>
            <w:szCs w:val="28"/>
          </w:rPr>
          <w:delText>Sở hữu nước ngoài (%): [TiLeSoHuuNuocNgoai]</w:delText>
        </w:r>
      </w:del>
    </w:p>
    <w:p w:rsidR="00F45028" w:rsidRDefault="0072379C">
      <w:pPr>
        <w:pStyle w:val="Heading2"/>
        <w:rPr>
          <w:del w:id="149" w:author="quan_nh" w:date="2012-08-18T10:01:00Z"/>
          <w:rFonts w:ascii="Times New Roman" w:hAnsi="Times New Roman" w:cs="Times New Roman"/>
          <w:sz w:val="28"/>
          <w:szCs w:val="28"/>
        </w:rPr>
        <w:pPrChange w:id="150" w:author="quan_nh" w:date="2012-08-18T10:02:00Z">
          <w:pPr>
            <w:jc w:val="both"/>
          </w:pPr>
        </w:pPrChange>
      </w:pPr>
      <w:del w:id="151" w:author="quan_nh" w:date="2012-08-18T10:01:00Z">
        <w:r w:rsidRPr="00000CEF" w:rsidDel="008F1F51">
          <w:rPr>
            <w:rFonts w:ascii="Times New Roman" w:hAnsi="Times New Roman" w:cs="Times New Roman"/>
            <w:sz w:val="28"/>
            <w:szCs w:val="28"/>
          </w:rPr>
          <w:delText>Sở hữu khác (%): [TiLeSoHuuKhac]</w:delText>
        </w:r>
      </w:del>
    </w:p>
    <w:p w:rsidR="00F45028" w:rsidRDefault="0072379C">
      <w:pPr>
        <w:pStyle w:val="Heading2"/>
        <w:rPr>
          <w:del w:id="152" w:author="quan_nh" w:date="2012-08-18T10:01:00Z"/>
          <w:rFonts w:ascii="Times New Roman" w:hAnsi="Times New Roman" w:cs="Times New Roman"/>
          <w:sz w:val="28"/>
          <w:szCs w:val="28"/>
          <w:u w:val="single"/>
        </w:rPr>
        <w:pPrChange w:id="153" w:author="quan_nh" w:date="2012-08-18T10:02:00Z">
          <w:pPr>
            <w:jc w:val="both"/>
          </w:pPr>
        </w:pPrChange>
      </w:pPr>
      <w:del w:id="154" w:author="quan_nh" w:date="2012-08-18T10:01:00Z">
        <w:r w:rsidRPr="00000CEF" w:rsidDel="008F1F51">
          <w:rPr>
            <w:rFonts w:ascii="Times New Roman" w:hAnsi="Times New Roman" w:cs="Times New Roman"/>
            <w:sz w:val="28"/>
            <w:szCs w:val="28"/>
            <w:u w:val="single"/>
          </w:rPr>
          <w:delText>Thông tin cơ bản:</w:delText>
        </w:r>
      </w:del>
    </w:p>
    <w:p w:rsidR="00F45028" w:rsidRDefault="0072379C">
      <w:pPr>
        <w:pStyle w:val="Heading2"/>
        <w:rPr>
          <w:del w:id="155" w:author="quan_nh" w:date="2012-08-18T10:01:00Z"/>
          <w:rFonts w:ascii="Times New Roman" w:hAnsi="Times New Roman" w:cs="Times New Roman"/>
          <w:sz w:val="28"/>
          <w:szCs w:val="28"/>
          <w:lang w:val="fr-FR"/>
        </w:rPr>
        <w:pPrChange w:id="156" w:author="quan_nh" w:date="2012-08-18T10:02:00Z">
          <w:pPr>
            <w:jc w:val="both"/>
          </w:pPr>
        </w:pPrChange>
      </w:pPr>
      <w:del w:id="157" w:author="quan_nh" w:date="2012-08-18T10:01:00Z">
        <w:r w:rsidRPr="00000CEF" w:rsidDel="008F1F51">
          <w:rPr>
            <w:rFonts w:ascii="Times New Roman" w:hAnsi="Times New Roman" w:cs="Times New Roman"/>
            <w:sz w:val="28"/>
            <w:szCs w:val="28"/>
            <w:lang w:val="fr-FR"/>
          </w:rPr>
          <w:delText>P/E (lần): [ChiSoPE]</w:delText>
        </w:r>
      </w:del>
    </w:p>
    <w:p w:rsidR="00F45028" w:rsidRDefault="0072379C">
      <w:pPr>
        <w:pStyle w:val="Heading2"/>
        <w:rPr>
          <w:del w:id="158" w:author="quan_nh" w:date="2012-08-18T10:01:00Z"/>
          <w:rFonts w:ascii="Times New Roman" w:hAnsi="Times New Roman" w:cs="Times New Roman"/>
          <w:sz w:val="28"/>
          <w:szCs w:val="28"/>
          <w:lang w:val="fr-FR"/>
        </w:rPr>
        <w:pPrChange w:id="159" w:author="quan_nh" w:date="2012-08-18T10:02:00Z">
          <w:pPr>
            <w:jc w:val="both"/>
          </w:pPr>
        </w:pPrChange>
      </w:pPr>
      <w:del w:id="160" w:author="quan_nh" w:date="2012-08-18T10:01:00Z">
        <w:r w:rsidRPr="00000CEF" w:rsidDel="008F1F51">
          <w:rPr>
            <w:rFonts w:ascii="Times New Roman" w:hAnsi="Times New Roman" w:cs="Times New Roman"/>
            <w:sz w:val="28"/>
            <w:szCs w:val="28"/>
            <w:lang w:val="fr-FR"/>
          </w:rPr>
          <w:delText>P/B (lần): [ChiSoPB]</w:delText>
        </w:r>
      </w:del>
    </w:p>
    <w:p w:rsidR="00F45028" w:rsidRDefault="0072379C">
      <w:pPr>
        <w:pStyle w:val="Heading2"/>
        <w:rPr>
          <w:del w:id="161" w:author="quan_nh" w:date="2012-08-18T10:01:00Z"/>
          <w:rFonts w:ascii="Times New Roman" w:hAnsi="Times New Roman" w:cs="Times New Roman"/>
          <w:sz w:val="28"/>
          <w:szCs w:val="28"/>
          <w:lang w:val="fr-FR"/>
        </w:rPr>
        <w:pPrChange w:id="162" w:author="quan_nh" w:date="2012-08-18T10:02:00Z">
          <w:pPr>
            <w:jc w:val="both"/>
          </w:pPr>
        </w:pPrChange>
      </w:pPr>
      <w:del w:id="163" w:author="quan_nh" w:date="2012-08-18T10:01:00Z">
        <w:r w:rsidRPr="00000CEF" w:rsidDel="008F1F51">
          <w:rPr>
            <w:rFonts w:ascii="Times New Roman" w:hAnsi="Times New Roman" w:cs="Times New Roman"/>
            <w:sz w:val="28"/>
            <w:szCs w:val="28"/>
            <w:lang w:val="fr-FR"/>
          </w:rPr>
          <w:delText>ROA (%) : [TiSoROA]</w:delText>
        </w:r>
      </w:del>
    </w:p>
    <w:p w:rsidR="00F45028" w:rsidRDefault="0072379C">
      <w:pPr>
        <w:pStyle w:val="Heading2"/>
        <w:rPr>
          <w:del w:id="164" w:author="quan_nh" w:date="2012-08-18T10:01:00Z"/>
          <w:rFonts w:ascii="Times New Roman" w:hAnsi="Times New Roman" w:cs="Times New Roman"/>
          <w:sz w:val="28"/>
          <w:szCs w:val="28"/>
          <w:lang w:val="fr-FR"/>
        </w:rPr>
        <w:pPrChange w:id="165" w:author="quan_nh" w:date="2012-08-18T10:02:00Z">
          <w:pPr>
            <w:jc w:val="both"/>
          </w:pPr>
        </w:pPrChange>
      </w:pPr>
      <w:del w:id="166" w:author="quan_nh" w:date="2012-08-18T10:01:00Z">
        <w:r w:rsidRPr="00000CEF" w:rsidDel="008F1F51">
          <w:rPr>
            <w:rFonts w:ascii="Times New Roman" w:hAnsi="Times New Roman" w:cs="Times New Roman"/>
            <w:sz w:val="28"/>
            <w:szCs w:val="28"/>
            <w:lang w:val="fr-FR"/>
          </w:rPr>
          <w:delText>ROE (%) : [TiSoROE]</w:delText>
        </w:r>
      </w:del>
    </w:p>
    <w:p w:rsidR="00F45028" w:rsidRDefault="0072379C">
      <w:pPr>
        <w:pStyle w:val="Heading2"/>
        <w:rPr>
          <w:del w:id="167" w:author="quan_nh" w:date="2012-08-18T10:01:00Z"/>
          <w:rFonts w:ascii="Times New Roman" w:hAnsi="Times New Roman" w:cs="Times New Roman"/>
          <w:sz w:val="28"/>
          <w:szCs w:val="28"/>
          <w:lang w:val="fr-FR"/>
        </w:rPr>
        <w:pPrChange w:id="168" w:author="quan_nh" w:date="2012-08-18T10:02:00Z">
          <w:pPr>
            <w:jc w:val="both"/>
          </w:pPr>
        </w:pPrChange>
      </w:pPr>
      <w:del w:id="169" w:author="quan_nh" w:date="2012-08-18T10:01:00Z">
        <w:r w:rsidRPr="00000CEF" w:rsidDel="008F1F51">
          <w:rPr>
            <w:rFonts w:ascii="Times New Roman" w:hAnsi="Times New Roman" w:cs="Times New Roman"/>
            <w:sz w:val="28"/>
            <w:szCs w:val="28"/>
            <w:lang w:val="fr-FR"/>
          </w:rPr>
          <w:delText>SLCP lưu hành (cp) : [SoLuongCP]</w:delText>
        </w:r>
      </w:del>
    </w:p>
    <w:p w:rsidR="00F45028" w:rsidRDefault="0072379C">
      <w:pPr>
        <w:pStyle w:val="Heading2"/>
        <w:rPr>
          <w:del w:id="170" w:author="quan_nh" w:date="2012-08-18T10:01:00Z"/>
          <w:rFonts w:ascii="Times New Roman" w:hAnsi="Times New Roman" w:cs="Times New Roman"/>
          <w:sz w:val="28"/>
          <w:szCs w:val="28"/>
          <w:lang w:val="fr-FR"/>
        </w:rPr>
        <w:pPrChange w:id="171" w:author="quan_nh" w:date="2012-08-18T10:02:00Z">
          <w:pPr>
            <w:jc w:val="both"/>
          </w:pPr>
        </w:pPrChange>
      </w:pPr>
      <w:del w:id="172" w:author="quan_nh" w:date="2012-08-18T10:01:00Z">
        <w:r w:rsidRPr="00000CEF" w:rsidDel="008F1F51">
          <w:rPr>
            <w:rFonts w:ascii="Times New Roman" w:hAnsi="Times New Roman" w:cs="Times New Roman"/>
            <w:sz w:val="28"/>
            <w:szCs w:val="28"/>
            <w:lang w:val="fr-FR"/>
          </w:rPr>
          <w:delText>Tổng cộng tài sản (tỷ đồng): [TongTaiSan]</w:delText>
        </w:r>
      </w:del>
    </w:p>
    <w:p w:rsidR="00F45028" w:rsidRDefault="0072379C">
      <w:pPr>
        <w:pStyle w:val="Heading2"/>
        <w:rPr>
          <w:del w:id="173" w:author="quan_nh" w:date="2012-08-18T10:01:00Z"/>
          <w:rFonts w:ascii="Times New Roman" w:hAnsi="Times New Roman" w:cs="Times New Roman"/>
          <w:sz w:val="28"/>
          <w:szCs w:val="28"/>
          <w:u w:val="single"/>
          <w:lang w:val="fr-FR"/>
        </w:rPr>
        <w:pPrChange w:id="174" w:author="quan_nh" w:date="2012-08-18T10:02:00Z">
          <w:pPr>
            <w:jc w:val="both"/>
          </w:pPr>
        </w:pPrChange>
      </w:pPr>
      <w:del w:id="175" w:author="quan_nh" w:date="2012-08-18T10:01:00Z">
        <w:r w:rsidRPr="00000CEF" w:rsidDel="008F1F51">
          <w:rPr>
            <w:rFonts w:ascii="Times New Roman" w:hAnsi="Times New Roman" w:cs="Times New Roman"/>
            <w:sz w:val="28"/>
            <w:szCs w:val="28"/>
            <w:u w:val="single"/>
            <w:lang w:val="fr-FR"/>
          </w:rPr>
          <w:delText>Diễn biến TTCK phiên [NgayGiaoDich]</w:delText>
        </w:r>
      </w:del>
    </w:p>
    <w:p w:rsidR="00F45028" w:rsidRDefault="0072379C">
      <w:pPr>
        <w:pStyle w:val="Heading2"/>
        <w:rPr>
          <w:del w:id="176" w:author="quan_nh" w:date="2012-08-18T10:01:00Z"/>
          <w:rFonts w:ascii="Times New Roman" w:hAnsi="Times New Roman" w:cs="Times New Roman"/>
          <w:sz w:val="28"/>
          <w:szCs w:val="28"/>
          <w:lang w:val="fr-FR"/>
        </w:rPr>
        <w:pPrChange w:id="177" w:author="quan_nh" w:date="2012-08-18T10:02:00Z">
          <w:pPr>
            <w:jc w:val="both"/>
          </w:pPr>
        </w:pPrChange>
      </w:pPr>
      <w:del w:id="178" w:author="quan_nh" w:date="2012-08-18T10:01:00Z">
        <w:r w:rsidRPr="00000CEF" w:rsidDel="008F1F51">
          <w:rPr>
            <w:rFonts w:ascii="Times New Roman" w:hAnsi="Times New Roman" w:cs="Times New Roman"/>
            <w:sz w:val="28"/>
            <w:szCs w:val="28"/>
            <w:lang w:val="fr-FR"/>
          </w:rPr>
          <w:delText>[BieuDoGia]</w:delText>
        </w:r>
      </w:del>
    </w:p>
    <w:p w:rsidR="00F45028" w:rsidRDefault="00F45028">
      <w:pPr>
        <w:pStyle w:val="Heading2"/>
        <w:rPr>
          <w:del w:id="179" w:author="quan_nh" w:date="2012-08-18T10:01:00Z"/>
          <w:rFonts w:ascii="Times New Roman" w:hAnsi="Times New Roman" w:cs="Times New Roman"/>
          <w:sz w:val="28"/>
          <w:szCs w:val="28"/>
          <w:u w:val="single"/>
          <w:lang w:val="fr-FR"/>
        </w:rPr>
        <w:pPrChange w:id="180" w:author="quan_nh" w:date="2012-08-18T10:02:00Z">
          <w:pPr>
            <w:jc w:val="both"/>
          </w:pPr>
        </w:pPrChange>
      </w:pPr>
      <w:del w:id="181" w:author="quan_nh" w:date="2012-08-18T10:01:00Z">
        <w:r>
          <w:rPr>
            <w:rFonts w:ascii="Times New Roman" w:hAnsi="Times New Roman" w:cs="Times New Roman"/>
            <w:noProof/>
            <w:rPrChange w:id="182" w:author="Unknown">
              <w:rPr>
                <w:noProof/>
                <w:color w:val="0000FF"/>
                <w:u w:val="single"/>
              </w:rPr>
            </w:rPrChange>
          </w:rPr>
          <w:drawing>
            <wp:inline distT="0" distB="0" distL="0" distR="0">
              <wp:extent cx="2886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del>
    </w:p>
    <w:p w:rsidR="00F45028" w:rsidRDefault="0072379C">
      <w:pPr>
        <w:pStyle w:val="Heading2"/>
        <w:rPr>
          <w:del w:id="183" w:author="quan_nh" w:date="2012-08-18T10:01:00Z"/>
          <w:rFonts w:ascii="Times New Roman" w:hAnsi="Times New Roman" w:cs="Times New Roman"/>
          <w:sz w:val="28"/>
          <w:szCs w:val="28"/>
          <w:lang w:val="fr-FR"/>
        </w:rPr>
        <w:pPrChange w:id="184" w:author="quan_nh" w:date="2012-08-18T10:02:00Z">
          <w:pPr>
            <w:jc w:val="both"/>
          </w:pPr>
        </w:pPrChange>
      </w:pPr>
      <w:del w:id="185" w:author="quan_nh" w:date="2012-08-18T10:01:00Z">
        <w:r w:rsidRPr="00000CEF" w:rsidDel="008F1F51">
          <w:rPr>
            <w:rFonts w:ascii="Times New Roman" w:hAnsi="Times New Roman" w:cs="Times New Roman"/>
            <w:sz w:val="28"/>
            <w:szCs w:val="28"/>
            <w:lang w:val="fr-FR"/>
          </w:rPr>
          <w:delText>Giá hiện tại (đ): [GiaCoPhieuHienTai]</w:delText>
        </w:r>
      </w:del>
    </w:p>
    <w:p w:rsidR="00F45028" w:rsidRDefault="0072379C">
      <w:pPr>
        <w:pStyle w:val="Heading2"/>
        <w:rPr>
          <w:del w:id="186" w:author="quan_nh" w:date="2012-08-18T10:01:00Z"/>
          <w:rFonts w:ascii="Times New Roman" w:hAnsi="Times New Roman" w:cs="Times New Roman"/>
          <w:sz w:val="28"/>
          <w:szCs w:val="28"/>
          <w:lang w:val="fr-FR"/>
        </w:rPr>
        <w:pPrChange w:id="187" w:author="quan_nh" w:date="2012-08-18T10:02:00Z">
          <w:pPr>
            <w:jc w:val="both"/>
          </w:pPr>
        </w:pPrChange>
      </w:pPr>
      <w:del w:id="188" w:author="quan_nh" w:date="2012-08-18T10:01:00Z">
        <w:r w:rsidRPr="00000CEF" w:rsidDel="008F1F51">
          <w:rPr>
            <w:rFonts w:ascii="Times New Roman" w:hAnsi="Times New Roman" w:cs="Times New Roman"/>
            <w:sz w:val="28"/>
            <w:szCs w:val="28"/>
            <w:lang w:val="fr-FR"/>
          </w:rPr>
          <w:delText>Kênh giá : [GiaTriThapNhat] – [GiaTriCaoNhat]</w:delText>
        </w:r>
      </w:del>
    </w:p>
    <w:p w:rsidR="00F45028" w:rsidRDefault="0072379C">
      <w:pPr>
        <w:pStyle w:val="Heading2"/>
        <w:rPr>
          <w:del w:id="189" w:author="quan_nh" w:date="2012-08-18T10:01:00Z"/>
          <w:rFonts w:ascii="Times New Roman" w:hAnsi="Times New Roman" w:cs="Times New Roman"/>
          <w:sz w:val="28"/>
          <w:szCs w:val="28"/>
          <w:lang w:val="fr-FR"/>
        </w:rPr>
        <w:pPrChange w:id="190" w:author="quan_nh" w:date="2012-08-18T10:02:00Z">
          <w:pPr>
            <w:jc w:val="both"/>
          </w:pPr>
        </w:pPrChange>
      </w:pPr>
      <w:del w:id="191" w:author="quan_nh" w:date="2012-08-18T10:01:00Z">
        <w:r w:rsidRPr="00000CEF" w:rsidDel="008F1F51">
          <w:rPr>
            <w:rFonts w:ascii="Times New Roman" w:hAnsi="Times New Roman" w:cs="Times New Roman"/>
            <w:sz w:val="28"/>
            <w:szCs w:val="28"/>
            <w:lang w:val="fr-FR"/>
          </w:rPr>
          <w:delText>Số cổ phiếu đang lưu hành: [SoLuongCPLuuHanh]</w:delText>
        </w:r>
      </w:del>
    </w:p>
    <w:p w:rsidR="00F45028" w:rsidRDefault="0072379C">
      <w:pPr>
        <w:pStyle w:val="Heading2"/>
        <w:rPr>
          <w:del w:id="192" w:author="quan_nh" w:date="2012-08-18T10:01:00Z"/>
          <w:rFonts w:ascii="Times New Roman" w:hAnsi="Times New Roman" w:cs="Times New Roman"/>
          <w:sz w:val="28"/>
          <w:szCs w:val="28"/>
          <w:lang w:val="fr-FR"/>
        </w:rPr>
        <w:pPrChange w:id="193" w:author="quan_nh" w:date="2012-08-18T10:02:00Z">
          <w:pPr>
            <w:jc w:val="both"/>
          </w:pPr>
        </w:pPrChange>
      </w:pPr>
      <w:del w:id="194" w:author="quan_nh" w:date="2012-08-18T10:01:00Z">
        <w:r w:rsidRPr="00000CEF" w:rsidDel="008F1F51">
          <w:rPr>
            <w:rFonts w:ascii="Times New Roman" w:hAnsi="Times New Roman" w:cs="Times New Roman"/>
            <w:sz w:val="28"/>
            <w:szCs w:val="28"/>
            <w:lang w:val="fr-FR"/>
          </w:rPr>
          <w:delText>Vốn hóa (tỷđ) : [VonHoa]</w:delText>
        </w:r>
      </w:del>
    </w:p>
    <w:p w:rsidR="00F45028" w:rsidRDefault="0072379C">
      <w:pPr>
        <w:pStyle w:val="Heading2"/>
        <w:rPr>
          <w:del w:id="195" w:author="quan_nh" w:date="2012-08-18T10:01:00Z"/>
          <w:rFonts w:ascii="Times New Roman" w:hAnsi="Times New Roman" w:cs="Times New Roman"/>
          <w:sz w:val="28"/>
          <w:szCs w:val="28"/>
          <w:lang w:val="fr-FR"/>
        </w:rPr>
        <w:pPrChange w:id="196" w:author="quan_nh" w:date="2012-08-18T10:02:00Z">
          <w:pPr>
            <w:jc w:val="both"/>
          </w:pPr>
        </w:pPrChange>
      </w:pPr>
      <w:del w:id="197" w:author="quan_nh" w:date="2012-08-18T10:01:00Z">
        <w:r w:rsidRPr="00A552FE" w:rsidDel="008F1F51">
          <w:rPr>
            <w:rFonts w:ascii="Times New Roman" w:hAnsi="Times New Roman" w:cs="Times New Roman"/>
            <w:sz w:val="28"/>
            <w:szCs w:val="28"/>
            <w:lang w:val="fr-FR"/>
          </w:rPr>
          <w:delText>KL trung bình 10 ngày : [KhoiLuongCP10]</w:delText>
        </w:r>
      </w:del>
    </w:p>
    <w:p w:rsidR="00F45028" w:rsidRDefault="0072379C">
      <w:pPr>
        <w:pStyle w:val="Heading2"/>
        <w:rPr>
          <w:del w:id="198" w:author="quan_nh" w:date="2012-08-18T10:01:00Z"/>
          <w:rFonts w:ascii="Times New Roman" w:hAnsi="Times New Roman" w:cs="Times New Roman"/>
          <w:sz w:val="28"/>
          <w:szCs w:val="28"/>
          <w:lang w:val="fr-FR"/>
        </w:rPr>
        <w:pPrChange w:id="199" w:author="quan_nh" w:date="2012-08-18T10:02:00Z">
          <w:pPr>
            <w:jc w:val="both"/>
          </w:pPr>
        </w:pPrChange>
      </w:pPr>
      <w:del w:id="200" w:author="quan_nh" w:date="2012-08-18T10:01:00Z">
        <w:r w:rsidRPr="00A552FE" w:rsidDel="008F1F51">
          <w:rPr>
            <w:rFonts w:ascii="Times New Roman" w:hAnsi="Times New Roman" w:cs="Times New Roman"/>
            <w:sz w:val="28"/>
            <w:szCs w:val="28"/>
            <w:lang w:val="fr-FR"/>
          </w:rPr>
          <w:delText>Trong phiên giao dịch, [MaChungKhoan] giao dịch tại vùng giá tham chiếu [GiaCoPhieuHienTai]. Giá mở cửa [GiaMoCua], giá đóng cửa [GiaDongCua], [TrangThaiGia][TiLeThayDoi] so với phiên trước. Khối lượng cổ phiếu giao dịch [SoLuongCPGiaoDich]</w:delText>
        </w:r>
      </w:del>
    </w:p>
    <w:p w:rsidR="00F45028" w:rsidRDefault="0072379C">
      <w:pPr>
        <w:pStyle w:val="Heading2"/>
        <w:rPr>
          <w:del w:id="201" w:author="quan_nh" w:date="2012-08-18T10:01:00Z"/>
          <w:rFonts w:ascii="Times New Roman" w:hAnsi="Times New Roman" w:cs="Times New Roman"/>
          <w:sz w:val="28"/>
          <w:szCs w:val="28"/>
          <w:lang w:val="fr-FR"/>
        </w:rPr>
        <w:pPrChange w:id="202" w:author="quan_nh" w:date="2012-08-18T10:02:00Z">
          <w:pPr>
            <w:jc w:val="both"/>
          </w:pPr>
        </w:pPrChange>
      </w:pPr>
      <w:del w:id="203" w:author="quan_nh" w:date="2012-08-18T10:01:00Z">
        <w:r w:rsidRPr="00A552FE" w:rsidDel="008F1F51">
          <w:rPr>
            <w:rFonts w:ascii="Times New Roman" w:hAnsi="Times New Roman" w:cs="Times New Roman"/>
            <w:sz w:val="28"/>
            <w:szCs w:val="28"/>
            <w:u w:val="single"/>
            <w:lang w:val="fr-FR"/>
          </w:rPr>
          <w:delText>Chiến lược đề xuất:</w:delText>
        </w:r>
        <w:r w:rsidRPr="00A552FE" w:rsidDel="008F1F51">
          <w:rPr>
            <w:rFonts w:ascii="Times New Roman" w:hAnsi="Times New Roman" w:cs="Times New Roman"/>
            <w:sz w:val="28"/>
            <w:szCs w:val="28"/>
            <w:lang w:val="fr-FR"/>
          </w:rPr>
          <w:delText xml:space="preserve">  Nhà đầu tư ngắn hạn chốt lời thành công tại ngưỡng kháng cự [GiaTriCaoNhat] kiên nhẫn chờ đợi vùng giá hỗ trợ [GiaTriThapNhat]</w:delText>
        </w:r>
      </w:del>
    </w:p>
    <w:p w:rsidR="00F45028" w:rsidRDefault="0072379C">
      <w:pPr>
        <w:pStyle w:val="Heading2"/>
        <w:rPr>
          <w:del w:id="204" w:author="quan_nh" w:date="2012-08-18T10:01:00Z"/>
          <w:rFonts w:ascii="Times New Roman" w:hAnsi="Times New Roman" w:cs="Times New Roman"/>
          <w:sz w:val="28"/>
          <w:szCs w:val="28"/>
          <w:lang w:val="fr-FR"/>
        </w:rPr>
        <w:pPrChange w:id="205" w:author="quan_nh" w:date="2012-08-18T10:02:00Z">
          <w:pPr>
            <w:jc w:val="both"/>
          </w:pPr>
        </w:pPrChange>
      </w:pPr>
      <w:del w:id="206" w:author="quan_nh" w:date="2012-08-18T10:01:00Z">
        <w:r w:rsidRPr="00000CEF" w:rsidDel="008F1F51">
          <w:rPr>
            <w:rFonts w:ascii="Times New Roman" w:hAnsi="Times New Roman" w:cs="Times New Roman"/>
            <w:sz w:val="28"/>
            <w:szCs w:val="28"/>
            <w:u w:val="single"/>
            <w:lang w:val="fr-FR"/>
          </w:rPr>
          <w:delText>Khuyến nghị:</w:delText>
        </w:r>
        <w:r w:rsidRPr="00000CEF" w:rsidDel="008F1F51">
          <w:rPr>
            <w:rFonts w:ascii="Times New Roman" w:hAnsi="Times New Roman" w:cs="Times New Roman"/>
            <w:sz w:val="28"/>
            <w:szCs w:val="28"/>
            <w:lang w:val="fr-FR"/>
          </w:rPr>
          <w:delText xml:space="preserve">  [TrangThaiKhuyenNghi]</w:delText>
        </w:r>
      </w:del>
    </w:p>
    <w:p w:rsidR="00F45028" w:rsidRDefault="0072379C">
      <w:pPr>
        <w:pStyle w:val="Heading2"/>
        <w:rPr>
          <w:ins w:id="207" w:author="quan_nh" w:date="2012-08-18T10:01:00Z"/>
        </w:rPr>
        <w:pPrChange w:id="208" w:author="quan_nh" w:date="2012-08-18T10:02:00Z">
          <w:pPr>
            <w:pStyle w:val="Heading1"/>
          </w:pPr>
        </w:pPrChange>
      </w:pPr>
      <w:del w:id="209" w:author="quan_nh" w:date="2012-08-18T10:01:00Z">
        <w:r w:rsidRPr="00000CEF" w:rsidDel="008F1F51">
          <w:rPr>
            <w:rFonts w:ascii="Times New Roman" w:hAnsi="Times New Roman" w:cs="Times New Roman"/>
            <w:sz w:val="28"/>
            <w:szCs w:val="28"/>
            <w:lang w:val="fr-FR"/>
          </w:rPr>
          <w:delText>[MaChungKhoa] đang giao dịch tại mức P/E và P/B là [ChiSoPE] và [ChiSoPB] lần tại mức giá [GiaCoPhieuHienTai] đ/cp. Theo chúng tôi, đây là mứcđịnh giá [TinhTrangGia] so với trung bình ngành –lĩnh vực [TenLinhVuc] hiện nay. Với mức giá này, [MaChungKhoa] là cổ phiếu hấp dẫn trong [ViThe]</w:delText>
        </w:r>
      </w:del>
      <w:ins w:id="210" w:author="quan_nh" w:date="2012-08-18T10:01:00Z">
        <w:r w:rsidR="008F1F51" w:rsidRPr="008F1F51">
          <w:t xml:space="preserve"> </w:t>
        </w:r>
        <w:r w:rsidR="008F1F51">
          <w:t xml:space="preserve">Template : </w:t>
        </w:r>
        <w:r w:rsidR="008F1F51" w:rsidRPr="002A396D">
          <w:t xml:space="preserve">Báo cáo phân tích </w:t>
        </w:r>
        <w:r w:rsidR="008F1F51">
          <w:t>c</w:t>
        </w:r>
        <w:r w:rsidR="008F1F51" w:rsidRPr="000E6C33">
          <w:t>ổ</w:t>
        </w:r>
        <w:r w:rsidR="008F1F51">
          <w:t xml:space="preserve"> phi</w:t>
        </w:r>
        <w:r w:rsidR="008F1F51" w:rsidRPr="000E6C33">
          <w:t>ếu</w:t>
        </w:r>
        <w:r w:rsidR="008F1F51">
          <w:t xml:space="preserve"> </w:t>
        </w:r>
        <w:r w:rsidR="008F1F51" w:rsidRPr="002A396D">
          <w:t>công ty</w:t>
        </w:r>
      </w:ins>
    </w:p>
    <w:p w:rsidR="008F1F51" w:rsidRPr="00FF7BB1" w:rsidRDefault="008F1F51" w:rsidP="008F1F51">
      <w:pPr>
        <w:rPr>
          <w:ins w:id="211" w:author="quan_nh" w:date="2012-08-18T10:01:00Z"/>
          <w:rFonts w:ascii="Times New Roman" w:hAnsi="Times New Roman" w:cs="Times New Roman"/>
          <w:sz w:val="28"/>
          <w:szCs w:val="28"/>
          <w:u w:val="single"/>
        </w:rPr>
      </w:pPr>
      <w:ins w:id="212" w:author="quan_nh" w:date="2012-08-18T10:01:00Z">
        <w:r w:rsidRPr="00FF7BB1">
          <w:rPr>
            <w:rFonts w:ascii="Times New Roman" w:hAnsi="Times New Roman" w:cs="Times New Roman"/>
            <w:sz w:val="28"/>
            <w:szCs w:val="28"/>
            <w:u w:val="single"/>
          </w:rPr>
          <w:t>Tổng quan:</w:t>
        </w:r>
      </w:ins>
    </w:p>
    <w:p w:rsidR="008F1F51" w:rsidRPr="00FF7BB1" w:rsidRDefault="008F1F51" w:rsidP="008F1F51">
      <w:pPr>
        <w:rPr>
          <w:ins w:id="213" w:author="quan_nh" w:date="2012-08-18T10:01:00Z"/>
          <w:rFonts w:ascii="Times New Roman" w:hAnsi="Times New Roman" w:cs="Times New Roman"/>
          <w:sz w:val="28"/>
          <w:szCs w:val="28"/>
        </w:rPr>
      </w:pPr>
      <w:ins w:id="214" w:author="quan_nh" w:date="2012-08-18T10:01:00Z">
        <w:r w:rsidRPr="00FF7BB1">
          <w:rPr>
            <w:rFonts w:ascii="Times New Roman" w:hAnsi="Times New Roman" w:cs="Times New Roman"/>
            <w:sz w:val="28"/>
            <w:szCs w:val="28"/>
          </w:rPr>
          <w:t>Mã chứng khoán: [MaChungKhoan] – [TenCongTy]</w:t>
        </w:r>
      </w:ins>
    </w:p>
    <w:p w:rsidR="008F1F51" w:rsidRDefault="008F1F51" w:rsidP="008F1F51">
      <w:pPr>
        <w:rPr>
          <w:ins w:id="215" w:author="quan_nh" w:date="2012-08-18T10:01:00Z"/>
          <w:rFonts w:ascii="Times New Roman" w:hAnsi="Times New Roman" w:cs="Times New Roman"/>
          <w:sz w:val="28"/>
          <w:szCs w:val="28"/>
        </w:rPr>
      </w:pPr>
      <w:ins w:id="216" w:author="quan_nh" w:date="2012-08-18T10:01:00Z">
        <w:r>
          <w:rPr>
            <w:rFonts w:ascii="Times New Roman" w:hAnsi="Times New Roman" w:cs="Times New Roman"/>
            <w:sz w:val="28"/>
            <w:szCs w:val="28"/>
          </w:rPr>
          <w:t>Ng</w:t>
        </w:r>
        <w:r w:rsidRPr="000B751D">
          <w:rPr>
            <w:rFonts w:ascii="Times New Roman" w:hAnsi="Times New Roman" w:cs="Times New Roman"/>
            <w:sz w:val="28"/>
            <w:szCs w:val="28"/>
          </w:rPr>
          <w:t>ành</w:t>
        </w:r>
        <w:r>
          <w:rPr>
            <w:rFonts w:ascii="Times New Roman" w:hAnsi="Times New Roman" w:cs="Times New Roman"/>
            <w:sz w:val="28"/>
            <w:szCs w:val="28"/>
          </w:rPr>
          <w:t xml:space="preserve"> - </w:t>
        </w:r>
        <w:r w:rsidRPr="00FF7BB1">
          <w:rPr>
            <w:rFonts w:ascii="Times New Roman" w:hAnsi="Times New Roman" w:cs="Times New Roman"/>
            <w:sz w:val="28"/>
            <w:szCs w:val="28"/>
          </w:rPr>
          <w:t>Lĩnh vực kinh doanh: [TenLinhVuc]</w:t>
        </w:r>
      </w:ins>
    </w:p>
    <w:p w:rsidR="008F1F51" w:rsidRPr="00FF7BB1" w:rsidRDefault="008F1F51" w:rsidP="008F1F51">
      <w:pPr>
        <w:rPr>
          <w:ins w:id="217" w:author="quan_nh" w:date="2012-08-18T10:01:00Z"/>
          <w:rFonts w:ascii="Times New Roman" w:hAnsi="Times New Roman" w:cs="Times New Roman"/>
          <w:sz w:val="28"/>
          <w:szCs w:val="28"/>
        </w:rPr>
      </w:pPr>
      <w:ins w:id="218" w:author="quan_nh" w:date="2012-08-18T10:01:00Z">
        <w:r w:rsidRPr="00FF7BB1">
          <w:rPr>
            <w:rFonts w:ascii="Times New Roman" w:hAnsi="Times New Roman" w:cs="Times New Roman"/>
            <w:sz w:val="28"/>
            <w:szCs w:val="28"/>
          </w:rPr>
          <w:t>Sở hữu nhà nước (%): [TiLeSoHuuNhaNuoc]</w:t>
        </w:r>
      </w:ins>
    </w:p>
    <w:p w:rsidR="008F1F51" w:rsidRPr="00FF7BB1" w:rsidRDefault="008F1F51" w:rsidP="008F1F51">
      <w:pPr>
        <w:rPr>
          <w:ins w:id="219" w:author="quan_nh" w:date="2012-08-18T10:01:00Z"/>
          <w:rFonts w:ascii="Times New Roman" w:hAnsi="Times New Roman" w:cs="Times New Roman"/>
          <w:sz w:val="28"/>
          <w:szCs w:val="28"/>
        </w:rPr>
      </w:pPr>
      <w:ins w:id="220" w:author="quan_nh" w:date="2012-08-18T10:01:00Z">
        <w:r w:rsidRPr="00FF7BB1">
          <w:rPr>
            <w:rFonts w:ascii="Times New Roman" w:hAnsi="Times New Roman" w:cs="Times New Roman"/>
            <w:sz w:val="28"/>
            <w:szCs w:val="28"/>
          </w:rPr>
          <w:t>Sở hữu nước ngoài (%): [TiLeSoHuuNuocNgoai]</w:t>
        </w:r>
      </w:ins>
    </w:p>
    <w:p w:rsidR="008F1F51" w:rsidRPr="00FF7BB1" w:rsidRDefault="008F1F51" w:rsidP="008F1F51">
      <w:pPr>
        <w:rPr>
          <w:ins w:id="221" w:author="quan_nh" w:date="2012-08-18T10:01:00Z"/>
          <w:rFonts w:ascii="Times New Roman" w:hAnsi="Times New Roman" w:cs="Times New Roman"/>
          <w:sz w:val="28"/>
          <w:szCs w:val="28"/>
        </w:rPr>
      </w:pPr>
      <w:ins w:id="222" w:author="quan_nh" w:date="2012-08-18T10:01:00Z">
        <w:r w:rsidRPr="00FF7BB1">
          <w:rPr>
            <w:rFonts w:ascii="Times New Roman" w:hAnsi="Times New Roman" w:cs="Times New Roman"/>
            <w:sz w:val="28"/>
            <w:szCs w:val="28"/>
          </w:rPr>
          <w:t>Sở hữu khác (%): [TiLeSoHuuKhac]</w:t>
        </w:r>
      </w:ins>
    </w:p>
    <w:p w:rsidR="008F1F51" w:rsidRPr="001B28C3" w:rsidRDefault="008F1F51" w:rsidP="008F1F51">
      <w:pPr>
        <w:rPr>
          <w:ins w:id="223" w:author="quan_nh" w:date="2012-08-18T10:01:00Z"/>
          <w:rFonts w:ascii="Times New Roman" w:hAnsi="Times New Roman" w:cs="Times New Roman"/>
          <w:sz w:val="28"/>
          <w:szCs w:val="28"/>
          <w:u w:val="single"/>
        </w:rPr>
      </w:pPr>
      <w:ins w:id="224" w:author="quan_nh" w:date="2012-08-18T10:01:00Z">
        <w:r w:rsidRPr="001B28C3">
          <w:rPr>
            <w:rFonts w:ascii="Times New Roman" w:hAnsi="Times New Roman" w:cs="Times New Roman"/>
            <w:sz w:val="28"/>
            <w:szCs w:val="28"/>
            <w:u w:val="single"/>
          </w:rPr>
          <w:t>Thông tin cơ bản:</w:t>
        </w:r>
      </w:ins>
    </w:p>
    <w:p w:rsidR="008F1F51" w:rsidRPr="00FF7BB1" w:rsidRDefault="008F1F51" w:rsidP="008F1F51">
      <w:pPr>
        <w:rPr>
          <w:ins w:id="225" w:author="quan_nh" w:date="2012-08-18T10:01:00Z"/>
          <w:rFonts w:ascii="Times New Roman" w:hAnsi="Times New Roman" w:cs="Times New Roman"/>
          <w:sz w:val="28"/>
          <w:szCs w:val="28"/>
          <w:lang w:val="fr-FR"/>
        </w:rPr>
      </w:pPr>
      <w:ins w:id="226" w:author="quan_nh" w:date="2012-08-18T10:01:00Z">
        <w:r w:rsidRPr="00FF7BB1">
          <w:rPr>
            <w:rFonts w:ascii="Times New Roman" w:hAnsi="Times New Roman" w:cs="Times New Roman"/>
            <w:sz w:val="28"/>
            <w:szCs w:val="28"/>
            <w:lang w:val="fr-FR"/>
          </w:rPr>
          <w:t>P/E</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[ChiSoPE]</w:t>
        </w:r>
      </w:ins>
    </w:p>
    <w:p w:rsidR="008F1F51" w:rsidRDefault="008F1F51" w:rsidP="008F1F51">
      <w:pPr>
        <w:rPr>
          <w:ins w:id="227" w:author="quan_nh" w:date="2012-08-18T10:01:00Z"/>
          <w:rFonts w:ascii="Times New Roman" w:hAnsi="Times New Roman" w:cs="Times New Roman"/>
          <w:sz w:val="28"/>
          <w:szCs w:val="28"/>
          <w:lang w:val="fr-FR"/>
        </w:rPr>
      </w:pPr>
      <w:ins w:id="228" w:author="quan_nh" w:date="2012-08-18T10:01:00Z">
        <w:r w:rsidRPr="00FF7BB1">
          <w:rPr>
            <w:rFonts w:ascii="Times New Roman" w:hAnsi="Times New Roman" w:cs="Times New Roman"/>
            <w:sz w:val="28"/>
            <w:szCs w:val="28"/>
            <w:lang w:val="fr-FR"/>
          </w:rPr>
          <w:t>P/B</w:t>
        </w:r>
        <w:r>
          <w:rPr>
            <w:rFonts w:ascii="Times New Roman" w:hAnsi="Times New Roman" w:cs="Times New Roman"/>
            <w:sz w:val="28"/>
            <w:szCs w:val="28"/>
            <w:lang w:val="fr-FR"/>
          </w:rPr>
          <w:t xml:space="preserve"> (l</w:t>
        </w:r>
        <w:r w:rsidRPr="00A3155B">
          <w:rPr>
            <w:rFonts w:ascii="Times New Roman" w:hAnsi="Times New Roman" w:cs="Times New Roman"/>
            <w:sz w:val="28"/>
            <w:szCs w:val="28"/>
            <w:lang w:val="fr-FR"/>
          </w:rPr>
          <w:t>ần</w:t>
        </w:r>
        <w:r>
          <w:rPr>
            <w:rFonts w:ascii="Times New Roman" w:hAnsi="Times New Roman" w:cs="Times New Roman"/>
            <w:sz w:val="28"/>
            <w:szCs w:val="28"/>
            <w:lang w:val="fr-FR"/>
          </w:rPr>
          <w:t>)</w:t>
        </w:r>
        <w:r w:rsidRPr="00FF7BB1">
          <w:rPr>
            <w:rFonts w:ascii="Times New Roman" w:hAnsi="Times New Roman" w:cs="Times New Roman"/>
            <w:sz w:val="28"/>
            <w:szCs w:val="28"/>
            <w:lang w:val="fr-FR"/>
          </w:rPr>
          <w:t>: [ChiSoPB]</w:t>
        </w:r>
      </w:ins>
    </w:p>
    <w:p w:rsidR="008F1F51" w:rsidRDefault="008F1F51" w:rsidP="008F1F51">
      <w:pPr>
        <w:rPr>
          <w:ins w:id="229" w:author="quan_nh" w:date="2012-08-18T10:01:00Z"/>
          <w:rFonts w:ascii="Times New Roman" w:hAnsi="Times New Roman" w:cs="Times New Roman"/>
          <w:sz w:val="28"/>
          <w:szCs w:val="28"/>
          <w:lang w:val="fr-FR"/>
        </w:rPr>
      </w:pPr>
      <w:ins w:id="230" w:author="quan_nh" w:date="2012-08-18T10:01:00Z">
        <w:r>
          <w:rPr>
            <w:rFonts w:ascii="Times New Roman" w:hAnsi="Times New Roman" w:cs="Times New Roman"/>
            <w:sz w:val="28"/>
            <w:szCs w:val="28"/>
            <w:lang w:val="fr-FR"/>
          </w:rPr>
          <w:t>ROA (%) : [TiSoROA]</w:t>
        </w:r>
      </w:ins>
    </w:p>
    <w:p w:rsidR="008F1F51" w:rsidRPr="00FF7BB1" w:rsidRDefault="008F1F51" w:rsidP="008F1F51">
      <w:pPr>
        <w:rPr>
          <w:ins w:id="231" w:author="quan_nh" w:date="2012-08-18T10:01:00Z"/>
          <w:rFonts w:ascii="Times New Roman" w:hAnsi="Times New Roman" w:cs="Times New Roman"/>
          <w:sz w:val="28"/>
          <w:szCs w:val="28"/>
          <w:lang w:val="fr-FR"/>
        </w:rPr>
      </w:pPr>
      <w:ins w:id="232" w:author="quan_nh" w:date="2012-08-18T10:01:00Z">
        <w:r>
          <w:rPr>
            <w:rFonts w:ascii="Times New Roman" w:hAnsi="Times New Roman" w:cs="Times New Roman"/>
            <w:sz w:val="28"/>
            <w:szCs w:val="28"/>
            <w:lang w:val="fr-FR"/>
          </w:rPr>
          <w:t>ROE (%) : [TiSoROE]</w:t>
        </w:r>
      </w:ins>
    </w:p>
    <w:p w:rsidR="008F1F51" w:rsidRPr="00FF7BB1" w:rsidRDefault="008F1F51" w:rsidP="008F1F51">
      <w:pPr>
        <w:rPr>
          <w:ins w:id="233" w:author="quan_nh" w:date="2012-08-18T10:01:00Z"/>
          <w:rFonts w:ascii="Times New Roman" w:hAnsi="Times New Roman" w:cs="Times New Roman"/>
          <w:sz w:val="28"/>
          <w:szCs w:val="28"/>
          <w:lang w:val="fr-FR"/>
        </w:rPr>
      </w:pPr>
      <w:ins w:id="234" w:author="quan_nh" w:date="2012-08-18T10:01:00Z">
        <w:r w:rsidRPr="00FF7BB1">
          <w:rPr>
            <w:rFonts w:ascii="Times New Roman" w:hAnsi="Times New Roman" w:cs="Times New Roman"/>
            <w:sz w:val="28"/>
            <w:szCs w:val="28"/>
            <w:lang w:val="fr-FR"/>
          </w:rPr>
          <w:t>SLCP lưu hành (cp) : [SoLuongCP]</w:t>
        </w:r>
      </w:ins>
    </w:p>
    <w:p w:rsidR="008F1F51" w:rsidRPr="00FF7BB1" w:rsidRDefault="008F1F51" w:rsidP="008F1F51">
      <w:pPr>
        <w:rPr>
          <w:ins w:id="235" w:author="quan_nh" w:date="2012-08-18T10:01:00Z"/>
          <w:rFonts w:ascii="Times New Roman" w:hAnsi="Times New Roman" w:cs="Times New Roman"/>
          <w:sz w:val="28"/>
          <w:szCs w:val="28"/>
          <w:lang w:val="fr-FR"/>
        </w:rPr>
      </w:pPr>
      <w:ins w:id="236" w:author="quan_nh" w:date="2012-08-18T10:01:00Z">
        <w:r w:rsidRPr="00FF7BB1">
          <w:rPr>
            <w:rFonts w:ascii="Times New Roman" w:hAnsi="Times New Roman" w:cs="Times New Roman"/>
            <w:sz w:val="28"/>
            <w:szCs w:val="28"/>
            <w:lang w:val="fr-FR"/>
          </w:rPr>
          <w:t>Tổng cộng tài sản (tỷ đồng): [TongTaiSan]</w:t>
        </w:r>
      </w:ins>
    </w:p>
    <w:p w:rsidR="008F1F51" w:rsidRDefault="008F1F51" w:rsidP="008F1F51">
      <w:pPr>
        <w:rPr>
          <w:ins w:id="237" w:author="quan_nh" w:date="2012-08-18T10:01:00Z"/>
          <w:rFonts w:ascii="Times New Roman" w:hAnsi="Times New Roman" w:cs="Times New Roman"/>
          <w:sz w:val="28"/>
          <w:szCs w:val="28"/>
          <w:u w:val="single"/>
          <w:lang w:val="fr-FR"/>
        </w:rPr>
      </w:pPr>
      <w:ins w:id="238" w:author="quan_nh" w:date="2012-08-18T10:01:00Z">
        <w:r w:rsidRPr="00531F01">
          <w:rPr>
            <w:rFonts w:ascii="Times New Roman" w:hAnsi="Times New Roman" w:cs="Times New Roman"/>
            <w:sz w:val="28"/>
            <w:szCs w:val="28"/>
            <w:u w:val="single"/>
            <w:lang w:val="fr-FR"/>
          </w:rPr>
          <w:t>Diễn biến TTCK phiên [NgayGiaoDich]</w:t>
        </w:r>
      </w:ins>
    </w:p>
    <w:p w:rsidR="008F1F51" w:rsidRPr="00531F01" w:rsidRDefault="008F1F51" w:rsidP="008F1F51">
      <w:pPr>
        <w:rPr>
          <w:ins w:id="239" w:author="quan_nh" w:date="2012-08-18T10:01:00Z"/>
          <w:rFonts w:ascii="Times New Roman" w:hAnsi="Times New Roman" w:cs="Times New Roman"/>
          <w:sz w:val="28"/>
          <w:szCs w:val="28"/>
          <w:lang w:val="fr-FR"/>
        </w:rPr>
      </w:pPr>
      <w:ins w:id="240" w:author="quan_nh" w:date="2012-08-18T10:01:00Z">
        <w:r w:rsidRPr="00531F01">
          <w:rPr>
            <w:rFonts w:ascii="Times New Roman" w:hAnsi="Times New Roman" w:cs="Times New Roman"/>
            <w:sz w:val="28"/>
            <w:szCs w:val="28"/>
            <w:lang w:val="fr-FR"/>
          </w:rPr>
          <w:t>[</w:t>
        </w:r>
        <w:r>
          <w:rPr>
            <w:rFonts w:ascii="Times New Roman" w:hAnsi="Times New Roman" w:cs="Times New Roman"/>
            <w:sz w:val="28"/>
            <w:szCs w:val="28"/>
            <w:lang w:val="fr-FR"/>
          </w:rPr>
          <w:t>BieuDoGia</w:t>
        </w:r>
        <w:r w:rsidRPr="00531F01">
          <w:rPr>
            <w:rFonts w:ascii="Times New Roman" w:hAnsi="Times New Roman" w:cs="Times New Roman"/>
            <w:sz w:val="28"/>
            <w:szCs w:val="28"/>
            <w:lang w:val="fr-FR"/>
          </w:rPr>
          <w:t>]</w:t>
        </w:r>
      </w:ins>
    </w:p>
    <w:p w:rsidR="008F1F51" w:rsidRPr="00531F01" w:rsidRDefault="00F45028" w:rsidP="008F1F51">
      <w:pPr>
        <w:rPr>
          <w:ins w:id="241" w:author="quan_nh" w:date="2012-08-18T10:01:00Z"/>
          <w:rFonts w:ascii="Times New Roman" w:hAnsi="Times New Roman" w:cs="Times New Roman"/>
          <w:sz w:val="28"/>
          <w:szCs w:val="28"/>
          <w:u w:val="single"/>
          <w:lang w:val="fr-FR"/>
        </w:rPr>
      </w:pPr>
      <w:ins w:id="242" w:author="quan_nh" w:date="2012-08-18T10:01:00Z">
        <w:r>
          <w:rPr>
            <w:noProof/>
            <w:rPrChange w:id="243" w:author="Unknown">
              <w:rPr>
                <w:noProof/>
                <w:color w:val="0000FF"/>
                <w:u w:val="single"/>
              </w:rPr>
            </w:rPrChange>
          </w:rPr>
          <w:lastRenderedPageBreak/>
          <w:drawing>
            <wp:inline distT="0" distB="0" distL="0" distR="0">
              <wp:extent cx="2886075" cy="21717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886075" cy="2171700"/>
                      </a:xfrm>
                      <a:prstGeom prst="rect">
                        <a:avLst/>
                      </a:prstGeom>
                    </pic:spPr>
                  </pic:pic>
                </a:graphicData>
              </a:graphic>
            </wp:inline>
          </w:drawing>
        </w:r>
      </w:ins>
    </w:p>
    <w:p w:rsidR="008F1F51" w:rsidRPr="00FF7BB1" w:rsidRDefault="008F1F51" w:rsidP="008F1F51">
      <w:pPr>
        <w:rPr>
          <w:ins w:id="244" w:author="quan_nh" w:date="2012-08-18T10:01:00Z"/>
          <w:rFonts w:ascii="Times New Roman" w:hAnsi="Times New Roman" w:cs="Times New Roman"/>
          <w:sz w:val="28"/>
          <w:szCs w:val="28"/>
          <w:lang w:val="fr-FR"/>
        </w:rPr>
      </w:pPr>
      <w:ins w:id="245" w:author="quan_nh" w:date="2012-08-18T10:01:00Z">
        <w:r w:rsidRPr="00FF7BB1">
          <w:rPr>
            <w:rFonts w:ascii="Times New Roman" w:hAnsi="Times New Roman" w:cs="Times New Roman"/>
            <w:sz w:val="28"/>
            <w:szCs w:val="28"/>
            <w:lang w:val="fr-FR"/>
          </w:rPr>
          <w:t>Giá hiện tại (đ): [GiaCoPhieuHienTai]</w:t>
        </w:r>
      </w:ins>
    </w:p>
    <w:p w:rsidR="008F1F51" w:rsidRPr="00FF7BB1" w:rsidRDefault="008F1F51" w:rsidP="008F1F51">
      <w:pPr>
        <w:rPr>
          <w:ins w:id="246" w:author="quan_nh" w:date="2012-08-18T10:01:00Z"/>
          <w:rFonts w:ascii="Times New Roman" w:hAnsi="Times New Roman" w:cs="Times New Roman"/>
          <w:sz w:val="28"/>
          <w:szCs w:val="28"/>
          <w:lang w:val="fr-FR"/>
        </w:rPr>
      </w:pPr>
      <w:ins w:id="247" w:author="quan_nh" w:date="2012-08-18T10:01:00Z">
        <w:r w:rsidRPr="00FF7BB1">
          <w:rPr>
            <w:rFonts w:ascii="Times New Roman" w:hAnsi="Times New Roman" w:cs="Times New Roman"/>
            <w:sz w:val="28"/>
            <w:szCs w:val="28"/>
            <w:lang w:val="fr-FR"/>
          </w:rPr>
          <w:t>Kênh giá : [GiaTriThapNhat] – [GiaTriCaoNhat]</w:t>
        </w:r>
      </w:ins>
    </w:p>
    <w:p w:rsidR="008F1F51" w:rsidRDefault="008F1F51" w:rsidP="008F1F51">
      <w:pPr>
        <w:rPr>
          <w:ins w:id="248" w:author="quan_nh" w:date="2012-08-18T10:01:00Z"/>
          <w:rFonts w:ascii="Times New Roman" w:hAnsi="Times New Roman" w:cs="Times New Roman"/>
          <w:sz w:val="28"/>
          <w:szCs w:val="28"/>
          <w:lang w:val="fr-FR"/>
        </w:rPr>
      </w:pPr>
      <w:ins w:id="249" w:author="quan_nh" w:date="2012-08-18T10:01:00Z">
        <w:r w:rsidRPr="00FF7BB1">
          <w:rPr>
            <w:rFonts w:ascii="Times New Roman" w:hAnsi="Times New Roman" w:cs="Times New Roman"/>
            <w:sz w:val="28"/>
            <w:szCs w:val="28"/>
            <w:lang w:val="fr-FR"/>
          </w:rPr>
          <w:t>Số cổ phiếu đang lưu hành: [SoLuongCPLuuHanh]</w:t>
        </w:r>
      </w:ins>
    </w:p>
    <w:p w:rsidR="008F1F51" w:rsidRDefault="008F1F51" w:rsidP="008F1F51">
      <w:pPr>
        <w:rPr>
          <w:ins w:id="250" w:author="quan_nh" w:date="2012-08-18T10:01:00Z"/>
          <w:rFonts w:ascii="Times New Roman" w:hAnsi="Times New Roman" w:cs="Times New Roman"/>
          <w:sz w:val="28"/>
          <w:szCs w:val="28"/>
          <w:lang w:val="fr-FR"/>
        </w:rPr>
      </w:pPr>
      <w:ins w:id="251" w:author="quan_nh" w:date="2012-08-18T10:01:00Z">
        <w:r>
          <w:rPr>
            <w:rFonts w:ascii="Times New Roman" w:hAnsi="Times New Roman" w:cs="Times New Roman"/>
            <w:sz w:val="28"/>
            <w:szCs w:val="28"/>
            <w:lang w:val="fr-FR"/>
          </w:rPr>
          <w:t>V</w:t>
        </w:r>
        <w:r w:rsidRPr="001B28C3">
          <w:rPr>
            <w:rFonts w:ascii="Times New Roman" w:hAnsi="Times New Roman" w:cs="Times New Roman"/>
            <w:sz w:val="28"/>
            <w:szCs w:val="28"/>
            <w:lang w:val="fr-FR"/>
          </w:rPr>
          <w:t>ốn</w:t>
        </w:r>
        <w:r>
          <w:rPr>
            <w:rFonts w:ascii="Times New Roman" w:hAnsi="Times New Roman" w:cs="Times New Roman"/>
            <w:sz w:val="28"/>
            <w:szCs w:val="28"/>
            <w:lang w:val="fr-FR"/>
          </w:rPr>
          <w:t xml:space="preserve"> h</w:t>
        </w:r>
        <w:r w:rsidRPr="001B28C3">
          <w:rPr>
            <w:rFonts w:ascii="Times New Roman" w:hAnsi="Times New Roman" w:cs="Times New Roman"/>
            <w:sz w:val="28"/>
            <w:szCs w:val="28"/>
            <w:lang w:val="fr-FR"/>
          </w:rPr>
          <w:t>óa</w:t>
        </w:r>
        <w:r>
          <w:rPr>
            <w:rFonts w:ascii="Times New Roman" w:hAnsi="Times New Roman" w:cs="Times New Roman"/>
            <w:sz w:val="28"/>
            <w:szCs w:val="28"/>
            <w:lang w:val="fr-FR"/>
          </w:rPr>
          <w:t xml:space="preserve"> (t</w:t>
        </w:r>
        <w:r w:rsidRPr="001B28C3">
          <w:rPr>
            <w:rFonts w:ascii="Times New Roman" w:hAnsi="Times New Roman" w:cs="Times New Roman"/>
            <w:sz w:val="28"/>
            <w:szCs w:val="28"/>
            <w:lang w:val="fr-FR"/>
          </w:rPr>
          <w:t>ỷ</w:t>
        </w:r>
        <w:r>
          <w:rPr>
            <w:rFonts w:ascii="Times New Roman" w:hAnsi="Times New Roman" w:cs="Times New Roman"/>
            <w:sz w:val="28"/>
            <w:szCs w:val="28"/>
            <w:lang w:val="fr-FR"/>
          </w:rPr>
          <w:t xml:space="preserve"> </w:t>
        </w:r>
        <w:r w:rsidRPr="001B28C3">
          <w:rPr>
            <w:rFonts w:ascii="Times New Roman" w:hAnsi="Times New Roman" w:cs="Times New Roman"/>
            <w:sz w:val="28"/>
            <w:szCs w:val="28"/>
            <w:lang w:val="fr-FR"/>
          </w:rPr>
          <w:t>đ</w:t>
        </w:r>
        <w:r>
          <w:rPr>
            <w:rFonts w:ascii="Times New Roman" w:hAnsi="Times New Roman" w:cs="Times New Roman"/>
            <w:sz w:val="28"/>
            <w:szCs w:val="28"/>
            <w:lang w:val="fr-FR"/>
          </w:rPr>
          <w:t>) : [VonHoa]</w:t>
        </w:r>
      </w:ins>
    </w:p>
    <w:p w:rsidR="008F1F51" w:rsidRPr="001B28C3" w:rsidRDefault="008F1F51" w:rsidP="008F1F51">
      <w:pPr>
        <w:rPr>
          <w:ins w:id="252" w:author="quan_nh" w:date="2012-08-18T10:01:00Z"/>
          <w:rFonts w:ascii="Times New Roman" w:hAnsi="Times New Roman" w:cs="Times New Roman"/>
          <w:sz w:val="28"/>
          <w:szCs w:val="28"/>
        </w:rPr>
      </w:pPr>
      <w:ins w:id="253" w:author="quan_nh" w:date="2012-08-18T10:01:00Z">
        <w:r w:rsidRPr="001B28C3">
          <w:rPr>
            <w:rFonts w:ascii="Times New Roman" w:hAnsi="Times New Roman" w:cs="Times New Roman"/>
            <w:sz w:val="28"/>
            <w:szCs w:val="28"/>
          </w:rPr>
          <w:t>KL trung bình 10 ngày : [KhoiLuongCP10]</w:t>
        </w:r>
      </w:ins>
    </w:p>
    <w:p w:rsidR="008F1F51" w:rsidRPr="0072379C" w:rsidRDefault="008F1F51" w:rsidP="008F1F51">
      <w:pPr>
        <w:rPr>
          <w:ins w:id="254" w:author="quan_nh" w:date="2012-08-18T10:01:00Z"/>
          <w:rFonts w:ascii="Times New Roman" w:hAnsi="Times New Roman" w:cs="Times New Roman"/>
          <w:sz w:val="28"/>
          <w:szCs w:val="28"/>
        </w:rPr>
      </w:pPr>
      <w:ins w:id="255" w:author="quan_nh" w:date="2012-08-18T10:01:00Z">
        <w:r w:rsidRPr="0072379C">
          <w:rPr>
            <w:rFonts w:ascii="Times New Roman" w:hAnsi="Times New Roman" w:cs="Times New Roman"/>
            <w:sz w:val="28"/>
            <w:szCs w:val="28"/>
          </w:rPr>
          <w:t>Trong phiên giao dịch, [MaChungKhoan] giao dịch tại vùng giá tham chiếu [GiaCoPhieuHienTai]. Giá mở cửa [GiaMoCua], giá đóng cửa [GiaDongCua], [TrangThaiGia][TiLeThayDoi] so với phiên trước. Khối lượng cổ phiếu giao dịch [SoLuongCPGiaoDich]</w:t>
        </w:r>
      </w:ins>
    </w:p>
    <w:p w:rsidR="008F1F51" w:rsidRPr="00F97EF7" w:rsidRDefault="008F1F51" w:rsidP="008F1F51">
      <w:pPr>
        <w:rPr>
          <w:ins w:id="256" w:author="quan_nh" w:date="2012-08-18T10:01:00Z"/>
          <w:rFonts w:ascii="Times New Roman" w:hAnsi="Times New Roman" w:cs="Times New Roman"/>
          <w:b/>
          <w:color w:val="548DD4" w:themeColor="text2" w:themeTint="99"/>
          <w:sz w:val="28"/>
          <w:szCs w:val="28"/>
          <w:u w:val="single"/>
        </w:rPr>
      </w:pPr>
      <w:ins w:id="257" w:author="quan_nh" w:date="2012-08-18T10:01:00Z">
        <w:r w:rsidRPr="00F97EF7">
          <w:rPr>
            <w:rFonts w:ascii="Times New Roman" w:hAnsi="Times New Roman" w:cs="Times New Roman"/>
            <w:b/>
            <w:color w:val="548DD4" w:themeColor="text2" w:themeTint="99"/>
            <w:sz w:val="28"/>
            <w:szCs w:val="28"/>
            <w:u w:val="single"/>
          </w:rPr>
          <w:t>Template 1:</w:t>
        </w:r>
      </w:ins>
    </w:p>
    <w:p w:rsidR="008F1F51" w:rsidRPr="0072379C" w:rsidRDefault="008F1F51" w:rsidP="008F1F51">
      <w:pPr>
        <w:rPr>
          <w:ins w:id="258" w:author="quan_nh" w:date="2012-08-18T10:01:00Z"/>
          <w:rFonts w:ascii="Times New Roman" w:hAnsi="Times New Roman" w:cs="Times New Roman"/>
          <w:sz w:val="28"/>
          <w:szCs w:val="28"/>
        </w:rPr>
      </w:pPr>
      <w:ins w:id="259" w:author="quan_nh" w:date="2012-08-18T10:01:00Z">
        <w:r w:rsidRPr="0072379C">
          <w:rPr>
            <w:rFonts w:ascii="Times New Roman" w:hAnsi="Times New Roman" w:cs="Times New Roman"/>
            <w:sz w:val="28"/>
            <w:szCs w:val="28"/>
            <w:u w:val="single"/>
          </w:rPr>
          <w:t>Chiến lược đề xuất:</w:t>
        </w:r>
        <w:r w:rsidRPr="0072379C">
          <w:rPr>
            <w:rFonts w:ascii="Times New Roman" w:hAnsi="Times New Roman" w:cs="Times New Roman"/>
            <w:sz w:val="28"/>
            <w:szCs w:val="28"/>
          </w:rPr>
          <w:t xml:space="preserve">  Nhà đầu tư ngắn hạn chốt lời thành công tại ngưỡng kháng cự [GiaTriCaoNhat] kiên nhẫn chờ đợi vùng giá hỗ trợ [GiaTriThapNhat]</w:t>
        </w:r>
      </w:ins>
    </w:p>
    <w:p w:rsidR="008F1F51" w:rsidRPr="00F97EF7" w:rsidRDefault="008F1F51" w:rsidP="008F1F51">
      <w:pPr>
        <w:rPr>
          <w:ins w:id="260" w:author="quan_nh" w:date="2012-08-18T10:01:00Z"/>
          <w:rFonts w:ascii="Times New Roman" w:hAnsi="Times New Roman" w:cs="Times New Roman"/>
          <w:sz w:val="28"/>
          <w:szCs w:val="28"/>
        </w:rPr>
      </w:pPr>
      <w:ins w:id="261" w:author="quan_nh" w:date="2012-08-18T10:01:00Z">
        <w:r w:rsidRPr="00F97EF7">
          <w:rPr>
            <w:rFonts w:ascii="Times New Roman" w:hAnsi="Times New Roman" w:cs="Times New Roman"/>
            <w:sz w:val="28"/>
            <w:szCs w:val="28"/>
            <w:u w:val="single"/>
          </w:rPr>
          <w:t>Khuyến nghị:</w:t>
        </w:r>
        <w:r w:rsidRPr="00F97EF7">
          <w:rPr>
            <w:rFonts w:ascii="Times New Roman" w:hAnsi="Times New Roman" w:cs="Times New Roman"/>
            <w:sz w:val="28"/>
            <w:szCs w:val="28"/>
          </w:rPr>
          <w:t xml:space="preserve">  [TrangThaiKhuyenNghi]</w:t>
        </w:r>
      </w:ins>
    </w:p>
    <w:p w:rsidR="008F1F51" w:rsidRPr="00F97EF7" w:rsidRDefault="008F1F51" w:rsidP="008F1F51">
      <w:pPr>
        <w:rPr>
          <w:ins w:id="262" w:author="quan_nh" w:date="2012-08-18T10:01:00Z"/>
          <w:rFonts w:ascii="Times New Roman" w:hAnsi="Times New Roman" w:cs="Times New Roman"/>
          <w:sz w:val="28"/>
          <w:szCs w:val="28"/>
        </w:rPr>
      </w:pPr>
      <w:ins w:id="263" w:author="quan_nh" w:date="2012-08-18T10:01:00Z">
        <w:r w:rsidRPr="00F97EF7">
          <w:rPr>
            <w:rFonts w:ascii="Times New Roman" w:hAnsi="Times New Roman" w:cs="Times New Roman"/>
            <w:sz w:val="28"/>
            <w:szCs w:val="28"/>
          </w:rPr>
          <w:t>[MaChungKhoa] đang giao dịch tại mức P/E và P/B là [ChiSoPE] và [ChiSoPB] lần tại mức giá [GiaCoPhieuHienTai] đ/cp. Theo chúng tôi, đây là mức định giá [TinhTrangGia] so với trung bình ngành –lĩnh vực [TenLinhVuc] hiện nay. Với mức giá này, [MaChungKhoa] là cổ phiếu hấp dẫn trong [ViThe]</w:t>
        </w:r>
      </w:ins>
    </w:p>
    <w:p w:rsidR="008F1F51" w:rsidRDefault="008F1F51" w:rsidP="008F1F51">
      <w:pPr>
        <w:rPr>
          <w:ins w:id="264" w:author="quan_nh" w:date="2012-08-18T10:01:00Z"/>
          <w:rFonts w:ascii="Times New Roman" w:hAnsi="Times New Roman" w:cs="Times New Roman"/>
        </w:rPr>
      </w:pPr>
    </w:p>
    <w:p w:rsidR="008F1F51" w:rsidRPr="00F97EF7" w:rsidRDefault="008F1F51" w:rsidP="008F1F51">
      <w:pPr>
        <w:rPr>
          <w:ins w:id="265" w:author="quan_nh" w:date="2012-08-18T10:01:00Z"/>
          <w:rFonts w:ascii="Times New Roman" w:hAnsi="Times New Roman" w:cs="Times New Roman"/>
        </w:rPr>
      </w:pPr>
    </w:p>
    <w:p w:rsidR="005B434D" w:rsidRPr="00000CEF" w:rsidRDefault="005B434D" w:rsidP="008244DF">
      <w:pPr>
        <w:jc w:val="both"/>
        <w:rPr>
          <w:rFonts w:ascii="Times New Roman" w:hAnsi="Times New Roman" w:cs="Times New Roman"/>
          <w:sz w:val="28"/>
          <w:szCs w:val="28"/>
          <w:lang w:val="fr-FR"/>
        </w:rPr>
      </w:pPr>
    </w:p>
    <w:p w:rsidR="006663DA" w:rsidRPr="00000CEF" w:rsidRDefault="006663DA" w:rsidP="008244DF">
      <w:pPr>
        <w:jc w:val="both"/>
        <w:rPr>
          <w:rFonts w:ascii="Times New Roman" w:eastAsiaTheme="majorEastAsia" w:hAnsi="Times New Roman" w:cs="Times New Roman"/>
          <w:b/>
          <w:bCs/>
          <w:color w:val="365F91" w:themeColor="accent1" w:themeShade="BF"/>
          <w:sz w:val="28"/>
          <w:szCs w:val="28"/>
          <w:lang w:val="fr-FR"/>
        </w:rPr>
      </w:pPr>
      <w:r w:rsidRPr="00000CEF">
        <w:rPr>
          <w:rFonts w:ascii="Times New Roman" w:hAnsi="Times New Roman" w:cs="Times New Roman"/>
          <w:lang w:val="fr-FR"/>
        </w:rPr>
        <w:br w:type="page"/>
      </w:r>
    </w:p>
    <w:p w:rsidR="001074DC" w:rsidRPr="005720B4" w:rsidRDefault="001074DC" w:rsidP="008244DF">
      <w:pPr>
        <w:pStyle w:val="Heading1"/>
        <w:jc w:val="both"/>
        <w:rPr>
          <w:ins w:id="266" w:author="qnguyen37" w:date="2012-08-14T09:33:00Z"/>
          <w:rFonts w:ascii="Times New Roman" w:hAnsi="Times New Roman" w:cs="Times New Roman"/>
          <w:lang w:val="fr-FR"/>
          <w:rPrChange w:id="267" w:author="Unknown">
            <w:rPr>
              <w:ins w:id="268" w:author="qnguyen37" w:date="2012-08-14T09:33:00Z"/>
              <w:rFonts w:ascii="Times New Roman" w:hAnsi="Times New Roman" w:cs="Times New Roman"/>
            </w:rPr>
          </w:rPrChange>
        </w:rPr>
        <w:sectPr w:rsidR="001074DC" w:rsidRPr="005720B4" w:rsidSect="00D240B1">
          <w:pgSz w:w="12240" w:h="15840"/>
          <w:pgMar w:top="1440" w:right="1440" w:bottom="1440" w:left="1440" w:header="720" w:footer="720" w:gutter="0"/>
          <w:cols w:space="720"/>
          <w:docGrid w:linePitch="360"/>
        </w:sectPr>
      </w:pPr>
    </w:p>
    <w:p w:rsidR="00BD43D3" w:rsidRDefault="00BD43D3" w:rsidP="008244DF">
      <w:pPr>
        <w:pStyle w:val="Heading1"/>
        <w:jc w:val="both"/>
        <w:rPr>
          <w:ins w:id="269" w:author="quan_nh" w:date="2012-08-18T09:59:00Z"/>
          <w:rFonts w:ascii="Times New Roman" w:hAnsi="Times New Roman" w:cs="Times New Roman"/>
        </w:rPr>
      </w:pPr>
      <w:ins w:id="270" w:author="quan_nh" w:date="2012-08-18T09:59:00Z">
        <w:r>
          <w:rPr>
            <w:rFonts w:ascii="Times New Roman" w:hAnsi="Times New Roman" w:cs="Times New Roman"/>
          </w:rPr>
          <w:lastRenderedPageBreak/>
          <w:t>Báo cáo phân tích kỹ thuật về công ty và thị trường</w:t>
        </w:r>
      </w:ins>
    </w:p>
    <w:p w:rsidR="0069022D" w:rsidRDefault="00F45028" w:rsidP="0069022D">
      <w:pPr>
        <w:rPr>
          <w:ins w:id="271" w:author="quan_nh" w:date="2012-08-18T10:22:00Z"/>
          <w:rFonts w:ascii="Times New Roman" w:hAnsi="Times New Roman" w:cs="Times New Roman"/>
          <w:u w:val="single"/>
        </w:rPr>
      </w:pPr>
      <w:ins w:id="272" w:author="quan_nh" w:date="2012-08-18T10:22:00Z">
        <w:r>
          <w:rPr>
            <w:noProof/>
            <w:rPrChange w:id="273" w:author="Unknown">
              <w:rPr>
                <w:noProof/>
                <w:color w:val="0000FF"/>
                <w:u w:val="single"/>
              </w:rPr>
            </w:rPrChange>
          </w:rPr>
          <w:drawing>
            <wp:inline distT="0" distB="0" distL="0" distR="0">
              <wp:extent cx="3964617" cy="2337684"/>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962400" cy="2336377"/>
                      </a:xfrm>
                      <a:prstGeom prst="rect">
                        <a:avLst/>
                      </a:prstGeom>
                    </pic:spPr>
                  </pic:pic>
                </a:graphicData>
              </a:graphic>
            </wp:inline>
          </w:drawing>
        </w:r>
      </w:ins>
    </w:p>
    <w:p w:rsidR="00CA5E46" w:rsidRPr="00CA5E46" w:rsidRDefault="00CA5E46" w:rsidP="0069022D">
      <w:pPr>
        <w:rPr>
          <w:ins w:id="274" w:author="quan_nh" w:date="2012-08-18T10:22:00Z"/>
          <w:rFonts w:ascii="Times New Roman" w:hAnsi="Times New Roman" w:cs="Times New Roman"/>
          <w:rPrChange w:id="275" w:author="quan_nh" w:date="2012-08-18T10:22:00Z">
            <w:rPr>
              <w:ins w:id="276" w:author="quan_nh" w:date="2012-08-18T10:22:00Z"/>
              <w:rFonts w:ascii="Times New Roman" w:hAnsi="Times New Roman" w:cs="Times New Roman"/>
              <w:u w:val="single"/>
            </w:rPr>
          </w:rPrChange>
        </w:rPr>
      </w:pPr>
      <w:ins w:id="277" w:author="quan_nh" w:date="2012-08-18T10:22:00Z">
        <w:r>
          <w:rPr>
            <w:rFonts w:ascii="Times New Roman" w:hAnsi="Times New Roman" w:cs="Times New Roman"/>
          </w:rPr>
          <w:t>Tương ứng Chart[</w:t>
        </w:r>
      </w:ins>
      <w:ins w:id="278" w:author="quan_nh" w:date="2012-08-18T10:23:00Z">
        <w:r>
          <w:rPr>
            <w:rFonts w:ascii="Times New Roman" w:hAnsi="Times New Roman" w:cs="Times New Roman"/>
          </w:rPr>
          <w:t>SSI</w:t>
        </w:r>
      </w:ins>
      <w:ins w:id="279" w:author="quan_nh" w:date="2012-08-18T10:22:00Z">
        <w:r>
          <w:rPr>
            <w:rFonts w:ascii="Times New Roman" w:hAnsi="Times New Roman" w:cs="Times New Roman"/>
          </w:rPr>
          <w:t>]</w:t>
        </w:r>
      </w:ins>
    </w:p>
    <w:p w:rsidR="0069022D" w:rsidRDefault="0069022D" w:rsidP="0069022D">
      <w:pPr>
        <w:rPr>
          <w:ins w:id="280" w:author="quan_nh" w:date="2012-08-18T10:22:00Z"/>
          <w:rFonts w:ascii="Times New Roman" w:hAnsi="Times New Roman" w:cs="Times New Roman"/>
          <w:u w:val="single"/>
        </w:rPr>
      </w:pPr>
      <w:ins w:id="281" w:author="quan_nh" w:date="2012-08-18T10:22:00Z">
        <w:r w:rsidRPr="00F97EF7">
          <w:rPr>
            <w:rFonts w:ascii="Times New Roman" w:hAnsi="Times New Roman" w:cs="Times New Roman"/>
            <w:u w:val="single"/>
          </w:rPr>
          <w:t>Khuyến nghị</w:t>
        </w:r>
        <w:r>
          <w:rPr>
            <w:rFonts w:ascii="Times New Roman" w:hAnsi="Times New Roman" w:cs="Times New Roman"/>
            <w:u w:val="single"/>
          </w:rPr>
          <w:t xml:space="preserve"> [ViThe] hi</w:t>
        </w:r>
        <w:r w:rsidRPr="00F97EF7">
          <w:rPr>
            <w:rFonts w:ascii="Times New Roman" w:hAnsi="Times New Roman" w:cs="Times New Roman"/>
            <w:u w:val="single"/>
          </w:rPr>
          <w:t>ện</w:t>
        </w:r>
        <w:r>
          <w:rPr>
            <w:rFonts w:ascii="Times New Roman" w:hAnsi="Times New Roman" w:cs="Times New Roman"/>
            <w:u w:val="single"/>
          </w:rPr>
          <w:t xml:space="preserve"> t</w:t>
        </w:r>
        <w:r w:rsidRPr="00F97EF7">
          <w:rPr>
            <w:rFonts w:ascii="Times New Roman" w:hAnsi="Times New Roman" w:cs="Times New Roman"/>
            <w:u w:val="single"/>
          </w:rPr>
          <w:t>ại:</w:t>
        </w:r>
      </w:ins>
    </w:p>
    <w:p w:rsidR="0069022D" w:rsidRDefault="0069022D" w:rsidP="0069022D">
      <w:pPr>
        <w:rPr>
          <w:ins w:id="282" w:author="quan_nh" w:date="2012-08-18T10:22:00Z"/>
          <w:rFonts w:ascii="Times New Roman" w:hAnsi="Times New Roman" w:cs="Times New Roman"/>
        </w:rPr>
      </w:pPr>
      <w:ins w:id="283"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m</w:t>
        </w:r>
        <w:r w:rsidRPr="00F97EF7">
          <w:rPr>
            <w:rFonts w:ascii="Times New Roman" w:hAnsi="Times New Roman" w:cs="Times New Roman"/>
          </w:rPr>
          <w:t>ục</w:t>
        </w:r>
        <w:r>
          <w:rPr>
            <w:rFonts w:ascii="Times New Roman" w:hAnsi="Times New Roman" w:cs="Times New Roman"/>
          </w:rPr>
          <w:t xml:space="preserve"> ti</w:t>
        </w:r>
        <w:r w:rsidRPr="00F97EF7">
          <w:rPr>
            <w:rFonts w:ascii="Times New Roman" w:hAnsi="Times New Roman" w:cs="Times New Roman"/>
          </w:rPr>
          <w:t>êu</w:t>
        </w:r>
        <w:r>
          <w:rPr>
            <w:rFonts w:ascii="Times New Roman" w:hAnsi="Times New Roman" w:cs="Times New Roman"/>
          </w:rPr>
          <w:t>: [GiaMucTieu]</w:t>
        </w:r>
      </w:ins>
    </w:p>
    <w:p w:rsidR="0069022D" w:rsidRDefault="0069022D" w:rsidP="0069022D">
      <w:pPr>
        <w:rPr>
          <w:ins w:id="284" w:author="quan_nh" w:date="2012-08-18T10:22:00Z"/>
          <w:rFonts w:ascii="Times New Roman" w:hAnsi="Times New Roman" w:cs="Times New Roman"/>
          <w:u w:val="single"/>
        </w:rPr>
      </w:pPr>
      <w:ins w:id="285" w:author="quan_nh" w:date="2012-08-18T10:22:00Z">
        <w:r>
          <w:rPr>
            <w:rFonts w:ascii="Times New Roman" w:hAnsi="Times New Roman" w:cs="Times New Roman"/>
          </w:rPr>
          <w:t>Gi</w:t>
        </w:r>
        <w:r w:rsidRPr="00F97EF7">
          <w:rPr>
            <w:rFonts w:ascii="Times New Roman" w:hAnsi="Times New Roman" w:cs="Times New Roman"/>
          </w:rPr>
          <w:t>á</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xml:space="preserve"> mua: [GiaKhuyenNghiMua]</w:t>
        </w:r>
      </w:ins>
    </w:p>
    <w:p w:rsidR="0069022D" w:rsidRDefault="0069022D" w:rsidP="0069022D">
      <w:pPr>
        <w:rPr>
          <w:ins w:id="286" w:author="quan_nh" w:date="2012-08-18T10:22:00Z"/>
          <w:rFonts w:ascii="Times New Roman" w:hAnsi="Times New Roman" w:cs="Times New Roman"/>
        </w:rPr>
      </w:pPr>
      <w:ins w:id="287" w:author="quan_nh" w:date="2012-08-18T10:22:00Z">
        <w:r>
          <w:rPr>
            <w:rFonts w:ascii="Times New Roman" w:hAnsi="Times New Roman" w:cs="Times New Roman"/>
          </w:rPr>
          <w:t>Ng</w:t>
        </w:r>
        <w:r w:rsidRPr="00F97EF7">
          <w:rPr>
            <w:rFonts w:ascii="Times New Roman" w:hAnsi="Times New Roman" w:cs="Times New Roman"/>
          </w:rPr>
          <w:t>ày</w:t>
        </w:r>
        <w:r>
          <w:rPr>
            <w:rFonts w:ascii="Times New Roman" w:hAnsi="Times New Roman" w:cs="Times New Roman"/>
          </w:rPr>
          <w:t xml:space="preserve"> khuy</w:t>
        </w:r>
        <w:r w:rsidRPr="00F97EF7">
          <w:rPr>
            <w:rFonts w:ascii="Times New Roman" w:hAnsi="Times New Roman" w:cs="Times New Roman"/>
          </w:rPr>
          <w:t>ến</w:t>
        </w:r>
        <w:r>
          <w:rPr>
            <w:rFonts w:ascii="Times New Roman" w:hAnsi="Times New Roman" w:cs="Times New Roman"/>
          </w:rPr>
          <w:t xml:space="preserve"> ngh</w:t>
        </w:r>
        <w:r w:rsidRPr="00F97EF7">
          <w:rPr>
            <w:rFonts w:ascii="Times New Roman" w:hAnsi="Times New Roman" w:cs="Times New Roman"/>
          </w:rPr>
          <w:t>ị</w:t>
        </w:r>
        <w:r>
          <w:rPr>
            <w:rFonts w:ascii="Times New Roman" w:hAnsi="Times New Roman" w:cs="Times New Roman"/>
          </w:rPr>
          <w:t>: [NgayKhuyenNghi]</w:t>
        </w:r>
      </w:ins>
    </w:p>
    <w:p w:rsidR="0069022D" w:rsidRDefault="0069022D" w:rsidP="0069022D">
      <w:pPr>
        <w:rPr>
          <w:ins w:id="288" w:author="quan_nh" w:date="2012-08-18T10:22:00Z"/>
          <w:rFonts w:ascii="Times New Roman" w:hAnsi="Times New Roman" w:cs="Times New Roman"/>
        </w:rPr>
      </w:pPr>
      <w:ins w:id="289" w:author="quan_nh" w:date="2012-08-18T10:22:00Z">
        <w:r>
          <w:rPr>
            <w:rFonts w:ascii="Times New Roman" w:hAnsi="Times New Roman" w:cs="Times New Roman"/>
          </w:rPr>
          <w:t>[</w:t>
        </w:r>
        <w:r w:rsidRPr="00F025DF">
          <w:rPr>
            <w:rFonts w:ascii="Times New Roman" w:hAnsi="Times New Roman" w:cs="Times New Roman"/>
          </w:rPr>
          <w:t>TrangThaiKhuyenNghi</w:t>
        </w:r>
        <w:r>
          <w:rPr>
            <w:rFonts w:ascii="Times New Roman" w:hAnsi="Times New Roman" w:cs="Times New Roman"/>
          </w:rPr>
          <w:t>] [MaChungKhoa]</w:t>
        </w:r>
      </w:ins>
    </w:p>
    <w:p w:rsidR="00F45028" w:rsidRDefault="0069022D">
      <w:pPr>
        <w:rPr>
          <w:ins w:id="290" w:author="quan_nh" w:date="2012-08-18T10:22:00Z"/>
        </w:rPr>
        <w:pPrChange w:id="291" w:author="quan_nh" w:date="2012-08-18T10:22:00Z">
          <w:pPr>
            <w:pStyle w:val="Heading1"/>
            <w:jc w:val="both"/>
          </w:pPr>
        </w:pPrChange>
      </w:pPr>
      <w:ins w:id="292" w:author="quan_nh" w:date="2012-08-18T10:22:00Z">
        <w:r>
          <w:t>Nh</w:t>
        </w:r>
        <w:r w:rsidRPr="00F97EF7">
          <w:t>ận</w:t>
        </w:r>
        <w:r>
          <w:t xml:space="preserve"> </w:t>
        </w:r>
        <w:r w:rsidRPr="00F97EF7">
          <w:t>định</w:t>
        </w:r>
        <w:r>
          <w:t>:  [MaCoPhieu] h</w:t>
        </w:r>
        <w:r w:rsidRPr="00F97EF7">
          <w:t>ôm</w:t>
        </w:r>
        <w:r>
          <w:t xml:space="preserve"> nay </w:t>
        </w:r>
        <w:r w:rsidRPr="00F97EF7">
          <w:t>đóng</w:t>
        </w:r>
        <w:r>
          <w:t xml:space="preserve"> c</w:t>
        </w:r>
        <w:r w:rsidRPr="00F97EF7">
          <w:t>ửa</w:t>
        </w:r>
        <w:r>
          <w:t xml:space="preserve"> t</w:t>
        </w:r>
        <w:r w:rsidRPr="00F97EF7">
          <w:t>ại</w:t>
        </w:r>
        <w:r>
          <w:t xml:space="preserve"> ng</w:t>
        </w:r>
        <w:r w:rsidRPr="00F97EF7">
          <w:t>ưỡng</w:t>
        </w:r>
        <w:r>
          <w:t xml:space="preserve"> [GiaDongCua] đ</w:t>
        </w:r>
        <w:r w:rsidRPr="00F97EF7">
          <w:t>ồng</w:t>
        </w:r>
        <w:r>
          <w:t>. D</w:t>
        </w:r>
        <w:r w:rsidRPr="00F97EF7">
          <w:t>ựa</w:t>
        </w:r>
        <w:r>
          <w:t xml:space="preserve"> v</w:t>
        </w:r>
        <w:r w:rsidRPr="00F97EF7">
          <w:t>ào</w:t>
        </w:r>
        <w:r>
          <w:t xml:space="preserve"> c</w:t>
        </w:r>
        <w:r w:rsidRPr="00F97EF7">
          <w:t>ác</w:t>
        </w:r>
        <w:r>
          <w:t xml:space="preserve"> ch</w:t>
        </w:r>
        <w:r w:rsidRPr="00F97EF7">
          <w:t>ỉ</w:t>
        </w:r>
        <w:r>
          <w:t xml:space="preserve"> s</w:t>
        </w:r>
        <w:r w:rsidRPr="00F97EF7">
          <w:t>ố</w:t>
        </w:r>
        <w:r>
          <w:t xml:space="preserve"> k</w:t>
        </w:r>
        <w:r w:rsidRPr="00F97EF7">
          <w:t>ỹ</w:t>
        </w:r>
        <w:r>
          <w:t xml:space="preserve"> thu</w:t>
        </w:r>
        <w:r w:rsidRPr="00F97EF7">
          <w:t>ật</w:t>
        </w:r>
        <w:r>
          <w:t xml:space="preserve"> [ViThe], ch</w:t>
        </w:r>
        <w:r w:rsidRPr="00F97EF7">
          <w:t>úng</w:t>
        </w:r>
        <w:r>
          <w:t xml:space="preserve"> t</w:t>
        </w:r>
        <w:r w:rsidRPr="00F97EF7">
          <w:t>ôi</w:t>
        </w:r>
        <w:r>
          <w:t xml:space="preserve"> khuy</w:t>
        </w:r>
        <w:r w:rsidRPr="00F97EF7">
          <w:t>ến</w:t>
        </w:r>
        <w:r>
          <w:t xml:space="preserve"> kh</w:t>
        </w:r>
        <w:r w:rsidRPr="00F97EF7">
          <w:t>ích</w:t>
        </w:r>
        <w:r>
          <w:t xml:space="preserve"> ti</w:t>
        </w:r>
        <w:r w:rsidRPr="00F97EF7">
          <w:t>ếp</w:t>
        </w:r>
        <w:r>
          <w:t xml:space="preserve"> t</w:t>
        </w:r>
        <w:r w:rsidRPr="00F97EF7">
          <w:t>ục</w:t>
        </w:r>
        <w:r>
          <w:t xml:space="preserve"> [TinhTrangCoPhieu] [MaCoPhieu]. Ngư</w:t>
        </w:r>
        <w:r w:rsidRPr="00622C1A">
          <w:t>ỡng</w:t>
        </w:r>
        <w:r>
          <w:t xml:space="preserve"> c</w:t>
        </w:r>
        <w:r w:rsidRPr="00622C1A">
          <w:t>ắt</w:t>
        </w:r>
        <w:r>
          <w:t xml:space="preserve"> l</w:t>
        </w:r>
        <w:r w:rsidRPr="00622C1A">
          <w:t>ỗ</w:t>
        </w:r>
        <w:r>
          <w:t xml:space="preserve"> c</w:t>
        </w:r>
        <w:r w:rsidRPr="00622C1A">
          <w:t>ủa</w:t>
        </w:r>
        <w:r>
          <w:t xml:space="preserve"> ch</w:t>
        </w:r>
        <w:r w:rsidRPr="00622C1A">
          <w:t>úng</w:t>
        </w:r>
        <w:r>
          <w:t xml:space="preserve"> t</w:t>
        </w:r>
        <w:r w:rsidRPr="00622C1A">
          <w:t>ôi</w:t>
        </w:r>
        <w:r>
          <w:t xml:space="preserve"> l</w:t>
        </w:r>
        <w:r w:rsidRPr="00622C1A">
          <w:t>à</w:t>
        </w:r>
        <w:r>
          <w:t xml:space="preserve"> [GiaCatLo]</w:t>
        </w:r>
      </w:ins>
    </w:p>
    <w:p w:rsidR="00F45028" w:rsidRDefault="00B503C9">
      <w:pPr>
        <w:rPr>
          <w:ins w:id="293" w:author="quan_nh" w:date="2012-08-18T10:23:00Z"/>
        </w:rPr>
        <w:pPrChange w:id="294" w:author="qnguyen37" w:date="2012-08-15T10:44:00Z">
          <w:pPr>
            <w:pStyle w:val="Heading1"/>
            <w:jc w:val="both"/>
          </w:pPr>
        </w:pPrChange>
      </w:pPr>
      <w:ins w:id="295" w:author="quan_nh" w:date="2012-08-18T10:23:00Z">
        <w:r>
          <w:t>Các chỉ báo kỹ thuật thể hiện xu hướng như sau:</w:t>
        </w:r>
      </w:ins>
    </w:p>
    <w:p w:rsidR="00FE62D4" w:rsidRDefault="00FE62D4" w:rsidP="00FE62D4">
      <w:pPr>
        <w:rPr>
          <w:ins w:id="296" w:author="quan_nh" w:date="2012-08-18T10:26:00Z"/>
          <w:rFonts w:ascii="ArialMT" w:eastAsia="ArialMT" w:cs="ArialMT"/>
        </w:rPr>
      </w:pPr>
      <w:ins w:id="297" w:author="quan_nh" w:date="2012-08-18T10:26:00Z">
        <w:r w:rsidRPr="00042BD1">
          <w:rPr>
            <w:rFonts w:ascii="SymbolMT" w:eastAsia="SymbolMT" w:cs="SymbolMT"/>
            <w:b/>
            <w:sz w:val="26"/>
            <w:szCs w:val="26"/>
          </w:rPr>
          <w:t xml:space="preserve"> </w:t>
        </w:r>
        <w:r w:rsidRPr="00042BD1">
          <w:rPr>
            <w:b/>
          </w:rPr>
          <w:t>Kháng c</w:t>
        </w:r>
        <w:r w:rsidRPr="00042BD1">
          <w:rPr>
            <w:rFonts w:ascii="ArialMT" w:eastAsia="ArialMT" w:cs="ArialMT" w:hint="eastAsia"/>
            <w:b/>
          </w:rPr>
          <w:t>ự</w:t>
        </w:r>
        <w:r w:rsidRPr="00042BD1">
          <w:rPr>
            <w:rFonts w:ascii="ArialMT" w:eastAsia="ArialMT" w:cs="ArialMT"/>
            <w:b/>
          </w:rPr>
          <w:t xml:space="preserve"> m</w:t>
        </w:r>
        <w:r w:rsidRPr="00042BD1">
          <w:rPr>
            <w:rFonts w:ascii="ArialMT" w:eastAsia="ArialMT" w:cs="ArialMT" w:hint="eastAsia"/>
            <w:b/>
          </w:rPr>
          <w:t>ớ</w:t>
        </w:r>
        <w:r w:rsidRPr="00042BD1">
          <w:rPr>
            <w:rFonts w:ascii="ArialMT" w:eastAsia="ArialMT" w:cs="ArialMT"/>
            <w:b/>
          </w:rPr>
          <w:t>i c</w:t>
        </w:r>
        <w:r w:rsidRPr="00042BD1">
          <w:rPr>
            <w:rFonts w:ascii="ArialMT" w:eastAsia="ArialMT" w:cs="ArialMT" w:hint="eastAsia"/>
            <w:b/>
          </w:rPr>
          <w:t>ủ</w:t>
        </w:r>
        <w:r w:rsidRPr="00042BD1">
          <w:rPr>
            <w:rFonts w:ascii="ArialMT" w:eastAsia="ArialMT" w:cs="ArialMT"/>
            <w:b/>
          </w:rPr>
          <w:t>a VN</w:t>
        </w:r>
        <w:r w:rsidRPr="00042BD1">
          <w:rPr>
            <w:b/>
          </w:rPr>
          <w:t>-</w:t>
        </w:r>
        <w:r w:rsidRPr="00042BD1">
          <w:rPr>
            <w:rFonts w:ascii="ArialMT" w:eastAsia="ArialMT" w:cs="ArialMT"/>
            <w:b/>
          </w:rPr>
          <w:t xml:space="preserve">Index </w:t>
        </w:r>
        <w:r w:rsidRPr="00042BD1">
          <w:rPr>
            <w:rFonts w:ascii="ArialMT" w:eastAsia="ArialMT" w:cs="ArialMT" w:hint="eastAsia"/>
            <w:b/>
          </w:rPr>
          <w:t>đượ</w:t>
        </w:r>
        <w:r w:rsidRPr="00042BD1">
          <w:rPr>
            <w:rFonts w:ascii="ArialMT" w:eastAsia="ArialMT" w:cs="ArialMT"/>
            <w:b/>
          </w:rPr>
          <w:t>c ch</w:t>
        </w:r>
        <w:r w:rsidRPr="00042BD1">
          <w:rPr>
            <w:rFonts w:ascii="ArialMT" w:eastAsia="ArialMT" w:cs="ArialMT" w:hint="eastAsia"/>
            <w:b/>
          </w:rPr>
          <w:t>ú</w:t>
        </w:r>
        <w:r w:rsidRPr="00042BD1">
          <w:rPr>
            <w:rFonts w:ascii="ArialMT" w:eastAsia="ArialMT" w:cs="ArialMT"/>
            <w:b/>
          </w:rPr>
          <w:t>ng t</w:t>
        </w:r>
        <w:r w:rsidRPr="00042BD1">
          <w:rPr>
            <w:rFonts w:ascii="ArialMT" w:eastAsia="ArialMT" w:cs="ArialMT" w:hint="eastAsia"/>
            <w:b/>
          </w:rPr>
          <w:t>ô</w:t>
        </w:r>
        <w:r w:rsidRPr="00042BD1">
          <w:rPr>
            <w:rFonts w:ascii="ArialMT" w:eastAsia="ArialMT" w:cs="ArialMT"/>
            <w:b/>
          </w:rPr>
          <w:t>i x</w:t>
        </w:r>
        <w:r w:rsidRPr="00042BD1">
          <w:rPr>
            <w:rFonts w:ascii="ArialMT" w:eastAsia="ArialMT" w:cs="ArialMT" w:hint="eastAsia"/>
            <w:b/>
          </w:rPr>
          <w:t>á</w:t>
        </w:r>
        <w:r w:rsidRPr="00042BD1">
          <w:rPr>
            <w:rFonts w:ascii="ArialMT" w:eastAsia="ArialMT" w:cs="ArialMT"/>
            <w:b/>
          </w:rPr>
          <w:t xml:space="preserve">c </w:t>
        </w:r>
        <w:r w:rsidRPr="00042BD1">
          <w:rPr>
            <w:rFonts w:ascii="ArialMT" w:eastAsia="ArialMT" w:cs="ArialMT" w:hint="eastAsia"/>
            <w:b/>
          </w:rPr>
          <w:t>đị</w:t>
        </w:r>
        <w:r w:rsidRPr="00042BD1">
          <w:rPr>
            <w:rFonts w:ascii="ArialMT" w:eastAsia="ArialMT" w:cs="ArialMT"/>
            <w:b/>
          </w:rPr>
          <w:t>nh t</w:t>
        </w:r>
        <w:r w:rsidRPr="00042BD1">
          <w:rPr>
            <w:rFonts w:ascii="ArialMT" w:eastAsia="ArialMT" w:cs="ArialMT" w:hint="eastAsia"/>
            <w:b/>
          </w:rPr>
          <w:t>ạ</w:t>
        </w:r>
        <w:r w:rsidRPr="00042BD1">
          <w:rPr>
            <w:rFonts w:ascii="ArialMT" w:eastAsia="ArialMT" w:cs="ArialMT"/>
            <w:b/>
          </w:rPr>
          <w:t>i ng</w:t>
        </w:r>
        <w:r w:rsidRPr="00042BD1">
          <w:rPr>
            <w:rFonts w:ascii="ArialMT" w:eastAsia="ArialMT" w:cs="ArialMT" w:hint="eastAsia"/>
            <w:b/>
          </w:rPr>
          <w:t>ưỡ</w:t>
        </w:r>
        <w:r w:rsidRPr="00042BD1">
          <w:rPr>
            <w:rFonts w:ascii="ArialMT" w:eastAsia="ArialMT" w:cs="ArialMT"/>
            <w:b/>
          </w:rPr>
          <w:t xml:space="preserve">ng </w:t>
        </w:r>
      </w:ins>
      <w:ins w:id="298" w:author="quan_nh" w:date="2012-08-18T10:27:00Z">
        <w:r w:rsidR="00E40F24">
          <w:rPr>
            <w:rFonts w:ascii="ArialMT" w:eastAsia="ArialMT" w:cs="ArialMT"/>
            <w:b/>
          </w:rPr>
          <w:t>[RESISTANCE]</w:t>
        </w:r>
      </w:ins>
      <w:ins w:id="299" w:author="quan_nh" w:date="2012-08-18T10:26:00Z">
        <w:r w:rsidRPr="00042BD1">
          <w:rPr>
            <w:b/>
          </w:rPr>
          <w:t xml:space="preserve"> h</w:t>
        </w:r>
        <w:r w:rsidRPr="00042BD1">
          <w:rPr>
            <w:rFonts w:ascii="ArialMT" w:eastAsia="ArialMT" w:cs="ArialMT" w:hint="eastAsia"/>
            <w:b/>
          </w:rPr>
          <w:t>ỗ</w:t>
        </w:r>
        <w:r w:rsidRPr="00042BD1">
          <w:rPr>
            <w:rFonts w:ascii="ArialMT" w:eastAsia="ArialMT" w:cs="ArialMT"/>
            <w:b/>
          </w:rPr>
          <w:t xml:space="preserve"> tr</w:t>
        </w:r>
        <w:r w:rsidRPr="00042BD1">
          <w:rPr>
            <w:rFonts w:ascii="ArialMT" w:eastAsia="ArialMT" w:cs="ArialMT" w:hint="eastAsia"/>
            <w:b/>
          </w:rPr>
          <w:t>ợ</w:t>
        </w:r>
        <w:r w:rsidRPr="00042BD1">
          <w:rPr>
            <w:rFonts w:ascii="ArialMT" w:eastAsia="ArialMT" w:cs="ArialMT"/>
            <w:b/>
          </w:rPr>
          <w:t xml:space="preserve"> gi</w:t>
        </w:r>
        <w:r w:rsidRPr="00042BD1">
          <w:rPr>
            <w:rFonts w:ascii="ArialMT" w:eastAsia="ArialMT" w:cs="ArialMT" w:hint="eastAsia"/>
            <w:b/>
          </w:rPr>
          <w:t>ữ</w:t>
        </w:r>
        <w:r w:rsidRPr="00042BD1">
          <w:rPr>
            <w:rFonts w:ascii="ArialMT" w:eastAsia="ArialMT" w:cs="ArialMT"/>
            <w:b/>
          </w:rPr>
          <w:t xml:space="preserve"> t</w:t>
        </w:r>
        <w:r w:rsidRPr="00042BD1">
          <w:rPr>
            <w:rFonts w:ascii="ArialMT" w:eastAsia="ArialMT" w:cs="ArialMT" w:hint="eastAsia"/>
            <w:b/>
          </w:rPr>
          <w:t>ạ</w:t>
        </w:r>
        <w:r w:rsidRPr="00042BD1">
          <w:rPr>
            <w:rFonts w:ascii="ArialMT" w:eastAsia="ArialMT" w:cs="ArialMT"/>
            <w:b/>
          </w:rPr>
          <w:t>i m</w:t>
        </w:r>
        <w:r w:rsidRPr="00042BD1">
          <w:rPr>
            <w:rFonts w:ascii="ArialMT" w:eastAsia="ArialMT" w:cs="ArialMT" w:hint="eastAsia"/>
            <w:b/>
          </w:rPr>
          <w:t>ứ</w:t>
        </w:r>
        <w:r w:rsidRPr="00042BD1">
          <w:rPr>
            <w:rFonts w:ascii="ArialMT" w:eastAsia="ArialMT" w:cs="ArialMT"/>
            <w:b/>
          </w:rPr>
          <w:t xml:space="preserve">c </w:t>
        </w:r>
      </w:ins>
      <w:ins w:id="300" w:author="quan_nh" w:date="2012-08-18T10:27:00Z">
        <w:r w:rsidR="00E40F24">
          <w:rPr>
            <w:rFonts w:ascii="ArialMT" w:eastAsia="ArialMT" w:cs="ArialMT"/>
            <w:b/>
          </w:rPr>
          <w:t>[SUPPORT]</w:t>
        </w:r>
      </w:ins>
      <w:ins w:id="301" w:author="quan_nh" w:date="2012-08-18T10:26:00Z">
        <w:r w:rsidRPr="00042BD1">
          <w:rPr>
            <w:rFonts w:ascii="ArialMT" w:eastAsia="ArialMT" w:cs="ArialMT"/>
            <w:b/>
          </w:rPr>
          <w:t>.</w:t>
        </w:r>
      </w:ins>
    </w:p>
    <w:p w:rsidR="00F45028" w:rsidRDefault="00F45028">
      <w:pPr>
        <w:rPr>
          <w:ins w:id="302" w:author="quan_nh" w:date="2012-08-18T10:26:00Z"/>
        </w:rPr>
        <w:pPrChange w:id="303" w:author="qnguyen37" w:date="2012-08-15T10:44:00Z">
          <w:pPr>
            <w:pStyle w:val="Heading1"/>
            <w:jc w:val="both"/>
          </w:pPr>
        </w:pPrChange>
      </w:pPr>
    </w:p>
    <w:p w:rsidR="00F45028" w:rsidRDefault="00B503C9">
      <w:pPr>
        <w:rPr>
          <w:ins w:id="304" w:author="quan_nh" w:date="2012-08-18T10:25:00Z"/>
        </w:rPr>
        <w:pPrChange w:id="305" w:author="qnguyen37" w:date="2012-08-15T10:44:00Z">
          <w:pPr>
            <w:pStyle w:val="Heading1"/>
            <w:jc w:val="both"/>
          </w:pPr>
        </w:pPrChange>
      </w:pPr>
      <w:ins w:id="306" w:author="quan_nh" w:date="2012-08-18T10:24:00Z">
        <w:r>
          <w:t>MACD hiện tại có giá trị là [MACD(stockCode, 12,26,9)]</w:t>
        </w:r>
      </w:ins>
    </w:p>
    <w:p w:rsidR="00F45028" w:rsidRDefault="003658DD">
      <w:pPr>
        <w:rPr>
          <w:ins w:id="307" w:author="quan_nh" w:date="2012-08-18T10:25:00Z"/>
        </w:rPr>
        <w:pPrChange w:id="308" w:author="qnguyen37" w:date="2012-08-15T10:44:00Z">
          <w:pPr>
            <w:pStyle w:val="Heading1"/>
            <w:jc w:val="both"/>
          </w:pPr>
        </w:pPrChange>
      </w:pPr>
      <w:ins w:id="309" w:author="quan_nh" w:date="2012-08-18T10:25:00Z">
        <w:r>
          <w:t>SMA hiện tại có giá trị là [SMA[stockCode,5]]</w:t>
        </w:r>
      </w:ins>
      <w:ins w:id="310" w:author="quan_nh" w:date="2012-08-18T10:24:00Z">
        <w:r w:rsidR="00B503C9">
          <w:t xml:space="preserve"> </w:t>
        </w:r>
      </w:ins>
    </w:p>
    <w:p w:rsidR="00F45028" w:rsidRDefault="00E64F3E">
      <w:pPr>
        <w:pStyle w:val="Heading2"/>
        <w:rPr>
          <w:ins w:id="311" w:author="qnguyen37" w:date="2012-08-15T10:44:00Z"/>
          <w:del w:id="312" w:author="quan_nh" w:date="2012-08-18T10:23:00Z"/>
          <w:rPrChange w:id="313" w:author="qnguyen37" w:date="2012-08-15T10:44:00Z">
            <w:rPr>
              <w:ins w:id="314" w:author="qnguyen37" w:date="2012-08-15T10:44:00Z"/>
              <w:del w:id="315" w:author="quan_nh" w:date="2012-08-18T10:23:00Z"/>
              <w:rFonts w:ascii="Times New Roman" w:hAnsi="Times New Roman" w:cs="Times New Roman"/>
              <w:lang w:val="fr-FR"/>
            </w:rPr>
          </w:rPrChange>
        </w:rPr>
        <w:pPrChange w:id="316" w:author="quan_nh" w:date="2012-08-18T10:00:00Z">
          <w:pPr>
            <w:pStyle w:val="Heading1"/>
            <w:jc w:val="both"/>
          </w:pPr>
        </w:pPrChange>
      </w:pPr>
      <w:ins w:id="317" w:author="qnguyen37" w:date="2012-08-15T10:43:00Z">
        <w:del w:id="318" w:author="quan_nh" w:date="2012-08-18T10:23:00Z">
          <w:r w:rsidRPr="00E64F3E">
            <w:rPr>
              <w:b w:val="0"/>
              <w:bCs w:val="0"/>
              <w:rPrChange w:id="319" w:author="qnguyen37" w:date="2012-08-15T10:44:00Z">
                <w:rPr>
                  <w:rFonts w:ascii="Times New Roman" w:hAnsi="Times New Roman" w:cs="Times New Roman"/>
                  <w:b w:val="0"/>
                  <w:bCs w:val="0"/>
                  <w:color w:val="0000FF"/>
                  <w:u w:val="single"/>
                  <w:lang w:val="fr-FR"/>
                </w:rPr>
              </w:rPrChange>
            </w:rPr>
            <w:delText xml:space="preserve">Báo cáo phân tích kỹ thuật </w:delText>
          </w:r>
        </w:del>
      </w:ins>
      <w:ins w:id="320" w:author="qnguyen37" w:date="2012-08-15T10:44:00Z">
        <w:del w:id="321" w:author="quan_nh" w:date="2012-08-18T10:23:00Z">
          <w:r w:rsidRPr="00E64F3E">
            <w:rPr>
              <w:b w:val="0"/>
              <w:bCs w:val="0"/>
              <w:rPrChange w:id="322" w:author="qnguyen37" w:date="2012-08-15T10:44:00Z">
                <w:rPr>
                  <w:rFonts w:ascii="Times New Roman" w:hAnsi="Times New Roman" w:cs="Times New Roman"/>
                  <w:b w:val="0"/>
                  <w:bCs w:val="0"/>
                  <w:color w:val="0000FF"/>
                  <w:u w:val="single"/>
                  <w:lang w:val="fr-FR"/>
                </w:rPr>
              </w:rPrChange>
            </w:rPr>
            <w:delText>–</w:delText>
          </w:r>
        </w:del>
      </w:ins>
      <w:ins w:id="323" w:author="qnguyen37" w:date="2012-08-15T10:43:00Z">
        <w:del w:id="324" w:author="quan_nh" w:date="2012-08-18T10:23:00Z">
          <w:r w:rsidRPr="00E64F3E">
            <w:rPr>
              <w:b w:val="0"/>
              <w:bCs w:val="0"/>
              <w:rPrChange w:id="325" w:author="qnguyen37" w:date="2012-08-15T10:44:00Z">
                <w:rPr>
                  <w:rFonts w:ascii="Times New Roman" w:hAnsi="Times New Roman" w:cs="Times New Roman"/>
                  <w:b w:val="0"/>
                  <w:bCs w:val="0"/>
                  <w:color w:val="0000FF"/>
                  <w:u w:val="single"/>
                  <w:lang w:val="fr-FR"/>
                </w:rPr>
              </w:rPrChange>
            </w:rPr>
            <w:delText xml:space="preserve"> template </w:delText>
          </w:r>
        </w:del>
      </w:ins>
      <w:ins w:id="326" w:author="qnguyen37" w:date="2012-08-15T10:44:00Z">
        <w:del w:id="327" w:author="quan_nh" w:date="2012-08-18T10:23:00Z">
          <w:r w:rsidRPr="00E64F3E">
            <w:rPr>
              <w:b w:val="0"/>
              <w:bCs w:val="0"/>
              <w:rPrChange w:id="328" w:author="qnguyen37" w:date="2012-08-15T10:44:00Z">
                <w:rPr>
                  <w:rFonts w:ascii="Times New Roman" w:hAnsi="Times New Roman" w:cs="Times New Roman"/>
                  <w:b w:val="0"/>
                  <w:bCs w:val="0"/>
                  <w:color w:val="0000FF"/>
                  <w:u w:val="single"/>
                  <w:lang w:val="fr-FR"/>
                </w:rPr>
              </w:rPrChange>
            </w:rPr>
            <w:delText>1</w:delText>
          </w:r>
        </w:del>
      </w:ins>
    </w:p>
    <w:p w:rsidR="00E64F3E" w:rsidRDefault="000718EE" w:rsidP="00E64F3E">
      <w:pPr>
        <w:rPr>
          <w:ins w:id="329" w:author="qnguyen37" w:date="2012-08-15T10:44:00Z"/>
          <w:del w:id="330" w:author="quan_nh" w:date="2012-08-18T10:20:00Z"/>
        </w:rPr>
        <w:pPrChange w:id="331" w:author="qnguyen37" w:date="2012-08-15T10:44:00Z">
          <w:pPr>
            <w:pStyle w:val="Default"/>
          </w:pPr>
        </w:pPrChange>
      </w:pPr>
      <w:ins w:id="332" w:author="qnguyen37" w:date="2012-08-15T15:51:00Z">
        <w:del w:id="333" w:author="quan_nh" w:date="2012-08-18T10:20:00Z">
          <w:r w:rsidDel="00882C3B">
            <w:delText xml:space="preserve">LASTSIGNAL(DPM, STR1) </w:delText>
          </w:r>
          <w:r w:rsidR="00B546E6" w:rsidDel="00882C3B">
            <w:delText>[</w:delText>
          </w:r>
          <w:r w:rsidR="004F14E8" w:rsidDel="00882C3B">
            <w:delText>STOCKCODE]</w:delText>
          </w:r>
        </w:del>
      </w:ins>
      <w:ins w:id="334" w:author="qnguyen37" w:date="2012-08-15T10:44:00Z">
        <w:del w:id="335" w:author="quan_nh" w:date="2012-08-18T10:20:00Z">
          <w:r w:rsidR="0002602C" w:rsidDel="00882C3B">
            <w:delText xml:space="preserve"> </w:delText>
          </w:r>
        </w:del>
      </w:ins>
      <w:ins w:id="336" w:author="qnguyen37" w:date="2012-08-15T15:52:00Z">
        <w:del w:id="337" w:author="quan_nh" w:date="2012-08-18T10:20:00Z">
          <w:r w:rsidR="00B546E6" w:rsidDel="00882C3B">
            <w:delText>Giá kỳ vọng</w:delText>
          </w:r>
        </w:del>
      </w:ins>
      <w:ins w:id="338" w:author="qnguyen37" w:date="2012-08-15T10:44:00Z">
        <w:del w:id="339" w:author="quan_nh" w:date="2012-08-18T10:20:00Z">
          <w:r w:rsidR="0002602C" w:rsidDel="00882C3B">
            <w:delText xml:space="preserve">: </w:delText>
          </w:r>
        </w:del>
      </w:ins>
      <w:ins w:id="340" w:author="qnguyen37" w:date="2012-08-15T15:52:00Z">
        <w:del w:id="341" w:author="quan_nh" w:date="2012-08-18T10:20:00Z">
          <w:r w:rsidR="00B546E6" w:rsidDel="00882C3B">
            <w:delText>[TARGETPRICE</w:delText>
          </w:r>
          <w:r w:rsidR="00477971" w:rsidDel="00882C3B">
            <w:delText>(STOCKCODE)</w:delText>
          </w:r>
          <w:r w:rsidR="00B546E6" w:rsidDel="00882C3B">
            <w:delText>]</w:delText>
          </w:r>
        </w:del>
      </w:ins>
      <w:ins w:id="342" w:author="qnguyen37" w:date="2012-08-15T10:44:00Z">
        <w:del w:id="343" w:author="quan_nh" w:date="2012-08-18T10:20:00Z">
          <w:r w:rsidR="0002602C" w:rsidDel="00882C3B">
            <w:delText>(</w:delText>
          </w:r>
        </w:del>
      </w:ins>
      <w:ins w:id="344" w:author="qnguyen37" w:date="2012-08-15T15:52:00Z">
        <w:del w:id="345" w:author="quan_nh" w:date="2012-08-18T10:20:00Z">
          <w:r w:rsidR="00477971" w:rsidDel="00882C3B">
            <w:delText>Tăng/Giảm</w:delText>
          </w:r>
        </w:del>
      </w:ins>
      <w:ins w:id="346" w:author="qnguyen37" w:date="2012-08-15T10:44:00Z">
        <w:del w:id="347" w:author="quan_nh" w:date="2012-08-18T10:20:00Z">
          <w:r w:rsidR="0002602C" w:rsidDel="00882C3B">
            <w:delText xml:space="preserve">: </w:delText>
          </w:r>
        </w:del>
      </w:ins>
      <w:ins w:id="348" w:author="qnguyen37" w:date="2012-08-15T15:52:00Z">
        <w:del w:id="349" w:author="quan_nh" w:date="2012-08-18T10:20:00Z">
          <w:r w:rsidR="00C04DF7" w:rsidDel="00882C3B">
            <w:delText>[</w:delText>
          </w:r>
        </w:del>
      </w:ins>
      <w:ins w:id="350" w:author="qnguyen37" w:date="2012-08-15T15:53:00Z">
        <w:del w:id="351" w:author="quan_nh" w:date="2012-08-18T10:20:00Z">
          <w:r w:rsidR="00C04DF7" w:rsidDel="00882C3B">
            <w:delText>PERCENT_TARGET_CURRENT</w:delText>
          </w:r>
        </w:del>
      </w:ins>
      <w:ins w:id="352" w:author="qnguyen37" w:date="2012-08-15T15:52:00Z">
        <w:del w:id="353" w:author="quan_nh" w:date="2012-08-18T10:20:00Z">
          <w:r w:rsidR="00C04DF7" w:rsidDel="00882C3B">
            <w:delText>]</w:delText>
          </w:r>
        </w:del>
      </w:ins>
      <w:ins w:id="354" w:author="qnguyen37" w:date="2012-08-15T10:44:00Z">
        <w:del w:id="355" w:author="quan_nh" w:date="2012-08-18T10:20:00Z">
          <w:r w:rsidR="0002602C" w:rsidDel="00882C3B">
            <w:delText xml:space="preserve">) </w:delText>
          </w:r>
        </w:del>
      </w:ins>
    </w:p>
    <w:p w:rsidR="00E64F3E" w:rsidRDefault="0002602C" w:rsidP="00E64F3E">
      <w:pPr>
        <w:rPr>
          <w:ins w:id="356" w:author="qnguyen37" w:date="2012-08-15T10:44:00Z"/>
          <w:del w:id="357" w:author="quan_nh" w:date="2012-08-18T10:23:00Z"/>
          <w:rFonts w:ascii="Arial" w:hAnsi="Arial" w:cs="Arial"/>
          <w:sz w:val="19"/>
          <w:szCs w:val="19"/>
        </w:rPr>
        <w:pPrChange w:id="358" w:author="qnguyen37" w:date="2012-08-15T10:44:00Z">
          <w:pPr>
            <w:pStyle w:val="Default"/>
          </w:pPr>
        </w:pPrChange>
      </w:pPr>
      <w:ins w:id="359" w:author="qnguyen37" w:date="2012-08-15T10:44:00Z">
        <w:del w:id="360" w:author="quan_nh" w:date="2012-08-18T10:23:00Z">
          <w:r w:rsidDel="00C055CC">
            <w:rPr>
              <w:rFonts w:ascii="Arial" w:hAnsi="Arial" w:cs="Arial"/>
              <w:sz w:val="19"/>
              <w:szCs w:val="19"/>
            </w:rPr>
            <w:delText xml:space="preserve">BUY price: VND 36’300 BUY date: 19 Jul </w:delText>
          </w:r>
        </w:del>
      </w:ins>
    </w:p>
    <w:p w:rsidR="00F45028" w:rsidRDefault="0002602C">
      <w:pPr>
        <w:rPr>
          <w:ins w:id="361" w:author="qnguyen37" w:date="2012-08-15T10:43:00Z"/>
          <w:rPrChange w:id="362" w:author="qnguyen37" w:date="2012-08-15T10:44:00Z">
            <w:rPr>
              <w:ins w:id="363" w:author="qnguyen37" w:date="2012-08-15T10:43:00Z"/>
              <w:rFonts w:ascii="Times New Roman" w:hAnsi="Times New Roman" w:cs="Times New Roman"/>
              <w:lang w:val="fr-FR"/>
            </w:rPr>
          </w:rPrChange>
        </w:rPr>
        <w:pPrChange w:id="364" w:author="qnguyen37" w:date="2012-08-15T10:44:00Z">
          <w:pPr>
            <w:pStyle w:val="Heading1"/>
            <w:jc w:val="both"/>
          </w:pPr>
        </w:pPrChange>
      </w:pPr>
      <w:ins w:id="365" w:author="qnguyen37" w:date="2012-08-15T10:44:00Z">
        <w:del w:id="366" w:author="quan_nh" w:date="2012-08-18T10:23:00Z">
          <w:r w:rsidDel="00C055CC">
            <w:rPr>
              <w:rFonts w:ascii="Arial" w:hAnsi="Arial" w:cs="Arial"/>
              <w:sz w:val="18"/>
              <w:szCs w:val="18"/>
            </w:rPr>
            <w:delText>Comment: DPM is trading below the major VND 38’400 resistance. Both the momentum and trend indicators are signaling that more strength is on the cards. We lift our stop up to VND 35’900 from VND 34’00.</w:delText>
          </w:r>
        </w:del>
      </w:ins>
    </w:p>
    <w:p w:rsidR="00F45028" w:rsidRDefault="00FE79DB">
      <w:pPr>
        <w:pStyle w:val="Heading2"/>
        <w:rPr>
          <w:ins w:id="367" w:author="qnguyen37" w:date="2012-08-15T14:11:00Z"/>
          <w:lang w:val="fr-FR"/>
        </w:rPr>
        <w:pPrChange w:id="368" w:author="quan_nh" w:date="2012-08-18T10:00:00Z">
          <w:pPr>
            <w:pStyle w:val="Heading1"/>
            <w:jc w:val="both"/>
          </w:pPr>
        </w:pPrChange>
      </w:pPr>
      <w:ins w:id="369" w:author="qnguyen37" w:date="2012-08-15T14:11:00Z">
        <w:r>
          <w:rPr>
            <w:lang w:val="fr-FR"/>
          </w:rPr>
          <w:t>Báo cáo PTKT 2</w:t>
        </w:r>
      </w:ins>
      <w:ins w:id="370" w:author="quan_nh" w:date="2012-08-18T10:19:00Z">
        <w:r w:rsidR="001105E6">
          <w:rPr>
            <w:lang w:val="fr-FR"/>
          </w:rPr>
          <w:t xml:space="preserve"> (tham khảo)</w:t>
        </w:r>
      </w:ins>
    </w:p>
    <w:p w:rsidR="00FE79DB" w:rsidRPr="00FE79DB" w:rsidRDefault="00BC4224" w:rsidP="00FE79DB">
      <w:pPr>
        <w:autoSpaceDE w:val="0"/>
        <w:autoSpaceDN w:val="0"/>
        <w:adjustRightInd w:val="0"/>
        <w:spacing w:after="0" w:line="240" w:lineRule="auto"/>
        <w:rPr>
          <w:ins w:id="371" w:author="qnguyen37" w:date="2012-08-15T14:12:00Z"/>
          <w:rFonts w:ascii="Arial-BoldMT" w:hAnsi="Arial-BoldMT" w:cs="Arial-BoldMT"/>
          <w:b/>
          <w:bCs/>
          <w:color w:val="008000"/>
          <w:sz w:val="24"/>
          <w:szCs w:val="24"/>
          <w:lang w:val="fr-FR"/>
          <w:rPrChange w:id="372" w:author="qnguyen37" w:date="2012-08-15T14:12:00Z">
            <w:rPr>
              <w:ins w:id="373" w:author="qnguyen37" w:date="2012-08-15T14:12:00Z"/>
              <w:rFonts w:ascii="Arial-BoldMT" w:hAnsi="Arial-BoldMT" w:cs="Arial-BoldMT"/>
              <w:b/>
              <w:bCs/>
              <w:color w:val="008000"/>
              <w:sz w:val="24"/>
              <w:szCs w:val="24"/>
            </w:rPr>
          </w:rPrChange>
        </w:rPr>
      </w:pPr>
      <w:ins w:id="374" w:author="quan_nh" w:date="2012-08-18T10:16:00Z">
        <w:r>
          <w:rPr>
            <w:rFonts w:ascii="Arial" w:hAnsi="Arial" w:cs="Arial"/>
            <w:b/>
            <w:bCs/>
            <w:color w:val="008000"/>
            <w:sz w:val="24"/>
            <w:szCs w:val="24"/>
            <w:lang w:val="fr-FR"/>
          </w:rPr>
          <w:t>V</w:t>
        </w:r>
      </w:ins>
      <w:ins w:id="375" w:author="qnguyen37" w:date="2012-08-15T14:12:00Z">
        <w:r w:rsidR="00E64F3E" w:rsidRPr="00E64F3E">
          <w:rPr>
            <w:rFonts w:ascii="Arial" w:hAnsi="Arial" w:cs="Arial"/>
            <w:b/>
            <w:bCs/>
            <w:color w:val="008000"/>
            <w:sz w:val="24"/>
            <w:szCs w:val="24"/>
            <w:lang w:val="fr-FR"/>
            <w:rPrChange w:id="376" w:author="qnguyen37" w:date="2012-08-15T14:12:00Z">
              <w:rPr>
                <w:rFonts w:ascii="Arial" w:hAnsi="Arial" w:cs="Arial"/>
                <w:b/>
                <w:bCs/>
                <w:color w:val="008000"/>
                <w:sz w:val="24"/>
                <w:szCs w:val="24"/>
                <w:u w:val="single"/>
              </w:rPr>
            </w:rPrChange>
          </w:rPr>
          <w:t>N-Index: Nhi</w:t>
        </w:r>
        <w:r w:rsidR="00E64F3E" w:rsidRPr="00E64F3E">
          <w:rPr>
            <w:rFonts w:ascii="Arial-BoldMT" w:hAnsi="Arial-BoldMT" w:cs="Arial-BoldMT"/>
            <w:b/>
            <w:bCs/>
            <w:color w:val="008000"/>
            <w:sz w:val="24"/>
            <w:szCs w:val="24"/>
            <w:lang w:val="fr-FR"/>
            <w:rPrChange w:id="377" w:author="qnguyen37" w:date="2012-08-15T14:12:00Z">
              <w:rPr>
                <w:rFonts w:ascii="Arial-BoldMT" w:hAnsi="Arial-BoldMT" w:cs="Arial-BoldMT"/>
                <w:b/>
                <w:bCs/>
                <w:color w:val="008000"/>
                <w:sz w:val="24"/>
                <w:szCs w:val="24"/>
                <w:u w:val="single"/>
              </w:rPr>
            </w:rPrChange>
          </w:rPr>
          <w:t>ều biến đổi tích cực</w:t>
        </w:r>
      </w:ins>
    </w:p>
    <w:p w:rsidR="00E64F3E" w:rsidRPr="00E64F3E" w:rsidRDefault="00FE79DB" w:rsidP="00E64F3E">
      <w:pPr>
        <w:rPr>
          <w:ins w:id="378" w:author="qnguyen37" w:date="2012-08-15T14:12:00Z"/>
          <w:del w:id="379" w:author="quan_nh" w:date="2012-08-18T10:16:00Z"/>
          <w:rFonts w:ascii="ArialMT" w:eastAsia="ArialMT" w:cs="ArialMT"/>
          <w:lang w:val="fr-FR"/>
          <w:rPrChange w:id="380" w:author="qnguyen37" w:date="2012-08-15T14:12:00Z">
            <w:rPr>
              <w:ins w:id="381" w:author="qnguyen37" w:date="2012-08-15T14:12:00Z"/>
              <w:del w:id="382" w:author="quan_nh" w:date="2012-08-18T10:16:00Z"/>
              <w:rFonts w:ascii="ArialMT" w:eastAsia="ArialMT" w:hAnsi="Arial" w:cs="ArialMT"/>
              <w:color w:val="000000"/>
              <w:sz w:val="20"/>
              <w:szCs w:val="20"/>
            </w:rPr>
          </w:rPrChange>
        </w:rPr>
        <w:pPrChange w:id="383" w:author="quan_nh" w:date="2012-08-18T10:16:00Z">
          <w:pPr>
            <w:autoSpaceDE w:val="0"/>
            <w:autoSpaceDN w:val="0"/>
            <w:adjustRightInd w:val="0"/>
            <w:spacing w:after="0" w:line="240" w:lineRule="auto"/>
          </w:pPr>
        </w:pPrChange>
      </w:pPr>
      <w:ins w:id="384" w:author="qnguyen37" w:date="2012-08-15T14:12:00Z">
        <w:del w:id="385" w:author="quan_nh" w:date="2012-08-18T10:17:00Z">
          <w:r w:rsidDel="00D228D8">
            <w:rPr>
              <w:rFonts w:ascii="SymbolMT" w:eastAsia="SymbolMT" w:cs="SymbolMT" w:hint="eastAsia"/>
              <w:sz w:val="26"/>
              <w:szCs w:val="26"/>
            </w:rPr>
            <w:delText></w:delText>
          </w:r>
        </w:del>
        <w:r w:rsidR="00E64F3E" w:rsidRPr="00E64F3E">
          <w:rPr>
            <w:rFonts w:ascii="SymbolMT" w:eastAsia="SymbolMT" w:cs="SymbolMT"/>
            <w:sz w:val="26"/>
            <w:szCs w:val="26"/>
            <w:lang w:val="fr-FR"/>
            <w:rPrChange w:id="386" w:author="qnguyen37" w:date="2012-08-15T14:12:00Z">
              <w:rPr>
                <w:rFonts w:ascii="SymbolMT" w:eastAsia="SymbolMT" w:hAnsi="Arial" w:cs="SymbolMT"/>
                <w:color w:val="000000"/>
                <w:sz w:val="26"/>
                <w:szCs w:val="26"/>
                <w:u w:val="single"/>
              </w:rPr>
            </w:rPrChange>
          </w:rPr>
          <w:t xml:space="preserve"> </w:t>
        </w:r>
        <w:r w:rsidR="00E64F3E" w:rsidRPr="00E64F3E">
          <w:rPr>
            <w:lang w:val="fr-FR"/>
            <w:rPrChange w:id="387" w:author="qnguyen37" w:date="2012-08-15T14:12:00Z">
              <w:rPr>
                <w:rFonts w:ascii="Arial" w:hAnsi="Arial" w:cs="Arial"/>
                <w:color w:val="000000"/>
                <w:sz w:val="20"/>
                <w:szCs w:val="20"/>
                <w:u w:val="single"/>
              </w:rPr>
            </w:rPrChange>
          </w:rPr>
          <w:t>VN-Index có m</w:t>
        </w:r>
        <w:r w:rsidR="00E64F3E" w:rsidRPr="00E64F3E">
          <w:rPr>
            <w:rFonts w:ascii="ArialMT" w:eastAsia="ArialMT" w:cs="ArialMT"/>
            <w:lang w:val="fr-FR"/>
            <w:rPrChange w:id="388" w:author="qnguyen37" w:date="2012-08-15T14:12:00Z">
              <w:rPr>
                <w:rFonts w:ascii="ArialMT" w:eastAsia="ArialMT" w:hAnsi="Arial" w:cs="ArialMT"/>
                <w:color w:val="000000"/>
                <w:sz w:val="20"/>
                <w:szCs w:val="20"/>
                <w:u w:val="single"/>
              </w:rPr>
            </w:rPrChange>
          </w:rPr>
          <w:t>ộ</w:t>
        </w:r>
        <w:r w:rsidR="00E64F3E" w:rsidRPr="00E64F3E">
          <w:rPr>
            <w:rFonts w:ascii="ArialMT" w:eastAsia="ArialMT" w:cs="ArialMT"/>
            <w:lang w:val="fr-FR"/>
            <w:rPrChange w:id="389" w:author="qnguyen37" w:date="2012-08-15T14:12:00Z">
              <w:rPr>
                <w:rFonts w:ascii="ArialMT" w:eastAsia="ArialMT" w:hAnsi="Arial" w:cs="ArialMT"/>
                <w:color w:val="000000"/>
                <w:sz w:val="20"/>
                <w:szCs w:val="20"/>
                <w:u w:val="single"/>
              </w:rPr>
            </w:rPrChange>
          </w:rPr>
          <w:t>t tu</w:t>
        </w:r>
        <w:r w:rsidR="00E64F3E" w:rsidRPr="00E64F3E">
          <w:rPr>
            <w:rFonts w:ascii="ArialMT" w:eastAsia="ArialMT" w:cs="ArialMT"/>
            <w:lang w:val="fr-FR"/>
            <w:rPrChange w:id="390" w:author="qnguyen37" w:date="2012-08-15T14:12:00Z">
              <w:rPr>
                <w:rFonts w:ascii="ArialMT" w:eastAsia="ArialMT" w:hAnsi="Arial" w:cs="ArialMT"/>
                <w:color w:val="000000"/>
                <w:sz w:val="20"/>
                <w:szCs w:val="20"/>
                <w:u w:val="single"/>
              </w:rPr>
            </w:rPrChange>
          </w:rPr>
          <w:t>ầ</w:t>
        </w:r>
        <w:r w:rsidR="00E64F3E" w:rsidRPr="00E64F3E">
          <w:rPr>
            <w:rFonts w:ascii="ArialMT" w:eastAsia="ArialMT" w:cs="ArialMT"/>
            <w:lang w:val="fr-FR"/>
            <w:rPrChange w:id="391" w:author="qnguyen37" w:date="2012-08-15T14:12:00Z">
              <w:rPr>
                <w:rFonts w:ascii="ArialMT" w:eastAsia="ArialMT" w:hAnsi="Arial" w:cs="ArialMT"/>
                <w:color w:val="000000"/>
                <w:sz w:val="20"/>
                <w:szCs w:val="20"/>
                <w:u w:val="single"/>
              </w:rPr>
            </w:rPrChange>
          </w:rPr>
          <w:t>n l</w:t>
        </w:r>
        <w:r w:rsidR="00E64F3E" w:rsidRPr="00E64F3E">
          <w:rPr>
            <w:rFonts w:ascii="ArialMT" w:eastAsia="ArialMT" w:cs="ArialMT"/>
            <w:lang w:val="fr-FR"/>
            <w:rPrChange w:id="392" w:author="qnguyen37" w:date="2012-08-15T14:12:00Z">
              <w:rPr>
                <w:rFonts w:ascii="ArialMT" w:eastAsia="ArialMT" w:hAnsi="Arial" w:cs="ArialMT"/>
                <w:color w:val="000000"/>
                <w:sz w:val="20"/>
                <w:szCs w:val="20"/>
                <w:u w:val="single"/>
              </w:rPr>
            </w:rPrChange>
          </w:rPr>
          <w:t>ễ</w:t>
        </w:r>
        <w:r w:rsidR="00E64F3E" w:rsidRPr="00E64F3E">
          <w:rPr>
            <w:rFonts w:ascii="ArialMT" w:eastAsia="ArialMT" w:cs="ArialMT"/>
            <w:lang w:val="fr-FR"/>
            <w:rPrChange w:id="393" w:author="qnguyen37" w:date="2012-08-15T14:12:00Z">
              <w:rPr>
                <w:rFonts w:ascii="ArialMT" w:eastAsia="ArialMT" w:hAnsi="Arial" w:cs="ArialMT"/>
                <w:color w:val="000000"/>
                <w:sz w:val="20"/>
                <w:szCs w:val="20"/>
                <w:u w:val="single"/>
              </w:rPr>
            </w:rPrChange>
          </w:rPr>
          <w:t xml:space="preserve"> t</w:t>
        </w:r>
        <w:r w:rsidR="00E64F3E" w:rsidRPr="00E64F3E">
          <w:rPr>
            <w:rFonts w:ascii="ArialMT" w:eastAsia="ArialMT" w:cs="ArialMT"/>
            <w:lang w:val="fr-FR"/>
            <w:rPrChange w:id="394" w:author="qnguyen37" w:date="2012-08-15T14:12:00Z">
              <w:rPr>
                <w:rFonts w:ascii="ArialMT" w:eastAsia="ArialMT" w:hAnsi="Arial" w:cs="ArialMT"/>
                <w:color w:val="000000"/>
                <w:sz w:val="20"/>
                <w:szCs w:val="20"/>
                <w:u w:val="single"/>
              </w:rPr>
            </w:rPrChange>
          </w:rPr>
          <w:t>ă</w:t>
        </w:r>
        <w:r w:rsidR="00E64F3E" w:rsidRPr="00E64F3E">
          <w:rPr>
            <w:rFonts w:ascii="ArialMT" w:eastAsia="ArialMT" w:cs="ArialMT"/>
            <w:lang w:val="fr-FR"/>
            <w:rPrChange w:id="395" w:author="qnguyen37" w:date="2012-08-15T14:12:00Z">
              <w:rPr>
                <w:rFonts w:ascii="ArialMT" w:eastAsia="ArialMT" w:hAnsi="Arial" w:cs="ArialMT"/>
                <w:color w:val="000000"/>
                <w:sz w:val="20"/>
                <w:szCs w:val="20"/>
                <w:u w:val="single"/>
              </w:rPr>
            </w:rPrChange>
          </w:rPr>
          <w:t xml:space="preserve">ng </w:t>
        </w:r>
        <w:r w:rsidR="00E64F3E" w:rsidRPr="00E64F3E">
          <w:rPr>
            <w:rFonts w:ascii="ArialMT" w:eastAsia="ArialMT" w:cs="ArialMT"/>
            <w:lang w:val="fr-FR"/>
            <w:rPrChange w:id="396" w:author="qnguyen37" w:date="2012-08-15T14:12:00Z">
              <w:rPr>
                <w:rFonts w:ascii="ArialMT" w:eastAsia="ArialMT" w:hAnsi="Arial" w:cs="ArialMT"/>
                <w:color w:val="000000"/>
                <w:sz w:val="20"/>
                <w:szCs w:val="20"/>
                <w:u w:val="single"/>
              </w:rPr>
            </w:rPrChange>
          </w:rPr>
          <w:t>đ</w:t>
        </w:r>
        <w:r w:rsidR="00E64F3E" w:rsidRPr="00E64F3E">
          <w:rPr>
            <w:rFonts w:ascii="ArialMT" w:eastAsia="ArialMT" w:cs="ArialMT"/>
            <w:lang w:val="fr-FR"/>
            <w:rPrChange w:id="397" w:author="qnguyen37" w:date="2012-08-15T14:12:00Z">
              <w:rPr>
                <w:rFonts w:ascii="ArialMT" w:eastAsia="ArialMT" w:hAnsi="Arial" w:cs="ArialMT"/>
                <w:color w:val="000000"/>
                <w:sz w:val="20"/>
                <w:szCs w:val="20"/>
                <w:u w:val="single"/>
              </w:rPr>
            </w:rPrChange>
          </w:rPr>
          <w:t>i</w:t>
        </w:r>
        <w:r w:rsidR="00E64F3E" w:rsidRPr="00E64F3E">
          <w:rPr>
            <w:rFonts w:ascii="ArialMT" w:eastAsia="ArialMT" w:cs="ArialMT"/>
            <w:lang w:val="fr-FR"/>
            <w:rPrChange w:id="398" w:author="qnguyen37" w:date="2012-08-15T14:12:00Z">
              <w:rPr>
                <w:rFonts w:ascii="ArialMT" w:eastAsia="ArialMT" w:hAnsi="Arial" w:cs="ArialMT"/>
                <w:color w:val="000000"/>
                <w:sz w:val="20"/>
                <w:szCs w:val="20"/>
                <w:u w:val="single"/>
              </w:rPr>
            </w:rPrChange>
          </w:rPr>
          <w:t>ể</w:t>
        </w:r>
        <w:r w:rsidR="00E64F3E" w:rsidRPr="00E64F3E">
          <w:rPr>
            <w:rFonts w:ascii="ArialMT" w:eastAsia="ArialMT" w:cs="ArialMT"/>
            <w:lang w:val="fr-FR"/>
            <w:rPrChange w:id="399" w:author="qnguyen37" w:date="2012-08-15T14:12:00Z">
              <w:rPr>
                <w:rFonts w:ascii="ArialMT" w:eastAsia="ArialMT" w:hAnsi="Arial" w:cs="ArialMT"/>
                <w:color w:val="000000"/>
                <w:sz w:val="20"/>
                <w:szCs w:val="20"/>
                <w:u w:val="single"/>
              </w:rPr>
            </w:rPrChange>
          </w:rPr>
          <w:t>m tr</w:t>
        </w:r>
        <w:r w:rsidR="00E64F3E" w:rsidRPr="00E64F3E">
          <w:rPr>
            <w:rFonts w:ascii="ArialMT" w:eastAsia="ArialMT" w:cs="ArialMT"/>
            <w:lang w:val="fr-FR"/>
            <w:rPrChange w:id="400" w:author="qnguyen37" w:date="2012-08-15T14:12:00Z">
              <w:rPr>
                <w:rFonts w:ascii="ArialMT" w:eastAsia="ArialMT" w:hAnsi="Arial" w:cs="ArialMT"/>
                <w:color w:val="000000"/>
                <w:sz w:val="20"/>
                <w:szCs w:val="20"/>
                <w:u w:val="single"/>
              </w:rPr>
            </w:rPrChange>
          </w:rPr>
          <w:t>ọ</w:t>
        </w:r>
        <w:r w:rsidR="00E64F3E" w:rsidRPr="00E64F3E">
          <w:rPr>
            <w:rFonts w:ascii="ArialMT" w:eastAsia="ArialMT" w:cs="ArialMT"/>
            <w:lang w:val="fr-FR"/>
            <w:rPrChange w:id="401" w:author="qnguyen37" w:date="2012-08-15T14:12:00Z">
              <w:rPr>
                <w:rFonts w:ascii="ArialMT" w:eastAsia="ArialMT" w:hAnsi="Arial" w:cs="ArialMT"/>
                <w:color w:val="000000"/>
                <w:sz w:val="20"/>
                <w:szCs w:val="20"/>
                <w:u w:val="single"/>
              </w:rPr>
            </w:rPrChange>
          </w:rPr>
          <w:t>n v</w:t>
        </w:r>
        <w:r w:rsidR="00E64F3E" w:rsidRPr="00E64F3E">
          <w:rPr>
            <w:rFonts w:ascii="ArialMT" w:eastAsia="ArialMT" w:cs="ArialMT"/>
            <w:lang w:val="fr-FR"/>
            <w:rPrChange w:id="402" w:author="qnguyen37" w:date="2012-08-15T14:12:00Z">
              <w:rPr>
                <w:rFonts w:ascii="ArialMT" w:eastAsia="ArialMT" w:hAnsi="Arial" w:cs="ArialMT"/>
                <w:color w:val="000000"/>
                <w:sz w:val="20"/>
                <w:szCs w:val="20"/>
                <w:u w:val="single"/>
              </w:rPr>
            </w:rPrChange>
          </w:rPr>
          <w:t>ẹ</w:t>
        </w:r>
        <w:r w:rsidR="00E64F3E" w:rsidRPr="00E64F3E">
          <w:rPr>
            <w:rFonts w:ascii="ArialMT" w:eastAsia="ArialMT" w:cs="ArialMT"/>
            <w:lang w:val="fr-FR"/>
            <w:rPrChange w:id="403" w:author="qnguyen37" w:date="2012-08-15T14:12:00Z">
              <w:rPr>
                <w:rFonts w:ascii="ArialMT" w:eastAsia="ArialMT" w:hAnsi="Arial" w:cs="ArialMT"/>
                <w:color w:val="000000"/>
                <w:sz w:val="20"/>
                <w:szCs w:val="20"/>
                <w:u w:val="single"/>
              </w:rPr>
            </w:rPrChange>
          </w:rPr>
          <w:t xml:space="preserve">n, </w:t>
        </w:r>
        <w:r w:rsidR="00E64F3E" w:rsidRPr="00E64F3E">
          <w:rPr>
            <w:rFonts w:ascii="ArialMT" w:eastAsia="ArialMT" w:cs="ArialMT"/>
            <w:lang w:val="fr-FR"/>
            <w:rPrChange w:id="404" w:author="qnguyen37" w:date="2012-08-15T14:12:00Z">
              <w:rPr>
                <w:rFonts w:ascii="ArialMT" w:eastAsia="ArialMT" w:hAnsi="Arial" w:cs="ArialMT"/>
                <w:color w:val="000000"/>
                <w:sz w:val="20"/>
                <w:szCs w:val="20"/>
                <w:u w:val="single"/>
              </w:rPr>
            </w:rPrChange>
          </w:rPr>
          <w:t>đườ</w:t>
        </w:r>
        <w:r w:rsidR="00E64F3E" w:rsidRPr="00E64F3E">
          <w:rPr>
            <w:rFonts w:ascii="ArialMT" w:eastAsia="ArialMT" w:cs="ArialMT"/>
            <w:lang w:val="fr-FR"/>
            <w:rPrChange w:id="405" w:author="qnguyen37" w:date="2012-08-15T14:12:00Z">
              <w:rPr>
                <w:rFonts w:ascii="ArialMT" w:eastAsia="ArialMT" w:hAnsi="Arial" w:cs="ArialMT"/>
                <w:color w:val="000000"/>
                <w:sz w:val="20"/>
                <w:szCs w:val="20"/>
                <w:u w:val="single"/>
              </w:rPr>
            </w:rPrChange>
          </w:rPr>
          <w:t>ng gi</w:t>
        </w:r>
        <w:r w:rsidR="00E64F3E" w:rsidRPr="00E64F3E">
          <w:rPr>
            <w:rFonts w:ascii="ArialMT" w:eastAsia="ArialMT" w:cs="ArialMT"/>
            <w:lang w:val="fr-FR"/>
            <w:rPrChange w:id="406" w:author="qnguyen37" w:date="2012-08-15T14:12:00Z">
              <w:rPr>
                <w:rFonts w:ascii="ArialMT" w:eastAsia="ArialMT" w:hAnsi="Arial" w:cs="ArialMT"/>
                <w:color w:val="000000"/>
                <w:sz w:val="20"/>
                <w:szCs w:val="20"/>
                <w:u w:val="single"/>
              </w:rPr>
            </w:rPrChange>
          </w:rPr>
          <w:t>á</w:t>
        </w:r>
        <w:r w:rsidR="00E64F3E" w:rsidRPr="00E64F3E">
          <w:rPr>
            <w:rFonts w:ascii="ArialMT" w:eastAsia="ArialMT" w:cs="ArialMT"/>
            <w:lang w:val="fr-FR"/>
            <w:rPrChange w:id="407" w:author="qnguyen37" w:date="2012-08-15T14:12:00Z">
              <w:rPr>
                <w:rFonts w:ascii="ArialMT" w:eastAsia="ArialMT" w:hAnsi="Arial" w:cs="ArialMT"/>
                <w:color w:val="000000"/>
                <w:sz w:val="20"/>
                <w:szCs w:val="20"/>
                <w:u w:val="single"/>
              </w:rPr>
            </w:rPrChange>
          </w:rPr>
          <w:t xml:space="preserve"> v</w:t>
        </w:r>
        <w:r w:rsidR="00E64F3E" w:rsidRPr="00E64F3E">
          <w:rPr>
            <w:lang w:val="fr-FR"/>
            <w:rPrChange w:id="408" w:author="qnguyen37" w:date="2012-08-15T14:12:00Z">
              <w:rPr>
                <w:rFonts w:ascii="Arial" w:hAnsi="Arial" w:cs="Arial"/>
                <w:color w:val="000000"/>
                <w:sz w:val="20"/>
                <w:szCs w:val="20"/>
                <w:u w:val="single"/>
              </w:rPr>
            </w:rPrChange>
          </w:rPr>
          <w:t>ào cu</w:t>
        </w:r>
        <w:r w:rsidR="00E64F3E" w:rsidRPr="00E64F3E">
          <w:rPr>
            <w:rFonts w:ascii="ArialMT" w:eastAsia="ArialMT" w:cs="ArialMT"/>
            <w:lang w:val="fr-FR"/>
            <w:rPrChange w:id="409" w:author="qnguyen37" w:date="2012-08-15T14:12:00Z">
              <w:rPr>
                <w:rFonts w:ascii="ArialMT" w:eastAsia="ArialMT" w:hAnsi="Arial" w:cs="ArialMT"/>
                <w:color w:val="000000"/>
                <w:sz w:val="20"/>
                <w:szCs w:val="20"/>
                <w:u w:val="single"/>
              </w:rPr>
            </w:rPrChange>
          </w:rPr>
          <w:t>ố</w:t>
        </w:r>
        <w:r w:rsidR="00E64F3E" w:rsidRPr="00E64F3E">
          <w:rPr>
            <w:rFonts w:ascii="ArialMT" w:eastAsia="ArialMT" w:cs="ArialMT"/>
            <w:lang w:val="fr-FR"/>
            <w:rPrChange w:id="410" w:author="qnguyen37" w:date="2012-08-15T14:12:00Z">
              <w:rPr>
                <w:rFonts w:ascii="ArialMT" w:eastAsia="ArialMT" w:hAnsi="Arial" w:cs="ArialMT"/>
                <w:color w:val="000000"/>
                <w:sz w:val="20"/>
                <w:szCs w:val="20"/>
                <w:u w:val="single"/>
              </w:rPr>
            </w:rPrChange>
          </w:rPr>
          <w:t>i tu</w:t>
        </w:r>
        <w:r w:rsidR="00E64F3E" w:rsidRPr="00E64F3E">
          <w:rPr>
            <w:rFonts w:ascii="ArialMT" w:eastAsia="ArialMT" w:cs="ArialMT"/>
            <w:lang w:val="fr-FR"/>
            <w:rPrChange w:id="411" w:author="qnguyen37" w:date="2012-08-15T14:12:00Z">
              <w:rPr>
                <w:rFonts w:ascii="ArialMT" w:eastAsia="ArialMT" w:hAnsi="Arial" w:cs="ArialMT"/>
                <w:color w:val="000000"/>
                <w:sz w:val="20"/>
                <w:szCs w:val="20"/>
                <w:u w:val="single"/>
              </w:rPr>
            </w:rPrChange>
          </w:rPr>
          <w:t>ầ</w:t>
        </w:r>
        <w:r w:rsidR="00E64F3E" w:rsidRPr="00E64F3E">
          <w:rPr>
            <w:rFonts w:ascii="ArialMT" w:eastAsia="ArialMT" w:cs="ArialMT"/>
            <w:lang w:val="fr-FR"/>
            <w:rPrChange w:id="412" w:author="qnguyen37" w:date="2012-08-15T14:12:00Z">
              <w:rPr>
                <w:rFonts w:ascii="ArialMT" w:eastAsia="ArialMT" w:hAnsi="Arial" w:cs="ArialMT"/>
                <w:color w:val="000000"/>
                <w:sz w:val="20"/>
                <w:szCs w:val="20"/>
                <w:u w:val="single"/>
              </w:rPr>
            </w:rPrChange>
          </w:rPr>
          <w:t>n ch</w:t>
        </w:r>
        <w:r w:rsidR="00E64F3E" w:rsidRPr="00E64F3E">
          <w:rPr>
            <w:rFonts w:ascii="ArialMT" w:eastAsia="ArialMT" w:cs="ArialMT"/>
            <w:lang w:val="fr-FR"/>
            <w:rPrChange w:id="413" w:author="qnguyen37" w:date="2012-08-15T14:12:00Z">
              <w:rPr>
                <w:rFonts w:ascii="ArialMT" w:eastAsia="ArialMT" w:hAnsi="Arial" w:cs="ArialMT"/>
                <w:color w:val="000000"/>
                <w:sz w:val="20"/>
                <w:szCs w:val="20"/>
                <w:u w:val="single"/>
              </w:rPr>
            </w:rPrChange>
          </w:rPr>
          <w:t>í</w:t>
        </w:r>
        <w:r w:rsidR="00E64F3E" w:rsidRPr="00E64F3E">
          <w:rPr>
            <w:rFonts w:ascii="ArialMT" w:eastAsia="ArialMT" w:cs="ArialMT"/>
            <w:lang w:val="fr-FR"/>
            <w:rPrChange w:id="414" w:author="qnguyen37" w:date="2012-08-15T14:12:00Z">
              <w:rPr>
                <w:rFonts w:ascii="ArialMT" w:eastAsia="ArialMT" w:hAnsi="Arial" w:cs="ArialMT"/>
                <w:color w:val="000000"/>
                <w:sz w:val="20"/>
                <w:szCs w:val="20"/>
                <w:u w:val="single"/>
              </w:rPr>
            </w:rPrChange>
          </w:rPr>
          <w:t>nh</w:t>
        </w:r>
      </w:ins>
    </w:p>
    <w:p w:rsidR="00E64F3E" w:rsidRPr="00E64F3E" w:rsidRDefault="00554A46" w:rsidP="00E64F3E">
      <w:pPr>
        <w:rPr>
          <w:ins w:id="415" w:author="qnguyen37" w:date="2012-08-15T14:12:00Z"/>
          <w:del w:id="416" w:author="quan_nh" w:date="2012-08-18T10:17:00Z"/>
          <w:lang w:val="fr-FR"/>
          <w:rPrChange w:id="417" w:author="qnguyen37" w:date="2012-08-15T14:12:00Z">
            <w:rPr>
              <w:ins w:id="418" w:author="qnguyen37" w:date="2012-08-15T14:12:00Z"/>
              <w:del w:id="419" w:author="quan_nh" w:date="2012-08-18T10:17:00Z"/>
              <w:rFonts w:ascii="Arial" w:hAnsi="Arial" w:cs="Arial"/>
              <w:color w:val="000000"/>
              <w:sz w:val="20"/>
              <w:szCs w:val="20"/>
            </w:rPr>
          </w:rPrChange>
        </w:rPr>
        <w:pPrChange w:id="420" w:author="quan_nh" w:date="2012-08-18T10:16:00Z">
          <w:pPr>
            <w:autoSpaceDE w:val="0"/>
            <w:autoSpaceDN w:val="0"/>
            <w:adjustRightInd w:val="0"/>
            <w:spacing w:after="0" w:line="240" w:lineRule="auto"/>
          </w:pPr>
        </w:pPrChange>
      </w:pPr>
      <w:ins w:id="421" w:author="quan_nh" w:date="2012-08-18T10:16:00Z">
        <w:r>
          <w:rPr>
            <w:lang w:val="fr-FR"/>
          </w:rPr>
          <w:t xml:space="preserve"> </w:t>
        </w:r>
      </w:ins>
      <w:ins w:id="422" w:author="qnguyen37" w:date="2012-08-15T14:12:00Z">
        <w:r w:rsidR="00E64F3E" w:rsidRPr="00E64F3E">
          <w:rPr>
            <w:lang w:val="fr-FR"/>
            <w:rPrChange w:id="423" w:author="qnguyen37" w:date="2012-08-15T14:12:00Z">
              <w:rPr>
                <w:rFonts w:ascii="Arial" w:hAnsi="Arial" w:cs="Arial"/>
                <w:color w:val="000000"/>
                <w:sz w:val="20"/>
                <w:szCs w:val="20"/>
                <w:u w:val="single"/>
              </w:rPr>
            </w:rPrChange>
          </w:rPr>
          <w:t>th</w:t>
        </w:r>
        <w:r w:rsidR="00E64F3E" w:rsidRPr="00E64F3E">
          <w:rPr>
            <w:rFonts w:ascii="ArialMT" w:eastAsia="ArialMT" w:cs="ArialMT"/>
            <w:lang w:val="fr-FR"/>
            <w:rPrChange w:id="424" w:author="qnguyen37" w:date="2012-08-15T14:12:00Z">
              <w:rPr>
                <w:rFonts w:ascii="ArialMT" w:eastAsia="ArialMT" w:hAnsi="Arial" w:cs="ArialMT"/>
                <w:color w:val="000000"/>
                <w:sz w:val="20"/>
                <w:szCs w:val="20"/>
                <w:u w:val="single"/>
              </w:rPr>
            </w:rPrChange>
          </w:rPr>
          <w:t>ứ</w:t>
        </w:r>
        <w:r w:rsidR="00E64F3E" w:rsidRPr="00E64F3E">
          <w:rPr>
            <w:rFonts w:ascii="ArialMT" w:eastAsia="ArialMT" w:cs="ArialMT"/>
            <w:lang w:val="fr-FR"/>
            <w:rPrChange w:id="425" w:author="qnguyen37" w:date="2012-08-15T14:12:00Z">
              <w:rPr>
                <w:rFonts w:ascii="ArialMT" w:eastAsia="ArialMT" w:hAnsi="Arial" w:cs="ArialMT"/>
                <w:color w:val="000000"/>
                <w:sz w:val="20"/>
                <w:szCs w:val="20"/>
                <w:u w:val="single"/>
              </w:rPr>
            </w:rPrChange>
          </w:rPr>
          <w:t>c v</w:t>
        </w:r>
        <w:r w:rsidR="00E64F3E" w:rsidRPr="00E64F3E">
          <w:rPr>
            <w:rFonts w:ascii="ArialMT" w:eastAsia="ArialMT" w:cs="ArialMT"/>
            <w:lang w:val="fr-FR"/>
            <w:rPrChange w:id="426" w:author="qnguyen37" w:date="2012-08-15T14:12:00Z">
              <w:rPr>
                <w:rFonts w:ascii="ArialMT" w:eastAsia="ArialMT" w:hAnsi="Arial" w:cs="ArialMT"/>
                <w:color w:val="000000"/>
                <w:sz w:val="20"/>
                <w:szCs w:val="20"/>
                <w:u w:val="single"/>
              </w:rPr>
            </w:rPrChange>
          </w:rPr>
          <w:t>ượ</w:t>
        </w:r>
        <w:r w:rsidR="00E64F3E" w:rsidRPr="00E64F3E">
          <w:rPr>
            <w:rFonts w:ascii="ArialMT" w:eastAsia="ArialMT" w:cs="ArialMT"/>
            <w:lang w:val="fr-FR"/>
            <w:rPrChange w:id="427" w:author="qnguyen37" w:date="2012-08-15T14:12:00Z">
              <w:rPr>
                <w:rFonts w:ascii="ArialMT" w:eastAsia="ArialMT" w:hAnsi="Arial" w:cs="ArialMT"/>
                <w:color w:val="000000"/>
                <w:sz w:val="20"/>
                <w:szCs w:val="20"/>
                <w:u w:val="single"/>
              </w:rPr>
            </w:rPrChange>
          </w:rPr>
          <w:t>t qua kh</w:t>
        </w:r>
        <w:r w:rsidR="00E64F3E" w:rsidRPr="00E64F3E">
          <w:rPr>
            <w:rFonts w:ascii="ArialMT" w:eastAsia="ArialMT" w:cs="ArialMT"/>
            <w:lang w:val="fr-FR"/>
            <w:rPrChange w:id="428" w:author="qnguyen37" w:date="2012-08-15T14:12:00Z">
              <w:rPr>
                <w:rFonts w:ascii="ArialMT" w:eastAsia="ArialMT" w:hAnsi="Arial" w:cs="ArialMT"/>
                <w:color w:val="000000"/>
                <w:sz w:val="20"/>
                <w:szCs w:val="20"/>
                <w:u w:val="single"/>
              </w:rPr>
            </w:rPrChange>
          </w:rPr>
          <w:t>á</w:t>
        </w:r>
        <w:r w:rsidR="00E64F3E" w:rsidRPr="00E64F3E">
          <w:rPr>
            <w:rFonts w:ascii="ArialMT" w:eastAsia="ArialMT" w:cs="ArialMT"/>
            <w:lang w:val="fr-FR"/>
            <w:rPrChange w:id="429" w:author="qnguyen37" w:date="2012-08-15T14:12:00Z">
              <w:rPr>
                <w:rFonts w:ascii="ArialMT" w:eastAsia="ArialMT" w:hAnsi="Arial" w:cs="ArialMT"/>
                <w:color w:val="000000"/>
                <w:sz w:val="20"/>
                <w:szCs w:val="20"/>
                <w:u w:val="single"/>
              </w:rPr>
            </w:rPrChange>
          </w:rPr>
          <w:t>ng c</w:t>
        </w:r>
        <w:r w:rsidR="00E64F3E" w:rsidRPr="00E64F3E">
          <w:rPr>
            <w:rFonts w:ascii="ArialMT" w:eastAsia="ArialMT" w:cs="ArialMT"/>
            <w:lang w:val="fr-FR"/>
            <w:rPrChange w:id="430" w:author="qnguyen37" w:date="2012-08-15T14:12:00Z">
              <w:rPr>
                <w:rFonts w:ascii="ArialMT" w:eastAsia="ArialMT" w:hAnsi="Arial" w:cs="ArialMT"/>
                <w:color w:val="000000"/>
                <w:sz w:val="20"/>
                <w:szCs w:val="20"/>
                <w:u w:val="single"/>
              </w:rPr>
            </w:rPrChange>
          </w:rPr>
          <w:t>ự</w:t>
        </w:r>
        <w:r w:rsidR="00E64F3E" w:rsidRPr="00E64F3E">
          <w:rPr>
            <w:rFonts w:ascii="ArialMT" w:eastAsia="ArialMT" w:cs="ArialMT"/>
            <w:lang w:val="fr-FR"/>
            <w:rPrChange w:id="431" w:author="qnguyen37" w:date="2012-08-15T14:12:00Z">
              <w:rPr>
                <w:rFonts w:ascii="ArialMT" w:eastAsia="ArialMT" w:hAnsi="Arial" w:cs="ArialMT"/>
                <w:color w:val="000000"/>
                <w:sz w:val="20"/>
                <w:szCs w:val="20"/>
                <w:u w:val="single"/>
              </w:rPr>
            </w:rPrChange>
          </w:rPr>
          <w:t xml:space="preserve"> 354 </w:t>
        </w:r>
        <w:r w:rsidR="00E64F3E" w:rsidRPr="00E64F3E">
          <w:rPr>
            <w:rFonts w:ascii="ArialMT" w:eastAsia="ArialMT" w:cs="ArialMT"/>
            <w:lang w:val="fr-FR"/>
            <w:rPrChange w:id="432" w:author="qnguyen37" w:date="2012-08-15T14:12:00Z">
              <w:rPr>
                <w:rFonts w:ascii="ArialMT" w:eastAsia="ArialMT" w:hAnsi="Arial" w:cs="ArialMT"/>
                <w:color w:val="000000"/>
                <w:sz w:val="20"/>
                <w:szCs w:val="20"/>
                <w:u w:val="single"/>
              </w:rPr>
            </w:rPrChange>
          </w:rPr>
          <w:t>đ</w:t>
        </w:r>
        <w:r w:rsidR="00E64F3E" w:rsidRPr="00E64F3E">
          <w:rPr>
            <w:rFonts w:ascii="ArialMT" w:eastAsia="ArialMT" w:cs="ArialMT"/>
            <w:lang w:val="fr-FR"/>
            <w:rPrChange w:id="433" w:author="qnguyen37" w:date="2012-08-15T14:12:00Z">
              <w:rPr>
                <w:rFonts w:ascii="ArialMT" w:eastAsia="ArialMT" w:hAnsi="Arial" w:cs="ArialMT"/>
                <w:color w:val="000000"/>
                <w:sz w:val="20"/>
                <w:szCs w:val="20"/>
                <w:u w:val="single"/>
              </w:rPr>
            </w:rPrChange>
          </w:rPr>
          <w:t>i</w:t>
        </w:r>
        <w:r w:rsidR="00E64F3E" w:rsidRPr="00E64F3E">
          <w:rPr>
            <w:rFonts w:ascii="ArialMT" w:eastAsia="ArialMT" w:cs="ArialMT"/>
            <w:lang w:val="fr-FR"/>
            <w:rPrChange w:id="434" w:author="qnguyen37" w:date="2012-08-15T14:12:00Z">
              <w:rPr>
                <w:rFonts w:ascii="ArialMT" w:eastAsia="ArialMT" w:hAnsi="Arial" w:cs="ArialMT"/>
                <w:color w:val="000000"/>
                <w:sz w:val="20"/>
                <w:szCs w:val="20"/>
                <w:u w:val="single"/>
              </w:rPr>
            </w:rPrChange>
          </w:rPr>
          <w:t>ể</w:t>
        </w:r>
        <w:r w:rsidR="00E64F3E" w:rsidRPr="00E64F3E">
          <w:rPr>
            <w:rFonts w:ascii="ArialMT" w:eastAsia="ArialMT" w:cs="ArialMT"/>
            <w:lang w:val="fr-FR"/>
            <w:rPrChange w:id="435" w:author="qnguyen37" w:date="2012-08-15T14:12:00Z">
              <w:rPr>
                <w:rFonts w:ascii="ArialMT" w:eastAsia="ArialMT" w:hAnsi="Arial" w:cs="ArialMT"/>
                <w:color w:val="000000"/>
                <w:sz w:val="20"/>
                <w:szCs w:val="20"/>
                <w:u w:val="single"/>
              </w:rPr>
            </w:rPrChange>
          </w:rPr>
          <w:t xml:space="preserve">m </w:t>
        </w:r>
        <w:r w:rsidR="00E64F3E" w:rsidRPr="00E64F3E">
          <w:rPr>
            <w:rFonts w:ascii="ArialMT" w:eastAsia="ArialMT" w:cs="ArialMT"/>
            <w:lang w:val="fr-FR"/>
            <w:rPrChange w:id="436" w:author="qnguyen37" w:date="2012-08-15T14:12:00Z">
              <w:rPr>
                <w:rFonts w:ascii="ArialMT" w:eastAsia="ArialMT" w:hAnsi="Arial" w:cs="ArialMT"/>
                <w:color w:val="000000"/>
                <w:sz w:val="20"/>
                <w:szCs w:val="20"/>
                <w:u w:val="single"/>
              </w:rPr>
            </w:rPrChange>
          </w:rPr>
          <w:t>để</w:t>
        </w:r>
        <w:r w:rsidR="00E64F3E" w:rsidRPr="00E64F3E">
          <w:rPr>
            <w:rFonts w:ascii="ArialMT" w:eastAsia="ArialMT" w:cs="ArialMT"/>
            <w:lang w:val="fr-FR"/>
            <w:rPrChange w:id="437" w:author="qnguyen37" w:date="2012-08-15T14:12:00Z">
              <w:rPr>
                <w:rFonts w:ascii="ArialMT" w:eastAsia="ArialMT" w:hAnsi="Arial" w:cs="ArialMT"/>
                <w:color w:val="000000"/>
                <w:sz w:val="20"/>
                <w:szCs w:val="20"/>
                <w:u w:val="single"/>
              </w:rPr>
            </w:rPrChange>
          </w:rPr>
          <w:t xml:space="preserve"> gia t</w:t>
        </w:r>
        <w:r w:rsidR="00E64F3E" w:rsidRPr="00E64F3E">
          <w:rPr>
            <w:rFonts w:ascii="ArialMT" w:eastAsia="ArialMT" w:cs="ArialMT"/>
            <w:lang w:val="fr-FR"/>
            <w:rPrChange w:id="438" w:author="qnguyen37" w:date="2012-08-15T14:12:00Z">
              <w:rPr>
                <w:rFonts w:ascii="ArialMT" w:eastAsia="ArialMT" w:hAnsi="Arial" w:cs="ArialMT"/>
                <w:color w:val="000000"/>
                <w:sz w:val="20"/>
                <w:szCs w:val="20"/>
                <w:u w:val="single"/>
              </w:rPr>
            </w:rPrChange>
          </w:rPr>
          <w:t>ă</w:t>
        </w:r>
        <w:r w:rsidR="00E64F3E" w:rsidRPr="00E64F3E">
          <w:rPr>
            <w:rFonts w:ascii="ArialMT" w:eastAsia="ArialMT" w:cs="ArialMT"/>
            <w:lang w:val="fr-FR"/>
            <w:rPrChange w:id="439" w:author="qnguyen37" w:date="2012-08-15T14:12:00Z">
              <w:rPr>
                <w:rFonts w:ascii="ArialMT" w:eastAsia="ArialMT" w:hAnsi="Arial" w:cs="ArialMT"/>
                <w:color w:val="000000"/>
                <w:sz w:val="20"/>
                <w:szCs w:val="20"/>
                <w:u w:val="single"/>
              </w:rPr>
            </w:rPrChange>
          </w:rPr>
          <w:t>ng x</w:t>
        </w:r>
        <w:r w:rsidR="00E64F3E" w:rsidRPr="00E64F3E">
          <w:rPr>
            <w:rFonts w:ascii="ArialMT" w:eastAsia="ArialMT" w:cs="ArialMT"/>
            <w:lang w:val="fr-FR"/>
            <w:rPrChange w:id="440" w:author="qnguyen37" w:date="2012-08-15T14:12:00Z">
              <w:rPr>
                <w:rFonts w:ascii="ArialMT" w:eastAsia="ArialMT" w:hAnsi="Arial" w:cs="ArialMT"/>
                <w:color w:val="000000"/>
                <w:sz w:val="20"/>
                <w:szCs w:val="20"/>
                <w:u w:val="single"/>
              </w:rPr>
            </w:rPrChange>
          </w:rPr>
          <w:t>á</w:t>
        </w:r>
        <w:r w:rsidR="00E64F3E" w:rsidRPr="00E64F3E">
          <w:rPr>
            <w:rFonts w:ascii="ArialMT" w:eastAsia="ArialMT" w:cs="ArialMT"/>
            <w:lang w:val="fr-FR"/>
            <w:rPrChange w:id="441" w:author="qnguyen37" w:date="2012-08-15T14:12:00Z">
              <w:rPr>
                <w:rFonts w:ascii="ArialMT" w:eastAsia="ArialMT" w:hAnsi="Arial" w:cs="ArialMT"/>
                <w:color w:val="000000"/>
                <w:sz w:val="20"/>
                <w:szCs w:val="20"/>
                <w:u w:val="single"/>
              </w:rPr>
            </w:rPrChange>
          </w:rPr>
          <w:t>c su</w:t>
        </w:r>
        <w:r w:rsidR="00E64F3E" w:rsidRPr="00E64F3E">
          <w:rPr>
            <w:rFonts w:ascii="ArialMT" w:eastAsia="ArialMT" w:cs="ArialMT"/>
            <w:lang w:val="fr-FR"/>
            <w:rPrChange w:id="442" w:author="qnguyen37" w:date="2012-08-15T14:12:00Z">
              <w:rPr>
                <w:rFonts w:ascii="ArialMT" w:eastAsia="ArialMT" w:hAnsi="Arial" w:cs="ArialMT"/>
                <w:color w:val="000000"/>
                <w:sz w:val="20"/>
                <w:szCs w:val="20"/>
                <w:u w:val="single"/>
              </w:rPr>
            </w:rPrChange>
          </w:rPr>
          <w:t>ấ</w:t>
        </w:r>
        <w:r w:rsidR="00E64F3E" w:rsidRPr="00E64F3E">
          <w:rPr>
            <w:rFonts w:ascii="ArialMT" w:eastAsia="ArialMT" w:cs="ArialMT"/>
            <w:lang w:val="fr-FR"/>
            <w:rPrChange w:id="443" w:author="qnguyen37" w:date="2012-08-15T14:12:00Z">
              <w:rPr>
                <w:rFonts w:ascii="ArialMT" w:eastAsia="ArialMT" w:hAnsi="Arial" w:cs="ArialMT"/>
                <w:color w:val="000000"/>
                <w:sz w:val="20"/>
                <w:szCs w:val="20"/>
                <w:u w:val="single"/>
              </w:rPr>
            </w:rPrChange>
          </w:rPr>
          <w:t>t h</w:t>
        </w:r>
        <w:r w:rsidR="00E64F3E" w:rsidRPr="00E64F3E">
          <w:rPr>
            <w:lang w:val="fr-FR"/>
            <w:rPrChange w:id="444" w:author="qnguyen37" w:date="2012-08-15T14:12:00Z">
              <w:rPr>
                <w:rFonts w:ascii="Arial" w:hAnsi="Arial" w:cs="Arial"/>
                <w:color w:val="000000"/>
                <w:sz w:val="20"/>
                <w:szCs w:val="20"/>
                <w:u w:val="single"/>
              </w:rPr>
            </w:rPrChange>
          </w:rPr>
          <w:t>ình thành xu</w:t>
        </w:r>
      </w:ins>
    </w:p>
    <w:p w:rsidR="00E64F3E" w:rsidRDefault="00554A46" w:rsidP="00E64F3E">
      <w:pPr>
        <w:rPr>
          <w:ins w:id="445" w:author="qnguyen37" w:date="2012-08-15T14:12:00Z"/>
          <w:rFonts w:ascii="ArialMT" w:eastAsia="ArialMT" w:cs="ArialMT"/>
        </w:rPr>
        <w:pPrChange w:id="446" w:author="quan_nh" w:date="2012-08-18T10:16:00Z">
          <w:pPr>
            <w:autoSpaceDE w:val="0"/>
            <w:autoSpaceDN w:val="0"/>
            <w:adjustRightInd w:val="0"/>
            <w:spacing w:after="0" w:line="240" w:lineRule="auto"/>
          </w:pPr>
        </w:pPrChange>
      </w:pPr>
      <w:ins w:id="447" w:author="quan_nh" w:date="2012-08-18T10:17:00Z">
        <w:r>
          <w:rPr>
            <w:rFonts w:ascii="ArialMT" w:eastAsia="ArialMT" w:cs="ArialMT"/>
          </w:rPr>
          <w:t xml:space="preserve"> </w:t>
        </w:r>
      </w:ins>
      <w:ins w:id="448" w:author="qnguyen37" w:date="2012-08-15T14:12:00Z">
        <w:r w:rsidR="00FE79DB">
          <w:rPr>
            <w:rFonts w:ascii="ArialMT" w:eastAsia="ArialMT" w:cs="ArialMT"/>
          </w:rPr>
          <w:t>h</w:t>
        </w:r>
        <w:r w:rsidR="00FE79DB">
          <w:rPr>
            <w:rFonts w:ascii="ArialMT" w:eastAsia="ArialMT" w:cs="ArialMT" w:hint="eastAsia"/>
          </w:rPr>
          <w:t>ướ</w:t>
        </w:r>
        <w:r w:rsidR="00FE79DB">
          <w:rPr>
            <w:rFonts w:ascii="ArialMT" w:eastAsia="ArialMT" w:cs="ArialMT"/>
          </w:rPr>
          <w:t>ng t</w:t>
        </w:r>
        <w:r w:rsidR="00FE79DB">
          <w:rPr>
            <w:rFonts w:ascii="ArialMT" w:eastAsia="ArialMT" w:cs="ArialMT" w:hint="eastAsia"/>
          </w:rPr>
          <w:t>ă</w:t>
        </w:r>
        <w:r w:rsidR="00FE79DB">
          <w:rPr>
            <w:rFonts w:ascii="ArialMT" w:eastAsia="ArialMT" w:cs="ArialMT"/>
          </w:rPr>
          <w:t>ng trong c</w:t>
        </w:r>
        <w:r w:rsidR="00FE79DB">
          <w:rPr>
            <w:rFonts w:ascii="ArialMT" w:eastAsia="ArialMT" w:cs="ArialMT" w:hint="eastAsia"/>
          </w:rPr>
          <w:t>á</w:t>
        </w:r>
        <w:r w:rsidR="00FE79DB">
          <w:rPr>
            <w:rFonts w:ascii="ArialMT" w:eastAsia="ArialMT" w:cs="ArialMT"/>
          </w:rPr>
          <w:t>c phi</w:t>
        </w:r>
        <w:r w:rsidR="00FE79DB">
          <w:t>ên ti</w:t>
        </w:r>
        <w:r w:rsidR="00FE79DB">
          <w:rPr>
            <w:rFonts w:ascii="ArialMT" w:eastAsia="ArialMT" w:cs="ArialMT" w:hint="eastAsia"/>
          </w:rPr>
          <w:t>ế</w:t>
        </w:r>
        <w:r w:rsidR="00FE79DB">
          <w:rPr>
            <w:rFonts w:ascii="ArialMT" w:eastAsia="ArialMT" w:cs="ArialMT"/>
          </w:rPr>
          <w:t>p theo.</w:t>
        </w:r>
      </w:ins>
    </w:p>
    <w:p w:rsidR="00E64F3E" w:rsidRDefault="00FE79DB" w:rsidP="00E64F3E">
      <w:pPr>
        <w:rPr>
          <w:ins w:id="449" w:author="qnguyen37" w:date="2012-08-15T14:12:00Z"/>
          <w:del w:id="450" w:author="quan_nh" w:date="2012-08-18T10:17:00Z"/>
          <w:rFonts w:ascii="ArialMT" w:eastAsia="ArialMT" w:cs="ArialMT"/>
        </w:rPr>
        <w:pPrChange w:id="451" w:author="qnguyen37" w:date="2012-08-15T14:12:00Z">
          <w:pPr>
            <w:autoSpaceDE w:val="0"/>
            <w:autoSpaceDN w:val="0"/>
            <w:adjustRightInd w:val="0"/>
            <w:spacing w:after="0" w:line="240" w:lineRule="auto"/>
          </w:pPr>
        </w:pPrChange>
      </w:pPr>
      <w:ins w:id="452" w:author="qnguyen37" w:date="2012-08-15T14:12:00Z">
        <w:del w:id="453" w:author="quan_nh" w:date="2012-08-18T10:17:00Z">
          <w:r w:rsidDel="00D228D8">
            <w:rPr>
              <w:rFonts w:ascii="SymbolMT" w:eastAsia="SymbolMT" w:cs="SymbolMT" w:hint="eastAsia"/>
              <w:sz w:val="26"/>
              <w:szCs w:val="26"/>
            </w:rPr>
            <w:delText></w:delText>
          </w:r>
        </w:del>
        <w:r>
          <w:rPr>
            <w:rFonts w:ascii="SymbolMT" w:eastAsia="SymbolMT" w:cs="SymbolMT"/>
            <w:sz w:val="26"/>
            <w:szCs w:val="26"/>
          </w:rPr>
          <w:t xml:space="preserve"> </w:t>
        </w:r>
        <w:r>
          <w:t>Thanh kho</w:t>
        </w:r>
        <w:r>
          <w:rPr>
            <w:rFonts w:ascii="ArialMT" w:eastAsia="ArialMT" w:cs="ArialMT" w:hint="eastAsia"/>
          </w:rPr>
          <w:t>ả</w:t>
        </w:r>
        <w:r>
          <w:rPr>
            <w:rFonts w:ascii="ArialMT" w:eastAsia="ArialMT" w:cs="ArialMT"/>
          </w:rPr>
          <w:t>n gia t</w:t>
        </w:r>
        <w:r>
          <w:rPr>
            <w:rFonts w:ascii="ArialMT" w:eastAsia="ArialMT" w:cs="ArialMT" w:hint="eastAsia"/>
          </w:rPr>
          <w:t>ă</w:t>
        </w:r>
        <w:r>
          <w:t>ng m</w:t>
        </w:r>
        <w:r>
          <w:rPr>
            <w:rFonts w:ascii="ArialMT" w:eastAsia="ArialMT" w:cs="ArialMT" w:hint="eastAsia"/>
          </w:rPr>
          <w:t>ạ</w:t>
        </w:r>
        <w:r>
          <w:rPr>
            <w:rFonts w:ascii="ArialMT" w:eastAsia="ArialMT" w:cs="ArialMT"/>
          </w:rPr>
          <w:t xml:space="preserve">nh </w:t>
        </w:r>
        <w:r>
          <w:rPr>
            <w:rFonts w:ascii="ArialMT" w:eastAsia="ArialMT" w:cs="ArialMT" w:hint="eastAsia"/>
          </w:rPr>
          <w:t>ở</w:t>
        </w:r>
        <w:r>
          <w:rPr>
            <w:rFonts w:ascii="ArialMT" w:eastAsia="ArialMT" w:cs="ArialMT"/>
          </w:rPr>
          <w:t xml:space="preserve"> nh</w:t>
        </w:r>
        <w:r>
          <w:rPr>
            <w:rFonts w:ascii="ArialMT" w:eastAsia="ArialMT" w:cs="ArialMT" w:hint="eastAsia"/>
          </w:rPr>
          <w:t>ữ</w:t>
        </w:r>
        <w:r>
          <w:rPr>
            <w:rFonts w:ascii="ArialMT" w:eastAsia="ArialMT" w:cs="ArialMT"/>
          </w:rPr>
          <w:t>ng ng</w:t>
        </w:r>
        <w:r>
          <w:rPr>
            <w:rFonts w:ascii="ArialMT" w:eastAsia="ArialMT" w:cs="ArialMT" w:hint="eastAsia"/>
          </w:rPr>
          <w:t>à</w:t>
        </w:r>
        <w:r>
          <w:rPr>
            <w:rFonts w:ascii="ArialMT" w:eastAsia="ArialMT" w:cs="ArialMT"/>
          </w:rPr>
          <w:t xml:space="preserve">y </w:t>
        </w:r>
        <w:r>
          <w:rPr>
            <w:rFonts w:ascii="ArialMT" w:eastAsia="ArialMT" w:cs="ArialMT" w:hint="eastAsia"/>
          </w:rPr>
          <w:t>đầ</w:t>
        </w:r>
        <w:r>
          <w:rPr>
            <w:rFonts w:ascii="ArialMT" w:eastAsia="ArialMT" w:cs="ArialMT"/>
          </w:rPr>
          <w:t>u tu</w:t>
        </w:r>
        <w:r>
          <w:rPr>
            <w:rFonts w:ascii="ArialMT" w:eastAsia="ArialMT" w:cs="ArialMT" w:hint="eastAsia"/>
          </w:rPr>
          <w:t>ầ</w:t>
        </w:r>
        <w:r>
          <w:rPr>
            <w:rFonts w:ascii="ArialMT" w:eastAsia="ArialMT" w:cs="ArialMT"/>
          </w:rPr>
          <w:t>n nh</w:t>
        </w:r>
        <w:r>
          <w:rPr>
            <w:rFonts w:ascii="ArialMT" w:eastAsia="ArialMT" w:cs="ArialMT" w:hint="eastAsia"/>
          </w:rPr>
          <w:t>ư</w:t>
        </w:r>
        <w:r>
          <w:rPr>
            <w:rFonts w:ascii="ArialMT" w:eastAsia="ArialMT" w:cs="ArialMT"/>
          </w:rPr>
          <w:t>ng suy gi</w:t>
        </w:r>
        <w:r>
          <w:rPr>
            <w:rFonts w:ascii="ArialMT" w:eastAsia="ArialMT" w:cs="ArialMT" w:hint="eastAsia"/>
          </w:rPr>
          <w:t>ả</w:t>
        </w:r>
        <w:r>
          <w:rPr>
            <w:rFonts w:ascii="ArialMT" w:eastAsia="ArialMT" w:cs="ArialMT"/>
          </w:rPr>
          <w:t>m d</w:t>
        </w:r>
        <w:r>
          <w:rPr>
            <w:rFonts w:ascii="ArialMT" w:eastAsia="ArialMT" w:cs="ArialMT" w:hint="eastAsia"/>
          </w:rPr>
          <w:t>ầ</w:t>
        </w:r>
        <w:r>
          <w:rPr>
            <w:rFonts w:ascii="ArialMT" w:eastAsia="ArialMT" w:cs="ArialMT"/>
          </w:rPr>
          <w:t>n</w:t>
        </w:r>
      </w:ins>
    </w:p>
    <w:p w:rsidR="00E64F3E" w:rsidRDefault="00D228D8" w:rsidP="00E64F3E">
      <w:pPr>
        <w:rPr>
          <w:ins w:id="454" w:author="qnguyen37" w:date="2012-08-15T14:12:00Z"/>
          <w:del w:id="455" w:author="quan_nh" w:date="2012-08-18T10:17:00Z"/>
          <w:rFonts w:ascii="ArialMT" w:eastAsia="ArialMT" w:cs="ArialMT"/>
        </w:rPr>
        <w:pPrChange w:id="456" w:author="qnguyen37" w:date="2012-08-15T14:12:00Z">
          <w:pPr>
            <w:autoSpaceDE w:val="0"/>
            <w:autoSpaceDN w:val="0"/>
            <w:adjustRightInd w:val="0"/>
            <w:spacing w:after="0" w:line="240" w:lineRule="auto"/>
          </w:pPr>
        </w:pPrChange>
      </w:pPr>
      <w:ins w:id="457" w:author="quan_nh" w:date="2012-08-18T10:17:00Z">
        <w:r>
          <w:t xml:space="preserve"> </w:t>
        </w:r>
      </w:ins>
      <w:ins w:id="458" w:author="qnguyen37" w:date="2012-08-15T14:12:00Z">
        <w:r w:rsidR="00FE79DB">
          <w:t>tr</w:t>
        </w:r>
        <w:r w:rsidR="00FE79DB">
          <w:rPr>
            <w:rFonts w:ascii="ArialMT" w:eastAsia="ArialMT" w:cs="ArialMT" w:hint="eastAsia"/>
          </w:rPr>
          <w:t>ở</w:t>
        </w:r>
        <w:r w:rsidR="00FE79DB">
          <w:rPr>
            <w:rFonts w:ascii="ArialMT" w:eastAsia="ArialMT" w:cs="ArialMT"/>
          </w:rPr>
          <w:t xml:space="preserve"> l</w:t>
        </w:r>
        <w:r w:rsidR="00FE79DB">
          <w:rPr>
            <w:rFonts w:ascii="ArialMT" w:eastAsia="ArialMT" w:cs="ArialMT" w:hint="eastAsia"/>
          </w:rPr>
          <w:t>ạ</w:t>
        </w:r>
        <w:r w:rsidR="00FE79DB">
          <w:rPr>
            <w:rFonts w:ascii="ArialMT" w:eastAsia="ArialMT" w:cs="ArialMT"/>
          </w:rPr>
          <w:t xml:space="preserve">i sau </w:t>
        </w:r>
        <w:r w:rsidR="00FE79DB">
          <w:rPr>
            <w:rFonts w:ascii="ArialMT" w:eastAsia="ArialMT" w:cs="ArialMT" w:hint="eastAsia"/>
          </w:rPr>
          <w:t>đó</w:t>
        </w:r>
        <w:r w:rsidR="00FE79DB">
          <w:rPr>
            <w:rFonts w:ascii="ArialMT" w:eastAsia="ArialMT" w:cs="ArialMT"/>
          </w:rPr>
          <w:t>, s</w:t>
        </w:r>
        <w:r w:rsidR="00FE79DB">
          <w:rPr>
            <w:rFonts w:ascii="ArialMT" w:eastAsia="ArialMT" w:cs="ArialMT" w:hint="eastAsia"/>
          </w:rPr>
          <w:t>ự</w:t>
        </w:r>
        <w:r w:rsidR="00FE79DB">
          <w:rPr>
            <w:rFonts w:ascii="ArialMT" w:eastAsia="ArialMT" w:cs="ArialMT"/>
          </w:rPr>
          <w:t xml:space="preserve"> c</w:t>
        </w:r>
        <w:r w:rsidR="00FE79DB">
          <w:rPr>
            <w:rFonts w:ascii="ArialMT" w:eastAsia="ArialMT" w:cs="ArialMT" w:hint="eastAsia"/>
          </w:rPr>
          <w:t>ả</w:t>
        </w:r>
        <w:r w:rsidR="00FE79DB">
          <w:rPr>
            <w:rFonts w:ascii="ArialMT" w:eastAsia="ArialMT" w:cs="ArialMT"/>
          </w:rPr>
          <w:t>i thi</w:t>
        </w:r>
        <w:r w:rsidR="00FE79DB">
          <w:rPr>
            <w:rFonts w:ascii="ArialMT" w:eastAsia="ArialMT" w:cs="ArialMT" w:hint="eastAsia"/>
          </w:rPr>
          <w:t>ệ</w:t>
        </w:r>
        <w:r w:rsidR="00FE79DB">
          <w:rPr>
            <w:rFonts w:ascii="ArialMT" w:eastAsia="ArialMT" w:cs="ArialMT"/>
          </w:rPr>
          <w:t>n c</w:t>
        </w:r>
        <w:r w:rsidR="00FE79DB">
          <w:rPr>
            <w:rFonts w:ascii="ArialMT" w:eastAsia="ArialMT" w:cs="ArialMT" w:hint="eastAsia"/>
          </w:rPr>
          <w:t>ủ</w:t>
        </w:r>
        <w:r w:rsidR="00FE79DB">
          <w:rPr>
            <w:rFonts w:ascii="ArialMT" w:eastAsia="ArialMT" w:cs="ArialMT"/>
          </w:rPr>
          <w:t>a thanh kho</w:t>
        </w:r>
        <w:r w:rsidR="00FE79DB">
          <w:rPr>
            <w:rFonts w:ascii="ArialMT" w:eastAsia="ArialMT" w:cs="ArialMT" w:hint="eastAsia"/>
          </w:rPr>
          <w:t>ả</w:t>
        </w:r>
        <w:r w:rsidR="00FE79DB">
          <w:rPr>
            <w:rFonts w:ascii="ArialMT" w:eastAsia="ArialMT" w:cs="ArialMT"/>
          </w:rPr>
          <w:t xml:space="preserve">n </w:t>
        </w:r>
        <w:r w:rsidR="00FE79DB">
          <w:t>v</w:t>
        </w:r>
        <w:r w:rsidR="00FE79DB">
          <w:rPr>
            <w:rFonts w:ascii="ArialMT" w:eastAsia="ArialMT" w:cs="ArialMT" w:hint="eastAsia"/>
          </w:rPr>
          <w:t>ẫ</w:t>
        </w:r>
        <w:r w:rsidR="00FE79DB">
          <w:rPr>
            <w:rFonts w:ascii="ArialMT" w:eastAsia="ArialMT" w:cs="ArialMT"/>
          </w:rPr>
          <w:t>n ch</w:t>
        </w:r>
        <w:r w:rsidR="00FE79DB">
          <w:rPr>
            <w:rFonts w:ascii="ArialMT" w:eastAsia="ArialMT" w:cs="ArialMT" w:hint="eastAsia"/>
          </w:rPr>
          <w:t>ư</w:t>
        </w:r>
        <w:r w:rsidR="00FE79DB">
          <w:rPr>
            <w:rFonts w:ascii="ArialMT" w:eastAsia="ArialMT" w:cs="ArialMT"/>
          </w:rPr>
          <w:t>a t</w:t>
        </w:r>
        <w:r w:rsidR="00FE79DB">
          <w:rPr>
            <w:rFonts w:ascii="ArialMT" w:eastAsia="ArialMT" w:cs="ArialMT" w:hint="eastAsia"/>
          </w:rPr>
          <w:t>ươ</w:t>
        </w:r>
        <w:r w:rsidR="00FE79DB">
          <w:rPr>
            <w:rFonts w:ascii="ArialMT" w:eastAsia="ArialMT" w:cs="ArialMT"/>
          </w:rPr>
          <w:t>ng x</w:t>
        </w:r>
        <w:r w:rsidR="00FE79DB">
          <w:rPr>
            <w:rFonts w:ascii="ArialMT" w:eastAsia="ArialMT" w:cs="ArialMT" w:hint="eastAsia"/>
          </w:rPr>
          <w:t>ứ</w:t>
        </w:r>
        <w:r w:rsidR="00FE79DB">
          <w:rPr>
            <w:rFonts w:ascii="ArialMT" w:eastAsia="ArialMT" w:cs="ArialMT"/>
          </w:rPr>
          <w:t>ng v</w:t>
        </w:r>
        <w:r w:rsidR="00FE79DB">
          <w:rPr>
            <w:rFonts w:ascii="ArialMT" w:eastAsia="ArialMT" w:cs="ArialMT" w:hint="eastAsia"/>
          </w:rPr>
          <w:t>ớ</w:t>
        </w:r>
        <w:r w:rsidR="00FE79DB">
          <w:rPr>
            <w:rFonts w:ascii="ArialMT" w:eastAsia="ArialMT" w:cs="ArialMT"/>
          </w:rPr>
          <w:t xml:space="preserve">i </w:t>
        </w:r>
        <w:r w:rsidR="00FE79DB">
          <w:rPr>
            <w:rFonts w:ascii="ArialMT" w:eastAsia="ArialMT" w:cs="ArialMT" w:hint="eastAsia"/>
          </w:rPr>
          <w:t>đà</w:t>
        </w:r>
        <w:r w:rsidR="00FE79DB">
          <w:rPr>
            <w:rFonts w:ascii="ArialMT" w:eastAsia="ArialMT" w:cs="ArialMT"/>
          </w:rPr>
          <w:t xml:space="preserve"> </w:t>
        </w:r>
        <w:r w:rsidR="00FE79DB">
          <w:rPr>
            <w:rFonts w:ascii="ArialMT" w:eastAsia="ArialMT" w:cs="ArialMT" w:hint="eastAsia"/>
          </w:rPr>
          <w:t>đ</w:t>
        </w:r>
        <w:r w:rsidR="00FE79DB">
          <w:rPr>
            <w:rFonts w:ascii="ArialMT" w:eastAsia="ArialMT" w:cs="ArialMT"/>
          </w:rPr>
          <w:t>i</w:t>
        </w:r>
      </w:ins>
    </w:p>
    <w:p w:rsidR="00E64F3E" w:rsidRDefault="00D228D8" w:rsidP="00E64F3E">
      <w:pPr>
        <w:rPr>
          <w:ins w:id="459" w:author="qnguyen37" w:date="2012-08-15T14:12:00Z"/>
          <w:rFonts w:ascii="ArialMT" w:eastAsia="ArialMT" w:cs="ArialMT"/>
        </w:rPr>
        <w:pPrChange w:id="460" w:author="qnguyen37" w:date="2012-08-15T14:12:00Z">
          <w:pPr>
            <w:autoSpaceDE w:val="0"/>
            <w:autoSpaceDN w:val="0"/>
            <w:adjustRightInd w:val="0"/>
            <w:spacing w:after="0" w:line="240" w:lineRule="auto"/>
          </w:pPr>
        </w:pPrChange>
      </w:pPr>
      <w:ins w:id="461" w:author="quan_nh" w:date="2012-08-18T10:17:00Z">
        <w:r>
          <w:t xml:space="preserve"> </w:t>
        </w:r>
      </w:ins>
      <w:ins w:id="462" w:author="qnguyen37" w:date="2012-08-15T14:12:00Z">
        <w:r w:rsidR="00FE79DB">
          <w:t>lên c</w:t>
        </w:r>
        <w:r w:rsidR="00FE79DB">
          <w:rPr>
            <w:rFonts w:ascii="ArialMT" w:eastAsia="ArialMT" w:cs="ArialMT" w:hint="eastAsia"/>
          </w:rPr>
          <w:t>ủ</w:t>
        </w:r>
        <w:r w:rsidR="00FE79DB">
          <w:rPr>
            <w:rFonts w:ascii="ArialMT" w:eastAsia="ArialMT" w:cs="ArialMT"/>
          </w:rPr>
          <w:t xml:space="preserve">a </w:t>
        </w:r>
        <w:r w:rsidR="00FE79DB">
          <w:rPr>
            <w:rFonts w:ascii="ArialMT" w:eastAsia="ArialMT" w:cs="ArialMT" w:hint="eastAsia"/>
          </w:rPr>
          <w:t>đườ</w:t>
        </w:r>
        <w:r w:rsidR="00FE79DB">
          <w:rPr>
            <w:rFonts w:ascii="ArialMT" w:eastAsia="ArialMT" w:cs="ArialMT"/>
          </w:rPr>
          <w:t>ng gi</w:t>
        </w:r>
        <w:r w:rsidR="00FE79DB">
          <w:rPr>
            <w:rFonts w:ascii="ArialMT" w:eastAsia="ArialMT" w:cs="ArialMT" w:hint="eastAsia"/>
          </w:rPr>
          <w:t>á</w:t>
        </w:r>
        <w:r w:rsidR="00FE79DB">
          <w:rPr>
            <w:rFonts w:ascii="ArialMT" w:eastAsia="ArialMT" w:cs="ArialMT"/>
          </w:rPr>
          <w:t>.</w:t>
        </w:r>
      </w:ins>
    </w:p>
    <w:p w:rsidR="00E64F3E" w:rsidRPr="00E64F3E" w:rsidRDefault="00E64F3E" w:rsidP="00E64F3E">
      <w:pPr>
        <w:rPr>
          <w:ins w:id="463" w:author="qnguyen37" w:date="2012-08-15T14:12:00Z"/>
          <w:del w:id="464" w:author="quan_nh" w:date="2012-08-18T10:17:00Z"/>
          <w:rFonts w:ascii="ArialMT" w:eastAsia="ArialMT" w:cs="ArialMT"/>
          <w:b/>
          <w:rPrChange w:id="465" w:author="quan_nh" w:date="2012-08-18T10:17:00Z">
            <w:rPr>
              <w:ins w:id="466" w:author="qnguyen37" w:date="2012-08-15T14:12:00Z"/>
              <w:del w:id="467" w:author="quan_nh" w:date="2012-08-18T10:17:00Z"/>
              <w:rFonts w:ascii="ArialMT" w:eastAsia="ArialMT" w:cs="ArialMT"/>
            </w:rPr>
          </w:rPrChange>
        </w:rPr>
        <w:pPrChange w:id="468" w:author="qnguyen37" w:date="2012-08-15T14:12:00Z">
          <w:pPr>
            <w:autoSpaceDE w:val="0"/>
            <w:autoSpaceDN w:val="0"/>
            <w:adjustRightInd w:val="0"/>
            <w:spacing w:after="0" w:line="240" w:lineRule="auto"/>
          </w:pPr>
        </w:pPrChange>
      </w:pPr>
      <w:ins w:id="469" w:author="qnguyen37" w:date="2012-08-15T14:12:00Z">
        <w:del w:id="470" w:author="quan_nh" w:date="2012-08-18T10:17:00Z">
          <w:r w:rsidRPr="00E64F3E">
            <w:rPr>
              <w:rFonts w:ascii="SymbolMT" w:eastAsia="SymbolMT" w:cs="SymbolMT" w:hint="eastAsia"/>
              <w:b/>
              <w:sz w:val="26"/>
              <w:szCs w:val="26"/>
              <w:rPrChange w:id="471" w:author="quan_nh" w:date="2012-08-18T10:17:00Z">
                <w:rPr>
                  <w:rFonts w:ascii="SymbolMT" w:eastAsia="SymbolMT" w:cs="SymbolMT" w:hint="eastAsia"/>
                  <w:color w:val="0000FF"/>
                  <w:sz w:val="26"/>
                  <w:szCs w:val="26"/>
                  <w:u w:val="single"/>
                </w:rPr>
              </w:rPrChange>
            </w:rPr>
            <w:delText></w:delText>
          </w:r>
        </w:del>
        <w:del w:id="472" w:author="quan_nh" w:date="2012-08-18T10:18:00Z">
          <w:r w:rsidRPr="00E64F3E">
            <w:rPr>
              <w:rFonts w:ascii="SymbolMT" w:eastAsia="SymbolMT" w:cs="SymbolMT"/>
              <w:b/>
              <w:sz w:val="26"/>
              <w:szCs w:val="26"/>
              <w:rPrChange w:id="473" w:author="quan_nh" w:date="2012-08-18T10:17:00Z">
                <w:rPr>
                  <w:rFonts w:ascii="SymbolMT" w:eastAsia="SymbolMT" w:cs="SymbolMT"/>
                  <w:color w:val="0000FF"/>
                  <w:sz w:val="26"/>
                  <w:szCs w:val="26"/>
                  <w:u w:val="single"/>
                </w:rPr>
              </w:rPrChange>
            </w:rPr>
            <w:delText xml:space="preserve"> </w:delText>
          </w:r>
        </w:del>
        <w:r w:rsidRPr="00E64F3E">
          <w:rPr>
            <w:b/>
            <w:rPrChange w:id="474" w:author="quan_nh" w:date="2012-08-18T10:17:00Z">
              <w:rPr>
                <w:color w:val="0000FF"/>
                <w:u w:val="single"/>
              </w:rPr>
            </w:rPrChange>
          </w:rPr>
          <w:t>MACD trong tu</w:t>
        </w:r>
        <w:r w:rsidRPr="00E64F3E">
          <w:rPr>
            <w:rFonts w:ascii="ArialMT" w:eastAsia="ArialMT" w:cs="ArialMT"/>
            <w:b/>
            <w:rPrChange w:id="475" w:author="quan_nh" w:date="2012-08-18T10:17:00Z">
              <w:rPr>
                <w:rFonts w:ascii="ArialMT" w:eastAsia="ArialMT" w:cs="ArialMT"/>
                <w:color w:val="0000FF"/>
                <w:u w:val="single"/>
              </w:rPr>
            </w:rPrChange>
          </w:rPr>
          <w:t>ầ</w:t>
        </w:r>
        <w:r w:rsidRPr="00E64F3E">
          <w:rPr>
            <w:rFonts w:ascii="ArialMT" w:eastAsia="ArialMT" w:cs="ArialMT"/>
            <w:b/>
            <w:rPrChange w:id="476" w:author="quan_nh" w:date="2012-08-18T10:17:00Z">
              <w:rPr>
                <w:rFonts w:ascii="ArialMT" w:eastAsia="ArialMT" w:cs="ArialMT"/>
                <w:color w:val="0000FF"/>
                <w:u w:val="single"/>
              </w:rPr>
            </w:rPrChange>
          </w:rPr>
          <w:t xml:space="preserve">n </w:t>
        </w:r>
        <w:r w:rsidRPr="00E64F3E">
          <w:rPr>
            <w:rFonts w:ascii="ArialMT" w:eastAsia="ArialMT" w:cs="ArialMT"/>
            <w:b/>
            <w:rPrChange w:id="477" w:author="quan_nh" w:date="2012-08-18T10:17:00Z">
              <w:rPr>
                <w:rFonts w:ascii="ArialMT" w:eastAsia="ArialMT" w:cs="ArialMT"/>
                <w:color w:val="0000FF"/>
                <w:u w:val="single"/>
              </w:rPr>
            </w:rPrChange>
          </w:rPr>
          <w:t>đ</w:t>
        </w:r>
        <w:r w:rsidRPr="00E64F3E">
          <w:rPr>
            <w:b/>
            <w:rPrChange w:id="478" w:author="quan_nh" w:date="2012-08-18T10:17:00Z">
              <w:rPr>
                <w:color w:val="0000FF"/>
                <w:u w:val="single"/>
              </w:rPr>
            </w:rPrChange>
          </w:rPr>
          <w:t>ã c</w:t>
        </w:r>
        <w:r w:rsidRPr="00E64F3E">
          <w:rPr>
            <w:rFonts w:ascii="ArialMT" w:eastAsia="ArialMT" w:cs="ArialMT"/>
            <w:b/>
            <w:rPrChange w:id="479" w:author="quan_nh" w:date="2012-08-18T10:17:00Z">
              <w:rPr>
                <w:rFonts w:ascii="ArialMT" w:eastAsia="ArialMT" w:cs="ArialMT"/>
                <w:color w:val="0000FF"/>
                <w:u w:val="single"/>
              </w:rPr>
            </w:rPrChange>
          </w:rPr>
          <w:t>ắ</w:t>
        </w:r>
        <w:r w:rsidRPr="00E64F3E">
          <w:rPr>
            <w:rFonts w:ascii="ArialMT" w:eastAsia="ArialMT" w:cs="ArialMT"/>
            <w:b/>
            <w:rPrChange w:id="480" w:author="quan_nh" w:date="2012-08-18T10:17:00Z">
              <w:rPr>
                <w:rFonts w:ascii="ArialMT" w:eastAsia="ArialMT" w:cs="ArialMT"/>
                <w:color w:val="0000FF"/>
                <w:u w:val="single"/>
              </w:rPr>
            </w:rPrChange>
          </w:rPr>
          <w:t xml:space="preserve">t qua </w:t>
        </w:r>
        <w:r w:rsidRPr="00E64F3E">
          <w:rPr>
            <w:rFonts w:ascii="ArialMT" w:eastAsia="ArialMT" w:cs="ArialMT"/>
            <w:b/>
            <w:rPrChange w:id="481" w:author="quan_nh" w:date="2012-08-18T10:17:00Z">
              <w:rPr>
                <w:rFonts w:ascii="ArialMT" w:eastAsia="ArialMT" w:cs="ArialMT"/>
                <w:color w:val="0000FF"/>
                <w:u w:val="single"/>
              </w:rPr>
            </w:rPrChange>
          </w:rPr>
          <w:t>đườ</w:t>
        </w:r>
        <w:r w:rsidRPr="00E64F3E">
          <w:rPr>
            <w:rFonts w:ascii="ArialMT" w:eastAsia="ArialMT" w:cs="ArialMT"/>
            <w:b/>
            <w:rPrChange w:id="482" w:author="quan_nh" w:date="2012-08-18T10:17:00Z">
              <w:rPr>
                <w:rFonts w:ascii="ArialMT" w:eastAsia="ArialMT" w:cs="ArialMT"/>
                <w:color w:val="0000FF"/>
                <w:u w:val="single"/>
              </w:rPr>
            </w:rPrChange>
          </w:rPr>
          <w:t>ng trung b</w:t>
        </w:r>
        <w:r w:rsidRPr="00E64F3E">
          <w:rPr>
            <w:b/>
            <w:rPrChange w:id="483" w:author="quan_nh" w:date="2012-08-18T10:17:00Z">
              <w:rPr>
                <w:color w:val="0000FF"/>
                <w:u w:val="single"/>
              </w:rPr>
            </w:rPrChange>
          </w:rPr>
          <w:t>ình c</w:t>
        </w:r>
        <w:r w:rsidRPr="00E64F3E">
          <w:rPr>
            <w:rFonts w:ascii="ArialMT" w:eastAsia="ArialMT" w:cs="ArialMT"/>
            <w:b/>
            <w:rPrChange w:id="484" w:author="quan_nh" w:date="2012-08-18T10:17:00Z">
              <w:rPr>
                <w:rFonts w:ascii="ArialMT" w:eastAsia="ArialMT" w:cs="ArialMT"/>
                <w:color w:val="0000FF"/>
                <w:u w:val="single"/>
              </w:rPr>
            </w:rPrChange>
          </w:rPr>
          <w:t>ủ</w:t>
        </w:r>
        <w:r w:rsidRPr="00E64F3E">
          <w:rPr>
            <w:rFonts w:ascii="ArialMT" w:eastAsia="ArialMT" w:cs="ArialMT"/>
            <w:b/>
            <w:rPrChange w:id="485" w:author="quan_nh" w:date="2012-08-18T10:17:00Z">
              <w:rPr>
                <w:rFonts w:ascii="ArialMT" w:eastAsia="ArialMT" w:cs="ArialMT"/>
                <w:color w:val="0000FF"/>
                <w:u w:val="single"/>
              </w:rPr>
            </w:rPrChange>
          </w:rPr>
          <w:t>a m</w:t>
        </w:r>
        <w:r w:rsidRPr="00E64F3E">
          <w:rPr>
            <w:b/>
            <w:rPrChange w:id="486" w:author="quan_nh" w:date="2012-08-18T10:17:00Z">
              <w:rPr>
                <w:color w:val="0000FF"/>
                <w:u w:val="single"/>
              </w:rPr>
            </w:rPrChange>
          </w:rPr>
          <w:t xml:space="preserve">ình </w:t>
        </w:r>
        <w:r w:rsidRPr="00E64F3E">
          <w:rPr>
            <w:rFonts w:ascii="ArialMT" w:eastAsia="ArialMT" w:cs="ArialMT"/>
            <w:b/>
            <w:rPrChange w:id="487" w:author="quan_nh" w:date="2012-08-18T10:17:00Z">
              <w:rPr>
                <w:rFonts w:ascii="ArialMT" w:eastAsia="ArialMT" w:cs="ArialMT"/>
                <w:color w:val="0000FF"/>
                <w:u w:val="single"/>
              </w:rPr>
            </w:rPrChange>
          </w:rPr>
          <w:t>để</w:t>
        </w:r>
        <w:r w:rsidRPr="00E64F3E">
          <w:rPr>
            <w:rFonts w:ascii="ArialMT" w:eastAsia="ArialMT" w:cs="ArialMT"/>
            <w:b/>
            <w:rPrChange w:id="488" w:author="quan_nh" w:date="2012-08-18T10:17:00Z">
              <w:rPr>
                <w:rFonts w:ascii="ArialMT" w:eastAsia="ArialMT" w:cs="ArialMT"/>
                <w:color w:val="0000FF"/>
                <w:u w:val="single"/>
              </w:rPr>
            </w:rPrChange>
          </w:rPr>
          <w:t xml:space="preserve"> </w:t>
        </w:r>
        <w:r w:rsidRPr="00E64F3E">
          <w:rPr>
            <w:rFonts w:ascii="ArialMT" w:eastAsia="ArialMT" w:cs="ArialMT"/>
            <w:b/>
            <w:rPrChange w:id="489" w:author="quan_nh" w:date="2012-08-18T10:17:00Z">
              <w:rPr>
                <w:rFonts w:ascii="ArialMT" w:eastAsia="ArialMT" w:cs="ArialMT"/>
                <w:color w:val="0000FF"/>
                <w:u w:val="single"/>
              </w:rPr>
            </w:rPrChange>
          </w:rPr>
          <w:t>ủ</w:t>
        </w:r>
        <w:r w:rsidRPr="00E64F3E">
          <w:rPr>
            <w:rFonts w:ascii="ArialMT" w:eastAsia="ArialMT" w:cs="ArialMT"/>
            <w:b/>
            <w:rPrChange w:id="490" w:author="quan_nh" w:date="2012-08-18T10:17:00Z">
              <w:rPr>
                <w:rFonts w:ascii="ArialMT" w:eastAsia="ArialMT" w:cs="ArialMT"/>
                <w:color w:val="0000FF"/>
                <w:u w:val="single"/>
              </w:rPr>
            </w:rPrChange>
          </w:rPr>
          <w:t>ng h</w:t>
        </w:r>
        <w:r w:rsidRPr="00E64F3E">
          <w:rPr>
            <w:rFonts w:ascii="ArialMT" w:eastAsia="ArialMT" w:cs="ArialMT"/>
            <w:b/>
            <w:rPrChange w:id="491" w:author="quan_nh" w:date="2012-08-18T10:17:00Z">
              <w:rPr>
                <w:rFonts w:ascii="ArialMT" w:eastAsia="ArialMT" w:cs="ArialMT"/>
                <w:color w:val="0000FF"/>
                <w:u w:val="single"/>
              </w:rPr>
            </w:rPrChange>
          </w:rPr>
          <w:t>ộ</w:t>
        </w:r>
        <w:r w:rsidRPr="00E64F3E">
          <w:rPr>
            <w:rFonts w:ascii="ArialMT" w:eastAsia="ArialMT" w:cs="ArialMT"/>
            <w:b/>
            <w:rPrChange w:id="492" w:author="quan_nh" w:date="2012-08-18T10:17:00Z">
              <w:rPr>
                <w:rFonts w:ascii="ArialMT" w:eastAsia="ArialMT" w:cs="ArialMT"/>
                <w:color w:val="0000FF"/>
                <w:u w:val="single"/>
              </w:rPr>
            </w:rPrChange>
          </w:rPr>
          <w:t xml:space="preserve"> cho s</w:t>
        </w:r>
        <w:r w:rsidRPr="00E64F3E">
          <w:rPr>
            <w:rFonts w:ascii="ArialMT" w:eastAsia="ArialMT" w:cs="ArialMT"/>
            <w:b/>
            <w:rPrChange w:id="493" w:author="quan_nh" w:date="2012-08-18T10:17:00Z">
              <w:rPr>
                <w:rFonts w:ascii="ArialMT" w:eastAsia="ArialMT" w:cs="ArialMT"/>
                <w:color w:val="0000FF"/>
                <w:u w:val="single"/>
              </w:rPr>
            </w:rPrChange>
          </w:rPr>
          <w:t>ự</w:t>
        </w:r>
      </w:ins>
    </w:p>
    <w:p w:rsidR="00E64F3E" w:rsidRDefault="00E64F3E" w:rsidP="00E64F3E">
      <w:pPr>
        <w:rPr>
          <w:ins w:id="494" w:author="quan_nh" w:date="2012-08-18T10:17:00Z"/>
          <w:rFonts w:ascii="ArialMT" w:eastAsia="ArialMT" w:cs="ArialMT"/>
          <w:b/>
        </w:rPr>
        <w:pPrChange w:id="495" w:author="qnguyen37" w:date="2012-08-15T14:12:00Z">
          <w:pPr>
            <w:autoSpaceDE w:val="0"/>
            <w:autoSpaceDN w:val="0"/>
            <w:adjustRightInd w:val="0"/>
            <w:spacing w:after="0" w:line="240" w:lineRule="auto"/>
          </w:pPr>
        </w:pPrChange>
      </w:pPr>
      <w:ins w:id="496" w:author="quan_nh" w:date="2012-08-18T10:17:00Z">
        <w:r w:rsidRPr="00E64F3E">
          <w:rPr>
            <w:b/>
            <w:rPrChange w:id="497" w:author="quan_nh" w:date="2012-08-18T10:17:00Z">
              <w:rPr>
                <w:color w:val="0000FF"/>
                <w:u w:val="single"/>
              </w:rPr>
            </w:rPrChange>
          </w:rPr>
          <w:t xml:space="preserve"> </w:t>
        </w:r>
      </w:ins>
      <w:ins w:id="498" w:author="qnguyen37" w:date="2012-08-15T14:12:00Z">
        <w:r w:rsidRPr="00E64F3E">
          <w:rPr>
            <w:b/>
            <w:rPrChange w:id="499" w:author="quan_nh" w:date="2012-08-18T10:17:00Z">
              <w:rPr>
                <w:color w:val="0000FF"/>
                <w:u w:val="single"/>
              </w:rPr>
            </w:rPrChange>
          </w:rPr>
          <w:t>h</w:t>
        </w:r>
        <w:r w:rsidRPr="00E64F3E">
          <w:rPr>
            <w:rFonts w:ascii="ArialMT" w:eastAsia="ArialMT" w:cs="ArialMT"/>
            <w:b/>
            <w:rPrChange w:id="500" w:author="quan_nh" w:date="2012-08-18T10:17:00Z">
              <w:rPr>
                <w:rFonts w:ascii="ArialMT" w:eastAsia="ArialMT" w:cs="ArialMT"/>
                <w:color w:val="0000FF"/>
                <w:u w:val="single"/>
              </w:rPr>
            </w:rPrChange>
          </w:rPr>
          <w:t>ồ</w:t>
        </w:r>
        <w:r w:rsidRPr="00E64F3E">
          <w:rPr>
            <w:rFonts w:ascii="ArialMT" w:eastAsia="ArialMT" w:cs="ArialMT"/>
            <w:b/>
            <w:rPrChange w:id="501" w:author="quan_nh" w:date="2012-08-18T10:17:00Z">
              <w:rPr>
                <w:rFonts w:ascii="ArialMT" w:eastAsia="ArialMT" w:cs="ArialMT"/>
                <w:color w:val="0000FF"/>
                <w:u w:val="single"/>
              </w:rPr>
            </w:rPrChange>
          </w:rPr>
          <w:t>i ph</w:t>
        </w:r>
        <w:r w:rsidRPr="00E64F3E">
          <w:rPr>
            <w:rFonts w:ascii="ArialMT" w:eastAsia="ArialMT" w:cs="ArialMT"/>
            <w:b/>
            <w:rPrChange w:id="502" w:author="quan_nh" w:date="2012-08-18T10:17:00Z">
              <w:rPr>
                <w:rFonts w:ascii="ArialMT" w:eastAsia="ArialMT" w:cs="ArialMT"/>
                <w:color w:val="0000FF"/>
                <w:u w:val="single"/>
              </w:rPr>
            </w:rPrChange>
          </w:rPr>
          <w:t>ụ</w:t>
        </w:r>
        <w:r w:rsidRPr="00E64F3E">
          <w:rPr>
            <w:rFonts w:ascii="ArialMT" w:eastAsia="ArialMT" w:cs="ArialMT"/>
            <w:b/>
            <w:rPrChange w:id="503" w:author="quan_nh" w:date="2012-08-18T10:17:00Z">
              <w:rPr>
                <w:rFonts w:ascii="ArialMT" w:eastAsia="ArialMT" w:cs="ArialMT"/>
                <w:color w:val="0000FF"/>
                <w:u w:val="single"/>
              </w:rPr>
            </w:rPrChange>
          </w:rPr>
          <w:t>c c</w:t>
        </w:r>
        <w:r w:rsidRPr="00E64F3E">
          <w:rPr>
            <w:rFonts w:ascii="ArialMT" w:eastAsia="ArialMT" w:cs="ArialMT"/>
            <w:b/>
            <w:rPrChange w:id="504" w:author="quan_nh" w:date="2012-08-18T10:17:00Z">
              <w:rPr>
                <w:rFonts w:ascii="ArialMT" w:eastAsia="ArialMT" w:cs="ArialMT"/>
                <w:color w:val="0000FF"/>
                <w:u w:val="single"/>
              </w:rPr>
            </w:rPrChange>
          </w:rPr>
          <w:t>ủ</w:t>
        </w:r>
        <w:r w:rsidRPr="00E64F3E">
          <w:rPr>
            <w:rFonts w:ascii="ArialMT" w:eastAsia="ArialMT" w:cs="ArialMT"/>
            <w:b/>
            <w:rPrChange w:id="505" w:author="quan_nh" w:date="2012-08-18T10:17:00Z">
              <w:rPr>
                <w:rFonts w:ascii="ArialMT" w:eastAsia="ArialMT" w:cs="ArialMT"/>
                <w:color w:val="0000FF"/>
                <w:u w:val="single"/>
              </w:rPr>
            </w:rPrChange>
          </w:rPr>
          <w:t xml:space="preserve">a </w:t>
        </w:r>
        <w:r w:rsidRPr="00E64F3E">
          <w:rPr>
            <w:rFonts w:ascii="ArialMT" w:eastAsia="ArialMT" w:cs="ArialMT"/>
            <w:b/>
            <w:rPrChange w:id="506" w:author="quan_nh" w:date="2012-08-18T10:17:00Z">
              <w:rPr>
                <w:rFonts w:ascii="ArialMT" w:eastAsia="ArialMT" w:cs="ArialMT"/>
                <w:color w:val="0000FF"/>
                <w:u w:val="single"/>
              </w:rPr>
            </w:rPrChange>
          </w:rPr>
          <w:t>đườ</w:t>
        </w:r>
        <w:r w:rsidRPr="00E64F3E">
          <w:rPr>
            <w:rFonts w:ascii="ArialMT" w:eastAsia="ArialMT" w:cs="ArialMT"/>
            <w:b/>
            <w:rPrChange w:id="507" w:author="quan_nh" w:date="2012-08-18T10:17:00Z">
              <w:rPr>
                <w:rFonts w:ascii="ArialMT" w:eastAsia="ArialMT" w:cs="ArialMT"/>
                <w:color w:val="0000FF"/>
                <w:u w:val="single"/>
              </w:rPr>
            </w:rPrChange>
          </w:rPr>
          <w:t>ng gi</w:t>
        </w:r>
        <w:r w:rsidRPr="00E64F3E">
          <w:rPr>
            <w:rFonts w:ascii="ArialMT" w:eastAsia="ArialMT" w:cs="ArialMT"/>
            <w:b/>
            <w:rPrChange w:id="508" w:author="quan_nh" w:date="2012-08-18T10:17:00Z">
              <w:rPr>
                <w:rFonts w:ascii="ArialMT" w:eastAsia="ArialMT" w:cs="ArialMT"/>
                <w:color w:val="0000FF"/>
                <w:u w:val="single"/>
              </w:rPr>
            </w:rPrChange>
          </w:rPr>
          <w:t>á</w:t>
        </w:r>
      </w:ins>
    </w:p>
    <w:p w:rsidR="00F45028" w:rsidRDefault="00E64F3E">
      <w:pPr>
        <w:rPr>
          <w:ins w:id="509" w:author="qnguyen37" w:date="2012-08-15T14:12:00Z"/>
          <w:rFonts w:ascii="ArialMT" w:eastAsia="ArialMT" w:cs="ArialMT"/>
        </w:rPr>
        <w:pPrChange w:id="510" w:author="qnguyen37" w:date="2012-08-15T14:12:00Z">
          <w:pPr>
            <w:autoSpaceDE w:val="0"/>
            <w:autoSpaceDN w:val="0"/>
            <w:adjustRightInd w:val="0"/>
            <w:spacing w:after="0" w:line="240" w:lineRule="auto"/>
          </w:pPr>
        </w:pPrChange>
      </w:pPr>
      <w:ins w:id="511" w:author="quan_nh" w:date="2012-08-18T10:17:00Z">
        <w:r w:rsidRPr="00E64F3E">
          <w:rPr>
            <w:rFonts w:ascii="ArialMT" w:eastAsia="ArialMT" w:cs="ArialMT"/>
            <w:rPrChange w:id="512" w:author="quan_nh" w:date="2012-08-18T10:18:00Z">
              <w:rPr>
                <w:rFonts w:ascii="ArialMT" w:eastAsia="ArialMT" w:cs="ArialMT"/>
                <w:b/>
                <w:color w:val="0000FF"/>
                <w:u w:val="single"/>
              </w:rPr>
            </w:rPrChange>
          </w:rPr>
          <w:t>MACD[</w:t>
        </w:r>
      </w:ins>
      <w:ins w:id="513" w:author="quan_nh" w:date="2012-08-18T10:18:00Z">
        <w:r w:rsidRPr="00E64F3E">
          <w:rPr>
            <w:rFonts w:ascii="ArialMT" w:eastAsia="ArialMT" w:cs="ArialMT"/>
            <w:rPrChange w:id="514" w:author="quan_nh" w:date="2012-08-18T10:18:00Z">
              <w:rPr>
                <w:rFonts w:ascii="ArialMT" w:eastAsia="ArialMT" w:cs="ArialMT"/>
                <w:b/>
                <w:color w:val="0000FF"/>
                <w:u w:val="single"/>
              </w:rPr>
            </w:rPrChange>
          </w:rPr>
          <w:t>Stockcode</w:t>
        </w:r>
      </w:ins>
      <w:ins w:id="515" w:author="quan_nh" w:date="2012-08-18T10:17:00Z">
        <w:r w:rsidRPr="00E64F3E">
          <w:rPr>
            <w:rFonts w:ascii="ArialMT" w:eastAsia="ArialMT" w:cs="ArialMT"/>
            <w:rPrChange w:id="516" w:author="quan_nh" w:date="2012-08-18T10:18:00Z">
              <w:rPr>
                <w:rFonts w:ascii="ArialMT" w:eastAsia="ArialMT" w:cs="ArialMT"/>
                <w:b/>
                <w:color w:val="0000FF"/>
                <w:u w:val="single"/>
              </w:rPr>
            </w:rPrChange>
          </w:rPr>
          <w:t>,12,26,9]</w:t>
        </w:r>
      </w:ins>
    </w:p>
    <w:p w:rsidR="00E64F3E" w:rsidRPr="00E64F3E" w:rsidRDefault="00E64F3E" w:rsidP="00E64F3E">
      <w:pPr>
        <w:rPr>
          <w:ins w:id="517" w:author="qnguyen37" w:date="2012-08-15T14:12:00Z"/>
          <w:del w:id="518" w:author="quan_nh" w:date="2012-08-18T10:19:00Z"/>
          <w:rFonts w:ascii="ArialMT" w:eastAsia="ArialMT" w:cs="ArialMT"/>
          <w:i/>
          <w:rPrChange w:id="519" w:author="quan_nh" w:date="2012-08-18T10:25:00Z">
            <w:rPr>
              <w:ins w:id="520" w:author="qnguyen37" w:date="2012-08-15T14:12:00Z"/>
              <w:del w:id="521" w:author="quan_nh" w:date="2012-08-18T10:19:00Z"/>
              <w:rFonts w:ascii="ArialMT" w:eastAsia="ArialMT" w:cs="ArialMT"/>
            </w:rPr>
          </w:rPrChange>
        </w:rPr>
        <w:pPrChange w:id="522" w:author="qnguyen37" w:date="2012-08-15T14:12:00Z">
          <w:pPr>
            <w:autoSpaceDE w:val="0"/>
            <w:autoSpaceDN w:val="0"/>
            <w:adjustRightInd w:val="0"/>
            <w:spacing w:after="0" w:line="240" w:lineRule="auto"/>
          </w:pPr>
        </w:pPrChange>
      </w:pPr>
      <w:ins w:id="523" w:author="qnguyen37" w:date="2012-08-15T14:12:00Z">
        <w:r w:rsidRPr="00E64F3E">
          <w:rPr>
            <w:rFonts w:ascii="SymbolMT" w:eastAsia="SymbolMT" w:cs="SymbolMT" w:hint="eastAsia"/>
            <w:i/>
            <w:sz w:val="26"/>
            <w:szCs w:val="26"/>
            <w:rPrChange w:id="524" w:author="quan_nh" w:date="2012-08-18T10:25:00Z">
              <w:rPr>
                <w:rFonts w:ascii="SymbolMT" w:eastAsia="SymbolMT" w:cs="SymbolMT" w:hint="eastAsia"/>
                <w:color w:val="0000FF"/>
                <w:sz w:val="26"/>
                <w:szCs w:val="26"/>
                <w:u w:val="single"/>
              </w:rPr>
            </w:rPrChange>
          </w:rPr>
          <w:t></w:t>
        </w:r>
        <w:r w:rsidRPr="00E64F3E">
          <w:rPr>
            <w:rFonts w:ascii="SymbolMT" w:eastAsia="SymbolMT" w:cs="SymbolMT"/>
            <w:i/>
            <w:sz w:val="26"/>
            <w:szCs w:val="26"/>
            <w:rPrChange w:id="525" w:author="quan_nh" w:date="2012-08-18T10:25:00Z">
              <w:rPr>
                <w:rFonts w:ascii="SymbolMT" w:eastAsia="SymbolMT" w:cs="SymbolMT"/>
                <w:color w:val="0000FF"/>
                <w:sz w:val="26"/>
                <w:szCs w:val="26"/>
                <w:u w:val="single"/>
              </w:rPr>
            </w:rPrChange>
          </w:rPr>
          <w:t xml:space="preserve"> </w:t>
        </w:r>
        <w:r w:rsidRPr="00E64F3E">
          <w:rPr>
            <w:i/>
            <w:rPrChange w:id="526" w:author="quan_nh" w:date="2012-08-18T10:25:00Z">
              <w:rPr>
                <w:color w:val="0000FF"/>
                <w:u w:val="single"/>
              </w:rPr>
            </w:rPrChange>
          </w:rPr>
          <w:t>RSI c</w:t>
        </w:r>
        <w:r w:rsidRPr="00E64F3E">
          <w:rPr>
            <w:rFonts w:ascii="ArialMT" w:eastAsia="ArialMT" w:cs="ArialMT"/>
            <w:i/>
            <w:rPrChange w:id="527" w:author="quan_nh" w:date="2012-08-18T10:25:00Z">
              <w:rPr>
                <w:rFonts w:ascii="ArialMT" w:eastAsia="ArialMT" w:cs="ArialMT"/>
                <w:color w:val="0000FF"/>
                <w:u w:val="single"/>
              </w:rPr>
            </w:rPrChange>
          </w:rPr>
          <w:t>ũ</w:t>
        </w:r>
        <w:r w:rsidRPr="00E64F3E">
          <w:rPr>
            <w:rFonts w:ascii="ArialMT" w:eastAsia="ArialMT" w:cs="ArialMT"/>
            <w:i/>
            <w:rPrChange w:id="528" w:author="quan_nh" w:date="2012-08-18T10:25:00Z">
              <w:rPr>
                <w:rFonts w:ascii="ArialMT" w:eastAsia="ArialMT" w:cs="ArialMT"/>
                <w:color w:val="0000FF"/>
                <w:u w:val="single"/>
              </w:rPr>
            </w:rPrChange>
          </w:rPr>
          <w:t>ng gia t</w:t>
        </w:r>
        <w:r w:rsidRPr="00E64F3E">
          <w:rPr>
            <w:rFonts w:ascii="ArialMT" w:eastAsia="ArialMT" w:cs="ArialMT"/>
            <w:i/>
            <w:rPrChange w:id="529" w:author="quan_nh" w:date="2012-08-18T10:25:00Z">
              <w:rPr>
                <w:rFonts w:ascii="ArialMT" w:eastAsia="ArialMT" w:cs="ArialMT"/>
                <w:color w:val="0000FF"/>
                <w:u w:val="single"/>
              </w:rPr>
            </w:rPrChange>
          </w:rPr>
          <w:t>ă</w:t>
        </w:r>
        <w:r w:rsidRPr="00E64F3E">
          <w:rPr>
            <w:rFonts w:ascii="ArialMT" w:eastAsia="ArialMT" w:cs="ArialMT"/>
            <w:i/>
            <w:rPrChange w:id="530" w:author="quan_nh" w:date="2012-08-18T10:25:00Z">
              <w:rPr>
                <w:rFonts w:ascii="ArialMT" w:eastAsia="ArialMT" w:cs="ArialMT"/>
                <w:color w:val="0000FF"/>
                <w:u w:val="single"/>
              </w:rPr>
            </w:rPrChange>
          </w:rPr>
          <w:t>ng m</w:t>
        </w:r>
        <w:r w:rsidRPr="00E64F3E">
          <w:rPr>
            <w:rFonts w:ascii="ArialMT" w:eastAsia="ArialMT" w:cs="ArialMT"/>
            <w:i/>
            <w:rPrChange w:id="531" w:author="quan_nh" w:date="2012-08-18T10:25:00Z">
              <w:rPr>
                <w:rFonts w:ascii="ArialMT" w:eastAsia="ArialMT" w:cs="ArialMT"/>
                <w:color w:val="0000FF"/>
                <w:u w:val="single"/>
              </w:rPr>
            </w:rPrChange>
          </w:rPr>
          <w:t>ạ</w:t>
        </w:r>
        <w:r w:rsidRPr="00E64F3E">
          <w:rPr>
            <w:i/>
            <w:rPrChange w:id="532" w:author="quan_nh" w:date="2012-08-18T10:25:00Z">
              <w:rPr>
                <w:color w:val="0000FF"/>
                <w:u w:val="single"/>
              </w:rPr>
            </w:rPrChange>
          </w:rPr>
          <w:t>nh m</w:t>
        </w:r>
        <w:r w:rsidRPr="00E64F3E">
          <w:rPr>
            <w:rFonts w:ascii="ArialMT" w:eastAsia="ArialMT" w:cs="ArialMT"/>
            <w:i/>
            <w:rPrChange w:id="533" w:author="quan_nh" w:date="2012-08-18T10:25:00Z">
              <w:rPr>
                <w:rFonts w:ascii="ArialMT" w:eastAsia="ArialMT" w:cs="ArialMT"/>
                <w:color w:val="0000FF"/>
                <w:u w:val="single"/>
              </w:rPr>
            </w:rPrChange>
          </w:rPr>
          <w:t>ẽ</w:t>
        </w:r>
        <w:r w:rsidRPr="00E64F3E">
          <w:rPr>
            <w:rFonts w:ascii="ArialMT" w:eastAsia="ArialMT" w:cs="ArialMT"/>
            <w:i/>
            <w:rPrChange w:id="534" w:author="quan_nh" w:date="2012-08-18T10:25:00Z">
              <w:rPr>
                <w:rFonts w:ascii="ArialMT" w:eastAsia="ArialMT" w:cs="ArialMT"/>
                <w:color w:val="0000FF"/>
                <w:u w:val="single"/>
              </w:rPr>
            </w:rPrChange>
          </w:rPr>
          <w:t>, tho</w:t>
        </w:r>
        <w:r w:rsidRPr="00E64F3E">
          <w:rPr>
            <w:rFonts w:ascii="ArialMT" w:eastAsia="ArialMT" w:cs="ArialMT"/>
            <w:i/>
            <w:rPrChange w:id="535" w:author="quan_nh" w:date="2012-08-18T10:25:00Z">
              <w:rPr>
                <w:rFonts w:ascii="ArialMT" w:eastAsia="ArialMT" w:cs="ArialMT"/>
                <w:color w:val="0000FF"/>
                <w:u w:val="single"/>
              </w:rPr>
            </w:rPrChange>
          </w:rPr>
          <w:t>á</w:t>
        </w:r>
        <w:r w:rsidRPr="00E64F3E">
          <w:rPr>
            <w:rFonts w:ascii="ArialMT" w:eastAsia="ArialMT" w:cs="ArialMT"/>
            <w:i/>
            <w:rPrChange w:id="536" w:author="quan_nh" w:date="2012-08-18T10:25:00Z">
              <w:rPr>
                <w:rFonts w:ascii="ArialMT" w:eastAsia="ArialMT" w:cs="ArialMT"/>
                <w:color w:val="0000FF"/>
                <w:u w:val="single"/>
              </w:rPr>
            </w:rPrChange>
          </w:rPr>
          <w:t>t ra kh</w:t>
        </w:r>
        <w:r w:rsidRPr="00E64F3E">
          <w:rPr>
            <w:rFonts w:ascii="ArialMT" w:eastAsia="ArialMT" w:cs="ArialMT"/>
            <w:i/>
            <w:rPrChange w:id="537" w:author="quan_nh" w:date="2012-08-18T10:25:00Z">
              <w:rPr>
                <w:rFonts w:ascii="ArialMT" w:eastAsia="ArialMT" w:cs="ArialMT"/>
                <w:color w:val="0000FF"/>
                <w:u w:val="single"/>
              </w:rPr>
            </w:rPrChange>
          </w:rPr>
          <w:t>ỏ</w:t>
        </w:r>
        <w:r w:rsidRPr="00E64F3E">
          <w:rPr>
            <w:rFonts w:ascii="ArialMT" w:eastAsia="ArialMT" w:cs="ArialMT"/>
            <w:i/>
            <w:rPrChange w:id="538" w:author="quan_nh" w:date="2012-08-18T10:25:00Z">
              <w:rPr>
                <w:rFonts w:ascii="ArialMT" w:eastAsia="ArialMT" w:cs="ArialMT"/>
                <w:color w:val="0000FF"/>
                <w:u w:val="single"/>
              </w:rPr>
            </w:rPrChange>
          </w:rPr>
          <w:t>i v</w:t>
        </w:r>
        <w:r w:rsidRPr="00E64F3E">
          <w:rPr>
            <w:i/>
            <w:rPrChange w:id="539" w:author="quan_nh" w:date="2012-08-18T10:25:00Z">
              <w:rPr>
                <w:color w:val="0000FF"/>
                <w:u w:val="single"/>
              </w:rPr>
            </w:rPrChange>
          </w:rPr>
          <w:t>ùng bán qua m</w:t>
        </w:r>
        <w:r w:rsidRPr="00E64F3E">
          <w:rPr>
            <w:rFonts w:ascii="ArialMT" w:eastAsia="ArialMT" w:cs="ArialMT"/>
            <w:i/>
            <w:rPrChange w:id="540" w:author="quan_nh" w:date="2012-08-18T10:25:00Z">
              <w:rPr>
                <w:rFonts w:ascii="ArialMT" w:eastAsia="ArialMT" w:cs="ArialMT"/>
                <w:color w:val="0000FF"/>
                <w:u w:val="single"/>
              </w:rPr>
            </w:rPrChange>
          </w:rPr>
          <w:t>ứ</w:t>
        </w:r>
        <w:r w:rsidRPr="00E64F3E">
          <w:rPr>
            <w:rFonts w:ascii="ArialMT" w:eastAsia="ArialMT" w:cs="ArialMT"/>
            <w:i/>
            <w:rPrChange w:id="541" w:author="quan_nh" w:date="2012-08-18T10:25:00Z">
              <w:rPr>
                <w:rFonts w:ascii="ArialMT" w:eastAsia="ArialMT" w:cs="ArialMT"/>
                <w:color w:val="0000FF"/>
                <w:u w:val="single"/>
              </w:rPr>
            </w:rPrChange>
          </w:rPr>
          <w:t>c v</w:t>
        </w:r>
        <w:r w:rsidRPr="00E64F3E">
          <w:rPr>
            <w:i/>
            <w:rPrChange w:id="542" w:author="quan_nh" w:date="2012-08-18T10:25:00Z">
              <w:rPr>
                <w:color w:val="0000FF"/>
                <w:u w:val="single"/>
              </w:rPr>
            </w:rPrChange>
          </w:rPr>
          <w:t>à quay tr</w:t>
        </w:r>
        <w:r w:rsidRPr="00E64F3E">
          <w:rPr>
            <w:rFonts w:ascii="ArialMT" w:eastAsia="ArialMT" w:cs="ArialMT"/>
            <w:i/>
            <w:rPrChange w:id="543" w:author="quan_nh" w:date="2012-08-18T10:25:00Z">
              <w:rPr>
                <w:rFonts w:ascii="ArialMT" w:eastAsia="ArialMT" w:cs="ArialMT"/>
                <w:color w:val="0000FF"/>
                <w:u w:val="single"/>
              </w:rPr>
            </w:rPrChange>
          </w:rPr>
          <w:t>ở</w:t>
        </w:r>
      </w:ins>
    </w:p>
    <w:p w:rsidR="00E64F3E" w:rsidRPr="00E64F3E" w:rsidRDefault="00E64F3E" w:rsidP="00E64F3E">
      <w:pPr>
        <w:rPr>
          <w:ins w:id="544" w:author="qnguyen37" w:date="2012-08-15T14:12:00Z"/>
          <w:del w:id="545" w:author="quan_nh" w:date="2012-08-18T10:19:00Z"/>
          <w:i/>
          <w:rPrChange w:id="546" w:author="quan_nh" w:date="2012-08-18T10:25:00Z">
            <w:rPr>
              <w:ins w:id="547" w:author="qnguyen37" w:date="2012-08-15T14:12:00Z"/>
              <w:del w:id="548" w:author="quan_nh" w:date="2012-08-18T10:19:00Z"/>
            </w:rPr>
          </w:rPrChange>
        </w:rPr>
        <w:pPrChange w:id="549" w:author="qnguyen37" w:date="2012-08-15T14:12:00Z">
          <w:pPr>
            <w:autoSpaceDE w:val="0"/>
            <w:autoSpaceDN w:val="0"/>
            <w:adjustRightInd w:val="0"/>
            <w:spacing w:after="0" w:line="240" w:lineRule="auto"/>
          </w:pPr>
        </w:pPrChange>
      </w:pPr>
      <w:ins w:id="550" w:author="quan_nh" w:date="2012-08-18T10:19:00Z">
        <w:r w:rsidRPr="00E64F3E">
          <w:rPr>
            <w:i/>
            <w:rPrChange w:id="551" w:author="quan_nh" w:date="2012-08-18T10:25:00Z">
              <w:rPr>
                <w:color w:val="0000FF"/>
                <w:u w:val="single"/>
              </w:rPr>
            </w:rPrChange>
          </w:rPr>
          <w:t xml:space="preserve"> </w:t>
        </w:r>
      </w:ins>
      <w:ins w:id="552" w:author="qnguyen37" w:date="2012-08-15T14:12:00Z">
        <w:r w:rsidRPr="00E64F3E">
          <w:rPr>
            <w:i/>
            <w:rPrChange w:id="553" w:author="quan_nh" w:date="2012-08-18T10:25:00Z">
              <w:rPr>
                <w:color w:val="0000FF"/>
                <w:u w:val="single"/>
              </w:rPr>
            </w:rPrChange>
          </w:rPr>
          <w:t>v</w:t>
        </w:r>
        <w:r w:rsidRPr="00E64F3E">
          <w:rPr>
            <w:rFonts w:ascii="ArialMT" w:eastAsia="ArialMT" w:cs="ArialMT"/>
            <w:i/>
            <w:rPrChange w:id="554" w:author="quan_nh" w:date="2012-08-18T10:25:00Z">
              <w:rPr>
                <w:rFonts w:ascii="ArialMT" w:eastAsia="ArialMT" w:cs="ArialMT"/>
                <w:color w:val="0000FF"/>
                <w:u w:val="single"/>
              </w:rPr>
            </w:rPrChange>
          </w:rPr>
          <w:t>ề</w:t>
        </w:r>
        <w:r w:rsidRPr="00E64F3E">
          <w:rPr>
            <w:rFonts w:ascii="ArialMT" w:eastAsia="ArialMT" w:cs="ArialMT"/>
            <w:i/>
            <w:rPrChange w:id="555" w:author="quan_nh" w:date="2012-08-18T10:25:00Z">
              <w:rPr>
                <w:rFonts w:ascii="ArialMT" w:eastAsia="ArialMT" w:cs="ArialMT"/>
                <w:color w:val="0000FF"/>
                <w:u w:val="single"/>
              </w:rPr>
            </w:rPrChange>
          </w:rPr>
          <w:t xml:space="preserve"> g</w:t>
        </w:r>
        <w:r w:rsidRPr="00E64F3E">
          <w:rPr>
            <w:rFonts w:ascii="ArialMT" w:eastAsia="ArialMT" w:cs="ArialMT"/>
            <w:i/>
            <w:rPrChange w:id="556" w:author="quan_nh" w:date="2012-08-18T10:25:00Z">
              <w:rPr>
                <w:rFonts w:ascii="ArialMT" w:eastAsia="ArialMT" w:cs="ArialMT"/>
                <w:color w:val="0000FF"/>
                <w:u w:val="single"/>
              </w:rPr>
            </w:rPrChange>
          </w:rPr>
          <w:t>ầ</w:t>
        </w:r>
        <w:r w:rsidRPr="00E64F3E">
          <w:rPr>
            <w:rFonts w:ascii="ArialMT" w:eastAsia="ArialMT" w:cs="ArialMT"/>
            <w:i/>
            <w:rPrChange w:id="557" w:author="quan_nh" w:date="2012-08-18T10:25:00Z">
              <w:rPr>
                <w:rFonts w:ascii="ArialMT" w:eastAsia="ArialMT" w:cs="ArialMT"/>
                <w:color w:val="0000FF"/>
                <w:u w:val="single"/>
              </w:rPr>
            </w:rPrChange>
          </w:rPr>
          <w:t>n h</w:t>
        </w:r>
        <w:r w:rsidRPr="00E64F3E">
          <w:rPr>
            <w:rFonts w:ascii="ArialMT" w:eastAsia="ArialMT" w:cs="ArialMT"/>
            <w:i/>
            <w:rPrChange w:id="558" w:author="quan_nh" w:date="2012-08-18T10:25:00Z">
              <w:rPr>
                <w:rFonts w:ascii="ArialMT" w:eastAsia="ArialMT" w:cs="ArialMT"/>
                <w:color w:val="0000FF"/>
                <w:u w:val="single"/>
              </w:rPr>
            </w:rPrChange>
          </w:rPr>
          <w:t>ơ</w:t>
        </w:r>
        <w:r w:rsidRPr="00E64F3E">
          <w:rPr>
            <w:rFonts w:ascii="ArialMT" w:eastAsia="ArialMT" w:cs="ArialMT"/>
            <w:i/>
            <w:rPrChange w:id="559" w:author="quan_nh" w:date="2012-08-18T10:25:00Z">
              <w:rPr>
                <w:rFonts w:ascii="ArialMT" w:eastAsia="ArialMT" w:cs="ArialMT"/>
                <w:color w:val="0000FF"/>
                <w:u w:val="single"/>
              </w:rPr>
            </w:rPrChange>
          </w:rPr>
          <w:t>n v</w:t>
        </w:r>
        <w:r w:rsidRPr="00E64F3E">
          <w:rPr>
            <w:rFonts w:ascii="ArialMT" w:eastAsia="ArialMT" w:cs="ArialMT"/>
            <w:i/>
            <w:rPrChange w:id="560" w:author="quan_nh" w:date="2012-08-18T10:25:00Z">
              <w:rPr>
                <w:rFonts w:ascii="ArialMT" w:eastAsia="ArialMT" w:cs="ArialMT"/>
                <w:color w:val="0000FF"/>
                <w:u w:val="single"/>
              </w:rPr>
            </w:rPrChange>
          </w:rPr>
          <w:t>ớ</w:t>
        </w:r>
        <w:r w:rsidRPr="00E64F3E">
          <w:rPr>
            <w:rFonts w:ascii="ArialMT" w:eastAsia="ArialMT" w:cs="ArialMT"/>
            <w:i/>
            <w:rPrChange w:id="561" w:author="quan_nh" w:date="2012-08-18T10:25:00Z">
              <w:rPr>
                <w:rFonts w:ascii="ArialMT" w:eastAsia="ArialMT" w:cs="ArialMT"/>
                <w:color w:val="0000FF"/>
                <w:u w:val="single"/>
              </w:rPr>
            </w:rPrChange>
          </w:rPr>
          <w:t>i m</w:t>
        </w:r>
        <w:r w:rsidRPr="00E64F3E">
          <w:rPr>
            <w:rFonts w:ascii="ArialMT" w:eastAsia="ArialMT" w:cs="ArialMT"/>
            <w:i/>
            <w:rPrChange w:id="562" w:author="quan_nh" w:date="2012-08-18T10:25:00Z">
              <w:rPr>
                <w:rFonts w:ascii="ArialMT" w:eastAsia="ArialMT" w:cs="ArialMT"/>
                <w:color w:val="0000FF"/>
                <w:u w:val="single"/>
              </w:rPr>
            </w:rPrChange>
          </w:rPr>
          <w:t>ứ</w:t>
        </w:r>
        <w:r w:rsidRPr="00E64F3E">
          <w:rPr>
            <w:rFonts w:ascii="ArialMT" w:eastAsia="ArialMT" w:cs="ArialMT"/>
            <w:i/>
            <w:rPrChange w:id="563" w:author="quan_nh" w:date="2012-08-18T10:25:00Z">
              <w:rPr>
                <w:rFonts w:ascii="ArialMT" w:eastAsia="ArialMT" w:cs="ArialMT"/>
                <w:color w:val="0000FF"/>
                <w:u w:val="single"/>
              </w:rPr>
            </w:rPrChange>
          </w:rPr>
          <w:t>c trung b</w:t>
        </w:r>
        <w:r w:rsidRPr="00E64F3E">
          <w:rPr>
            <w:i/>
            <w:rPrChange w:id="564" w:author="quan_nh" w:date="2012-08-18T10:25:00Z">
              <w:rPr>
                <w:color w:val="0000FF"/>
                <w:u w:val="single"/>
              </w:rPr>
            </w:rPrChange>
          </w:rPr>
          <w:t xml:space="preserve">ình 50 </w:t>
        </w:r>
        <w:r w:rsidRPr="00E64F3E">
          <w:rPr>
            <w:rFonts w:ascii="ArialMT" w:eastAsia="ArialMT" w:cs="ArialMT"/>
            <w:i/>
            <w:rPrChange w:id="565" w:author="quan_nh" w:date="2012-08-18T10:25:00Z">
              <w:rPr>
                <w:rFonts w:ascii="ArialMT" w:eastAsia="ArialMT" w:cs="ArialMT"/>
                <w:color w:val="0000FF"/>
                <w:u w:val="single"/>
              </w:rPr>
            </w:rPrChange>
          </w:rPr>
          <w:t>đ</w:t>
        </w:r>
        <w:r w:rsidRPr="00E64F3E">
          <w:rPr>
            <w:rFonts w:ascii="ArialMT" w:eastAsia="ArialMT" w:cs="ArialMT"/>
            <w:i/>
            <w:rPrChange w:id="566" w:author="quan_nh" w:date="2012-08-18T10:25:00Z">
              <w:rPr>
                <w:rFonts w:ascii="ArialMT" w:eastAsia="ArialMT" w:cs="ArialMT"/>
                <w:color w:val="0000FF"/>
                <w:u w:val="single"/>
              </w:rPr>
            </w:rPrChange>
          </w:rPr>
          <w:t>i</w:t>
        </w:r>
        <w:r w:rsidRPr="00E64F3E">
          <w:rPr>
            <w:rFonts w:ascii="ArialMT" w:eastAsia="ArialMT" w:cs="ArialMT"/>
            <w:i/>
            <w:rPrChange w:id="567" w:author="quan_nh" w:date="2012-08-18T10:25:00Z">
              <w:rPr>
                <w:rFonts w:ascii="ArialMT" w:eastAsia="ArialMT" w:cs="ArialMT"/>
                <w:color w:val="0000FF"/>
                <w:u w:val="single"/>
              </w:rPr>
            </w:rPrChange>
          </w:rPr>
          <w:t>ể</w:t>
        </w:r>
        <w:r w:rsidRPr="00E64F3E">
          <w:rPr>
            <w:rFonts w:ascii="ArialMT" w:eastAsia="ArialMT" w:cs="ArialMT"/>
            <w:i/>
            <w:rPrChange w:id="568" w:author="quan_nh" w:date="2012-08-18T10:25:00Z">
              <w:rPr>
                <w:rFonts w:ascii="ArialMT" w:eastAsia="ArialMT" w:cs="ArialMT"/>
                <w:color w:val="0000FF"/>
                <w:u w:val="single"/>
              </w:rPr>
            </w:rPrChange>
          </w:rPr>
          <w:t>m cho th</w:t>
        </w:r>
        <w:r w:rsidRPr="00E64F3E">
          <w:rPr>
            <w:rFonts w:ascii="ArialMT" w:eastAsia="ArialMT" w:cs="ArialMT"/>
            <w:i/>
            <w:rPrChange w:id="569" w:author="quan_nh" w:date="2012-08-18T10:25:00Z">
              <w:rPr>
                <w:rFonts w:ascii="ArialMT" w:eastAsia="ArialMT" w:cs="ArialMT"/>
                <w:color w:val="0000FF"/>
                <w:u w:val="single"/>
              </w:rPr>
            </w:rPrChange>
          </w:rPr>
          <w:t>ấ</w:t>
        </w:r>
        <w:r w:rsidRPr="00E64F3E">
          <w:rPr>
            <w:rFonts w:ascii="ArialMT" w:eastAsia="ArialMT" w:cs="ArialMT"/>
            <w:i/>
            <w:rPrChange w:id="570" w:author="quan_nh" w:date="2012-08-18T10:25:00Z">
              <w:rPr>
                <w:rFonts w:ascii="ArialMT" w:eastAsia="ArialMT" w:cs="ArialMT"/>
                <w:color w:val="0000FF"/>
                <w:u w:val="single"/>
              </w:rPr>
            </w:rPrChange>
          </w:rPr>
          <w:t xml:space="preserve">y </w:t>
        </w:r>
        <w:r w:rsidRPr="00E64F3E">
          <w:rPr>
            <w:rFonts w:ascii="ArialMT" w:eastAsia="ArialMT" w:cs="ArialMT"/>
            <w:i/>
            <w:rPrChange w:id="571" w:author="quan_nh" w:date="2012-08-18T10:25:00Z">
              <w:rPr>
                <w:rFonts w:ascii="ArialMT" w:eastAsia="ArialMT" w:cs="ArialMT"/>
                <w:color w:val="0000FF"/>
                <w:u w:val="single"/>
              </w:rPr>
            </w:rPrChange>
          </w:rPr>
          <w:t>á</w:t>
        </w:r>
        <w:r w:rsidRPr="00E64F3E">
          <w:rPr>
            <w:rFonts w:ascii="ArialMT" w:eastAsia="ArialMT" w:cs="ArialMT"/>
            <w:i/>
            <w:rPrChange w:id="572" w:author="quan_nh" w:date="2012-08-18T10:25:00Z">
              <w:rPr>
                <w:rFonts w:ascii="ArialMT" w:eastAsia="ArialMT" w:cs="ArialMT"/>
                <w:color w:val="0000FF"/>
                <w:u w:val="single"/>
              </w:rPr>
            </w:rPrChange>
          </w:rPr>
          <w:t>p l</w:t>
        </w:r>
        <w:r w:rsidRPr="00E64F3E">
          <w:rPr>
            <w:rFonts w:ascii="ArialMT" w:eastAsia="ArialMT" w:cs="ArialMT"/>
            <w:i/>
            <w:rPrChange w:id="573" w:author="quan_nh" w:date="2012-08-18T10:25:00Z">
              <w:rPr>
                <w:rFonts w:ascii="ArialMT" w:eastAsia="ArialMT" w:cs="ArialMT"/>
                <w:color w:val="0000FF"/>
                <w:u w:val="single"/>
              </w:rPr>
            </w:rPrChange>
          </w:rPr>
          <w:t>ự</w:t>
        </w:r>
        <w:r w:rsidRPr="00E64F3E">
          <w:rPr>
            <w:rFonts w:ascii="ArialMT" w:eastAsia="ArialMT" w:cs="ArialMT"/>
            <w:i/>
            <w:rPrChange w:id="574" w:author="quan_nh" w:date="2012-08-18T10:25:00Z">
              <w:rPr>
                <w:rFonts w:ascii="ArialMT" w:eastAsia="ArialMT" w:cs="ArialMT"/>
                <w:color w:val="0000FF"/>
                <w:u w:val="single"/>
              </w:rPr>
            </w:rPrChange>
          </w:rPr>
          <w:t>c hai b</w:t>
        </w:r>
        <w:r w:rsidRPr="00E64F3E">
          <w:rPr>
            <w:i/>
            <w:rPrChange w:id="575" w:author="quan_nh" w:date="2012-08-18T10:25:00Z">
              <w:rPr>
                <w:color w:val="0000FF"/>
                <w:u w:val="single"/>
              </w:rPr>
            </w:rPrChange>
          </w:rPr>
          <w:t>ên mua bán</w:t>
        </w:r>
      </w:ins>
    </w:p>
    <w:p w:rsidR="00E64F3E" w:rsidRPr="00E64F3E" w:rsidRDefault="00E64F3E" w:rsidP="00E64F3E">
      <w:pPr>
        <w:rPr>
          <w:ins w:id="576" w:author="qnguyen37" w:date="2012-08-15T14:12:00Z"/>
          <w:rFonts w:ascii="ArialMT" w:eastAsia="ArialMT" w:cs="ArialMT"/>
          <w:i/>
          <w:rPrChange w:id="577" w:author="quan_nh" w:date="2012-08-18T10:25:00Z">
            <w:rPr>
              <w:ins w:id="578" w:author="qnguyen37" w:date="2012-08-15T14:12:00Z"/>
              <w:rFonts w:ascii="ArialMT" w:eastAsia="ArialMT" w:cs="ArialMT"/>
            </w:rPr>
          </w:rPrChange>
        </w:rPr>
        <w:pPrChange w:id="579" w:author="qnguyen37" w:date="2012-08-15T14:12:00Z">
          <w:pPr>
            <w:autoSpaceDE w:val="0"/>
            <w:autoSpaceDN w:val="0"/>
            <w:adjustRightInd w:val="0"/>
            <w:spacing w:after="0" w:line="240" w:lineRule="auto"/>
          </w:pPr>
        </w:pPrChange>
      </w:pPr>
      <w:ins w:id="580" w:author="quan_nh" w:date="2012-08-18T10:19:00Z">
        <w:r w:rsidRPr="00E64F3E">
          <w:rPr>
            <w:rFonts w:ascii="ArialMT" w:eastAsia="ArialMT" w:cs="ArialMT"/>
            <w:i/>
            <w:rPrChange w:id="581" w:author="quan_nh" w:date="2012-08-18T10:25:00Z">
              <w:rPr>
                <w:rFonts w:ascii="ArialMT" w:eastAsia="ArialMT" w:cs="ArialMT"/>
                <w:color w:val="0000FF"/>
                <w:u w:val="single"/>
              </w:rPr>
            </w:rPrChange>
          </w:rPr>
          <w:t xml:space="preserve"> </w:t>
        </w:r>
      </w:ins>
      <w:ins w:id="582" w:author="qnguyen37" w:date="2012-08-15T14:12:00Z">
        <w:r w:rsidRPr="00E64F3E">
          <w:rPr>
            <w:rFonts w:ascii="ArialMT" w:eastAsia="ArialMT" w:cs="ArialMT"/>
            <w:i/>
            <w:rPrChange w:id="583" w:author="quan_nh" w:date="2012-08-18T10:25:00Z">
              <w:rPr>
                <w:rFonts w:ascii="ArialMT" w:eastAsia="ArialMT" w:cs="ArialMT"/>
                <w:color w:val="0000FF"/>
                <w:u w:val="single"/>
              </w:rPr>
            </w:rPrChange>
          </w:rPr>
          <w:t>đ</w:t>
        </w:r>
        <w:r w:rsidRPr="00E64F3E">
          <w:rPr>
            <w:rFonts w:ascii="ArialMT" w:eastAsia="ArialMT" w:cs="ArialMT"/>
            <w:i/>
            <w:rPrChange w:id="584" w:author="quan_nh" w:date="2012-08-18T10:25:00Z">
              <w:rPr>
                <w:rFonts w:ascii="ArialMT" w:eastAsia="ArialMT" w:cs="ArialMT"/>
                <w:color w:val="0000FF"/>
                <w:u w:val="single"/>
              </w:rPr>
            </w:rPrChange>
          </w:rPr>
          <w:t>ang d</w:t>
        </w:r>
        <w:r w:rsidRPr="00E64F3E">
          <w:rPr>
            <w:rFonts w:ascii="ArialMT" w:eastAsia="ArialMT" w:cs="ArialMT"/>
            <w:i/>
            <w:rPrChange w:id="585" w:author="quan_nh" w:date="2012-08-18T10:25:00Z">
              <w:rPr>
                <w:rFonts w:ascii="ArialMT" w:eastAsia="ArialMT" w:cs="ArialMT"/>
                <w:color w:val="0000FF"/>
                <w:u w:val="single"/>
              </w:rPr>
            </w:rPrChange>
          </w:rPr>
          <w:t>ầ</w:t>
        </w:r>
        <w:r w:rsidRPr="00E64F3E">
          <w:rPr>
            <w:rFonts w:ascii="ArialMT" w:eastAsia="ArialMT" w:cs="ArialMT"/>
            <w:i/>
            <w:rPrChange w:id="586" w:author="quan_nh" w:date="2012-08-18T10:25:00Z">
              <w:rPr>
                <w:rFonts w:ascii="ArialMT" w:eastAsia="ArialMT" w:cs="ArialMT"/>
                <w:color w:val="0000FF"/>
                <w:u w:val="single"/>
              </w:rPr>
            </w:rPrChange>
          </w:rPr>
          <w:t>n d</w:t>
        </w:r>
        <w:r w:rsidRPr="00E64F3E">
          <w:rPr>
            <w:rFonts w:ascii="ArialMT" w:eastAsia="ArialMT" w:cs="ArialMT"/>
            <w:i/>
            <w:rPrChange w:id="587" w:author="quan_nh" w:date="2012-08-18T10:25:00Z">
              <w:rPr>
                <w:rFonts w:ascii="ArialMT" w:eastAsia="ArialMT" w:cs="ArialMT"/>
                <w:color w:val="0000FF"/>
                <w:u w:val="single"/>
              </w:rPr>
            </w:rPrChange>
          </w:rPr>
          <w:t>ầ</w:t>
        </w:r>
        <w:r w:rsidRPr="00E64F3E">
          <w:rPr>
            <w:rFonts w:ascii="ArialMT" w:eastAsia="ArialMT" w:cs="ArialMT"/>
            <w:i/>
            <w:rPrChange w:id="588" w:author="quan_nh" w:date="2012-08-18T10:25:00Z">
              <w:rPr>
                <w:rFonts w:ascii="ArialMT" w:eastAsia="ArialMT" w:cs="ArialMT"/>
                <w:color w:val="0000FF"/>
                <w:u w:val="single"/>
              </w:rPr>
            </w:rPrChange>
          </w:rPr>
          <w:t xml:space="preserve">n </w:t>
        </w:r>
        <w:r w:rsidRPr="00E64F3E">
          <w:rPr>
            <w:rFonts w:ascii="ArialMT" w:eastAsia="ArialMT" w:cs="ArialMT"/>
            <w:i/>
            <w:rPrChange w:id="589" w:author="quan_nh" w:date="2012-08-18T10:25:00Z">
              <w:rPr>
                <w:rFonts w:ascii="ArialMT" w:eastAsia="ArialMT" w:cs="ArialMT"/>
                <w:color w:val="0000FF"/>
                <w:u w:val="single"/>
              </w:rPr>
            </w:rPrChange>
          </w:rPr>
          <w:t>đượ</w:t>
        </w:r>
        <w:r w:rsidRPr="00E64F3E">
          <w:rPr>
            <w:rFonts w:ascii="ArialMT" w:eastAsia="ArialMT" w:cs="ArialMT"/>
            <w:i/>
            <w:rPrChange w:id="590" w:author="quan_nh" w:date="2012-08-18T10:25:00Z">
              <w:rPr>
                <w:rFonts w:ascii="ArialMT" w:eastAsia="ArialMT" w:cs="ArialMT"/>
                <w:color w:val="0000FF"/>
                <w:u w:val="single"/>
              </w:rPr>
            </w:rPrChange>
          </w:rPr>
          <w:t>c c</w:t>
        </w:r>
        <w:r w:rsidRPr="00E64F3E">
          <w:rPr>
            <w:rFonts w:ascii="ArialMT" w:eastAsia="ArialMT" w:cs="ArialMT"/>
            <w:i/>
            <w:rPrChange w:id="591" w:author="quan_nh" w:date="2012-08-18T10:25:00Z">
              <w:rPr>
                <w:rFonts w:ascii="ArialMT" w:eastAsia="ArialMT" w:cs="ArialMT"/>
                <w:color w:val="0000FF"/>
                <w:u w:val="single"/>
              </w:rPr>
            </w:rPrChange>
          </w:rPr>
          <w:t>â</w:t>
        </w:r>
        <w:r w:rsidRPr="00E64F3E">
          <w:rPr>
            <w:rFonts w:ascii="ArialMT" w:eastAsia="ArialMT" w:cs="ArialMT"/>
            <w:i/>
            <w:rPrChange w:id="592" w:author="quan_nh" w:date="2012-08-18T10:25:00Z">
              <w:rPr>
                <w:rFonts w:ascii="ArialMT" w:eastAsia="ArialMT" w:cs="ArialMT"/>
                <w:color w:val="0000FF"/>
                <w:u w:val="single"/>
              </w:rPr>
            </w:rPrChange>
          </w:rPr>
          <w:t>n b</w:t>
        </w:r>
        <w:r w:rsidRPr="00E64F3E">
          <w:rPr>
            <w:rFonts w:ascii="ArialMT" w:eastAsia="ArialMT" w:cs="ArialMT"/>
            <w:i/>
            <w:rPrChange w:id="593" w:author="quan_nh" w:date="2012-08-18T10:25:00Z">
              <w:rPr>
                <w:rFonts w:ascii="ArialMT" w:eastAsia="ArialMT" w:cs="ArialMT"/>
                <w:color w:val="0000FF"/>
                <w:u w:val="single"/>
              </w:rPr>
            </w:rPrChange>
          </w:rPr>
          <w:t>ằ</w:t>
        </w:r>
        <w:r w:rsidRPr="00E64F3E">
          <w:rPr>
            <w:rFonts w:ascii="ArialMT" w:eastAsia="ArialMT" w:cs="ArialMT"/>
            <w:i/>
            <w:rPrChange w:id="594" w:author="quan_nh" w:date="2012-08-18T10:25:00Z">
              <w:rPr>
                <w:rFonts w:ascii="ArialMT" w:eastAsia="ArialMT" w:cs="ArialMT"/>
                <w:color w:val="0000FF"/>
                <w:u w:val="single"/>
              </w:rPr>
            </w:rPrChange>
          </w:rPr>
          <w:t>ng.</w:t>
        </w:r>
      </w:ins>
    </w:p>
    <w:p w:rsidR="00E64F3E" w:rsidRPr="00E64F3E" w:rsidRDefault="00E64F3E" w:rsidP="00E64F3E">
      <w:pPr>
        <w:rPr>
          <w:ins w:id="595" w:author="qnguyen37" w:date="2012-08-15T14:12:00Z"/>
          <w:del w:id="596" w:author="quan_nh" w:date="2012-08-18T10:26:00Z"/>
          <w:rFonts w:ascii="ArialMT" w:eastAsia="ArialMT" w:cs="ArialMT"/>
          <w:b/>
          <w:rPrChange w:id="597" w:author="quan_nh" w:date="2012-08-18T10:25:00Z">
            <w:rPr>
              <w:ins w:id="598" w:author="qnguyen37" w:date="2012-08-15T14:12:00Z"/>
              <w:del w:id="599" w:author="quan_nh" w:date="2012-08-18T10:26:00Z"/>
              <w:rFonts w:ascii="ArialMT" w:eastAsia="ArialMT" w:cs="ArialMT"/>
            </w:rPr>
          </w:rPrChange>
        </w:rPr>
        <w:pPrChange w:id="600" w:author="qnguyen37" w:date="2012-08-15T14:12:00Z">
          <w:pPr>
            <w:autoSpaceDE w:val="0"/>
            <w:autoSpaceDN w:val="0"/>
            <w:adjustRightInd w:val="0"/>
            <w:spacing w:after="0" w:line="240" w:lineRule="auto"/>
          </w:pPr>
        </w:pPrChange>
      </w:pPr>
      <w:ins w:id="601" w:author="qnguyen37" w:date="2012-08-15T14:12:00Z">
        <w:r w:rsidRPr="00E64F3E">
          <w:rPr>
            <w:rFonts w:ascii="SymbolMT" w:eastAsia="SymbolMT" w:cs="SymbolMT" w:hint="eastAsia"/>
            <w:b/>
            <w:sz w:val="26"/>
            <w:szCs w:val="26"/>
            <w:rPrChange w:id="602" w:author="quan_nh" w:date="2012-08-18T10:25:00Z">
              <w:rPr>
                <w:rFonts w:ascii="SymbolMT" w:eastAsia="SymbolMT" w:cs="SymbolMT" w:hint="eastAsia"/>
                <w:color w:val="0000FF"/>
                <w:sz w:val="26"/>
                <w:szCs w:val="26"/>
                <w:u w:val="single"/>
              </w:rPr>
            </w:rPrChange>
          </w:rPr>
          <w:t></w:t>
        </w:r>
        <w:r w:rsidRPr="00E64F3E">
          <w:rPr>
            <w:rFonts w:ascii="SymbolMT" w:eastAsia="SymbolMT" w:cs="SymbolMT"/>
            <w:b/>
            <w:sz w:val="26"/>
            <w:szCs w:val="26"/>
            <w:rPrChange w:id="603" w:author="quan_nh" w:date="2012-08-18T10:25:00Z">
              <w:rPr>
                <w:rFonts w:ascii="SymbolMT" w:eastAsia="SymbolMT" w:cs="SymbolMT"/>
                <w:color w:val="0000FF"/>
                <w:sz w:val="26"/>
                <w:szCs w:val="26"/>
                <w:u w:val="single"/>
              </w:rPr>
            </w:rPrChange>
          </w:rPr>
          <w:t xml:space="preserve"> </w:t>
        </w:r>
        <w:r w:rsidRPr="00E64F3E">
          <w:rPr>
            <w:b/>
            <w:rPrChange w:id="604" w:author="quan_nh" w:date="2012-08-18T10:25:00Z">
              <w:rPr>
                <w:color w:val="0000FF"/>
                <w:u w:val="single"/>
              </w:rPr>
            </w:rPrChange>
          </w:rPr>
          <w:t>Kháng c</w:t>
        </w:r>
        <w:r w:rsidRPr="00E64F3E">
          <w:rPr>
            <w:rFonts w:ascii="ArialMT" w:eastAsia="ArialMT" w:cs="ArialMT"/>
            <w:b/>
            <w:rPrChange w:id="605" w:author="quan_nh" w:date="2012-08-18T10:25:00Z">
              <w:rPr>
                <w:rFonts w:ascii="ArialMT" w:eastAsia="ArialMT" w:cs="ArialMT"/>
                <w:color w:val="0000FF"/>
                <w:u w:val="single"/>
              </w:rPr>
            </w:rPrChange>
          </w:rPr>
          <w:t>ự</w:t>
        </w:r>
        <w:r w:rsidRPr="00E64F3E">
          <w:rPr>
            <w:rFonts w:ascii="ArialMT" w:eastAsia="ArialMT" w:cs="ArialMT"/>
            <w:b/>
            <w:rPrChange w:id="606" w:author="quan_nh" w:date="2012-08-18T10:25:00Z">
              <w:rPr>
                <w:rFonts w:ascii="ArialMT" w:eastAsia="ArialMT" w:cs="ArialMT"/>
                <w:color w:val="0000FF"/>
                <w:u w:val="single"/>
              </w:rPr>
            </w:rPrChange>
          </w:rPr>
          <w:t xml:space="preserve"> m</w:t>
        </w:r>
        <w:r w:rsidRPr="00E64F3E">
          <w:rPr>
            <w:rFonts w:ascii="ArialMT" w:eastAsia="ArialMT" w:cs="ArialMT"/>
            <w:b/>
            <w:rPrChange w:id="607" w:author="quan_nh" w:date="2012-08-18T10:25:00Z">
              <w:rPr>
                <w:rFonts w:ascii="ArialMT" w:eastAsia="ArialMT" w:cs="ArialMT"/>
                <w:color w:val="0000FF"/>
                <w:u w:val="single"/>
              </w:rPr>
            </w:rPrChange>
          </w:rPr>
          <w:t>ớ</w:t>
        </w:r>
        <w:r w:rsidRPr="00E64F3E">
          <w:rPr>
            <w:rFonts w:ascii="ArialMT" w:eastAsia="ArialMT" w:cs="ArialMT"/>
            <w:b/>
            <w:rPrChange w:id="608" w:author="quan_nh" w:date="2012-08-18T10:25:00Z">
              <w:rPr>
                <w:rFonts w:ascii="ArialMT" w:eastAsia="ArialMT" w:cs="ArialMT"/>
                <w:color w:val="0000FF"/>
                <w:u w:val="single"/>
              </w:rPr>
            </w:rPrChange>
          </w:rPr>
          <w:t>i c</w:t>
        </w:r>
        <w:r w:rsidRPr="00E64F3E">
          <w:rPr>
            <w:rFonts w:ascii="ArialMT" w:eastAsia="ArialMT" w:cs="ArialMT"/>
            <w:b/>
            <w:rPrChange w:id="609" w:author="quan_nh" w:date="2012-08-18T10:25:00Z">
              <w:rPr>
                <w:rFonts w:ascii="ArialMT" w:eastAsia="ArialMT" w:cs="ArialMT"/>
                <w:color w:val="0000FF"/>
                <w:u w:val="single"/>
              </w:rPr>
            </w:rPrChange>
          </w:rPr>
          <w:t>ủ</w:t>
        </w:r>
        <w:r w:rsidRPr="00E64F3E">
          <w:rPr>
            <w:rFonts w:ascii="ArialMT" w:eastAsia="ArialMT" w:cs="ArialMT"/>
            <w:b/>
            <w:rPrChange w:id="610" w:author="quan_nh" w:date="2012-08-18T10:25:00Z">
              <w:rPr>
                <w:rFonts w:ascii="ArialMT" w:eastAsia="ArialMT" w:cs="ArialMT"/>
                <w:color w:val="0000FF"/>
                <w:u w:val="single"/>
              </w:rPr>
            </w:rPrChange>
          </w:rPr>
          <w:t>a VN</w:t>
        </w:r>
        <w:r w:rsidRPr="00E64F3E">
          <w:rPr>
            <w:b/>
            <w:rPrChange w:id="611" w:author="quan_nh" w:date="2012-08-18T10:25:00Z">
              <w:rPr>
                <w:color w:val="0000FF"/>
                <w:u w:val="single"/>
              </w:rPr>
            </w:rPrChange>
          </w:rPr>
          <w:t>-</w:t>
        </w:r>
        <w:r w:rsidRPr="00E64F3E">
          <w:rPr>
            <w:rFonts w:ascii="ArialMT" w:eastAsia="ArialMT" w:cs="ArialMT"/>
            <w:b/>
            <w:rPrChange w:id="612" w:author="quan_nh" w:date="2012-08-18T10:25:00Z">
              <w:rPr>
                <w:rFonts w:ascii="ArialMT" w:eastAsia="ArialMT" w:cs="ArialMT"/>
                <w:color w:val="0000FF"/>
                <w:u w:val="single"/>
              </w:rPr>
            </w:rPrChange>
          </w:rPr>
          <w:t xml:space="preserve">Index </w:t>
        </w:r>
        <w:r w:rsidRPr="00E64F3E">
          <w:rPr>
            <w:rFonts w:ascii="ArialMT" w:eastAsia="ArialMT" w:cs="ArialMT"/>
            <w:b/>
            <w:rPrChange w:id="613" w:author="quan_nh" w:date="2012-08-18T10:25:00Z">
              <w:rPr>
                <w:rFonts w:ascii="ArialMT" w:eastAsia="ArialMT" w:cs="ArialMT"/>
                <w:color w:val="0000FF"/>
                <w:u w:val="single"/>
              </w:rPr>
            </w:rPrChange>
          </w:rPr>
          <w:t>đượ</w:t>
        </w:r>
        <w:r w:rsidRPr="00E64F3E">
          <w:rPr>
            <w:rFonts w:ascii="ArialMT" w:eastAsia="ArialMT" w:cs="ArialMT"/>
            <w:b/>
            <w:rPrChange w:id="614" w:author="quan_nh" w:date="2012-08-18T10:25:00Z">
              <w:rPr>
                <w:rFonts w:ascii="ArialMT" w:eastAsia="ArialMT" w:cs="ArialMT"/>
                <w:color w:val="0000FF"/>
                <w:u w:val="single"/>
              </w:rPr>
            </w:rPrChange>
          </w:rPr>
          <w:t>c ch</w:t>
        </w:r>
        <w:r w:rsidRPr="00E64F3E">
          <w:rPr>
            <w:rFonts w:ascii="ArialMT" w:eastAsia="ArialMT" w:cs="ArialMT"/>
            <w:b/>
            <w:rPrChange w:id="615" w:author="quan_nh" w:date="2012-08-18T10:25:00Z">
              <w:rPr>
                <w:rFonts w:ascii="ArialMT" w:eastAsia="ArialMT" w:cs="ArialMT"/>
                <w:color w:val="0000FF"/>
                <w:u w:val="single"/>
              </w:rPr>
            </w:rPrChange>
          </w:rPr>
          <w:t>ú</w:t>
        </w:r>
        <w:r w:rsidRPr="00E64F3E">
          <w:rPr>
            <w:rFonts w:ascii="ArialMT" w:eastAsia="ArialMT" w:cs="ArialMT"/>
            <w:b/>
            <w:rPrChange w:id="616" w:author="quan_nh" w:date="2012-08-18T10:25:00Z">
              <w:rPr>
                <w:rFonts w:ascii="ArialMT" w:eastAsia="ArialMT" w:cs="ArialMT"/>
                <w:color w:val="0000FF"/>
                <w:u w:val="single"/>
              </w:rPr>
            </w:rPrChange>
          </w:rPr>
          <w:t>ng t</w:t>
        </w:r>
        <w:r w:rsidRPr="00E64F3E">
          <w:rPr>
            <w:rFonts w:ascii="ArialMT" w:eastAsia="ArialMT" w:cs="ArialMT"/>
            <w:b/>
            <w:rPrChange w:id="617" w:author="quan_nh" w:date="2012-08-18T10:25:00Z">
              <w:rPr>
                <w:rFonts w:ascii="ArialMT" w:eastAsia="ArialMT" w:cs="ArialMT"/>
                <w:color w:val="0000FF"/>
                <w:u w:val="single"/>
              </w:rPr>
            </w:rPrChange>
          </w:rPr>
          <w:t>ô</w:t>
        </w:r>
        <w:r w:rsidRPr="00E64F3E">
          <w:rPr>
            <w:rFonts w:ascii="ArialMT" w:eastAsia="ArialMT" w:cs="ArialMT"/>
            <w:b/>
            <w:rPrChange w:id="618" w:author="quan_nh" w:date="2012-08-18T10:25:00Z">
              <w:rPr>
                <w:rFonts w:ascii="ArialMT" w:eastAsia="ArialMT" w:cs="ArialMT"/>
                <w:color w:val="0000FF"/>
                <w:u w:val="single"/>
              </w:rPr>
            </w:rPrChange>
          </w:rPr>
          <w:t>i x</w:t>
        </w:r>
        <w:r w:rsidRPr="00E64F3E">
          <w:rPr>
            <w:rFonts w:ascii="ArialMT" w:eastAsia="ArialMT" w:cs="ArialMT"/>
            <w:b/>
            <w:rPrChange w:id="619" w:author="quan_nh" w:date="2012-08-18T10:25:00Z">
              <w:rPr>
                <w:rFonts w:ascii="ArialMT" w:eastAsia="ArialMT" w:cs="ArialMT"/>
                <w:color w:val="0000FF"/>
                <w:u w:val="single"/>
              </w:rPr>
            </w:rPrChange>
          </w:rPr>
          <w:t>á</w:t>
        </w:r>
        <w:r w:rsidRPr="00E64F3E">
          <w:rPr>
            <w:rFonts w:ascii="ArialMT" w:eastAsia="ArialMT" w:cs="ArialMT"/>
            <w:b/>
            <w:rPrChange w:id="620" w:author="quan_nh" w:date="2012-08-18T10:25:00Z">
              <w:rPr>
                <w:rFonts w:ascii="ArialMT" w:eastAsia="ArialMT" w:cs="ArialMT"/>
                <w:color w:val="0000FF"/>
                <w:u w:val="single"/>
              </w:rPr>
            </w:rPrChange>
          </w:rPr>
          <w:t xml:space="preserve">c </w:t>
        </w:r>
        <w:r w:rsidRPr="00E64F3E">
          <w:rPr>
            <w:rFonts w:ascii="ArialMT" w:eastAsia="ArialMT" w:cs="ArialMT"/>
            <w:b/>
            <w:rPrChange w:id="621" w:author="quan_nh" w:date="2012-08-18T10:25:00Z">
              <w:rPr>
                <w:rFonts w:ascii="ArialMT" w:eastAsia="ArialMT" w:cs="ArialMT"/>
                <w:color w:val="0000FF"/>
                <w:u w:val="single"/>
              </w:rPr>
            </w:rPrChange>
          </w:rPr>
          <w:t>đị</w:t>
        </w:r>
        <w:r w:rsidRPr="00E64F3E">
          <w:rPr>
            <w:rFonts w:ascii="ArialMT" w:eastAsia="ArialMT" w:cs="ArialMT"/>
            <w:b/>
            <w:rPrChange w:id="622" w:author="quan_nh" w:date="2012-08-18T10:25:00Z">
              <w:rPr>
                <w:rFonts w:ascii="ArialMT" w:eastAsia="ArialMT" w:cs="ArialMT"/>
                <w:color w:val="0000FF"/>
                <w:u w:val="single"/>
              </w:rPr>
            </w:rPrChange>
          </w:rPr>
          <w:t>nh t</w:t>
        </w:r>
        <w:r w:rsidRPr="00E64F3E">
          <w:rPr>
            <w:rFonts w:ascii="ArialMT" w:eastAsia="ArialMT" w:cs="ArialMT"/>
            <w:b/>
            <w:rPrChange w:id="623" w:author="quan_nh" w:date="2012-08-18T10:25:00Z">
              <w:rPr>
                <w:rFonts w:ascii="ArialMT" w:eastAsia="ArialMT" w:cs="ArialMT"/>
                <w:color w:val="0000FF"/>
                <w:u w:val="single"/>
              </w:rPr>
            </w:rPrChange>
          </w:rPr>
          <w:t>ạ</w:t>
        </w:r>
        <w:r w:rsidRPr="00E64F3E">
          <w:rPr>
            <w:rFonts w:ascii="ArialMT" w:eastAsia="ArialMT" w:cs="ArialMT"/>
            <w:b/>
            <w:rPrChange w:id="624" w:author="quan_nh" w:date="2012-08-18T10:25:00Z">
              <w:rPr>
                <w:rFonts w:ascii="ArialMT" w:eastAsia="ArialMT" w:cs="ArialMT"/>
                <w:color w:val="0000FF"/>
                <w:u w:val="single"/>
              </w:rPr>
            </w:rPrChange>
          </w:rPr>
          <w:t>i ng</w:t>
        </w:r>
        <w:r w:rsidRPr="00E64F3E">
          <w:rPr>
            <w:rFonts w:ascii="ArialMT" w:eastAsia="ArialMT" w:cs="ArialMT"/>
            <w:b/>
            <w:rPrChange w:id="625" w:author="quan_nh" w:date="2012-08-18T10:25:00Z">
              <w:rPr>
                <w:rFonts w:ascii="ArialMT" w:eastAsia="ArialMT" w:cs="ArialMT"/>
                <w:color w:val="0000FF"/>
                <w:u w:val="single"/>
              </w:rPr>
            </w:rPrChange>
          </w:rPr>
          <w:t>ưỡ</w:t>
        </w:r>
        <w:r w:rsidRPr="00E64F3E">
          <w:rPr>
            <w:rFonts w:ascii="ArialMT" w:eastAsia="ArialMT" w:cs="ArialMT"/>
            <w:b/>
            <w:rPrChange w:id="626" w:author="quan_nh" w:date="2012-08-18T10:25:00Z">
              <w:rPr>
                <w:rFonts w:ascii="ArialMT" w:eastAsia="ArialMT" w:cs="ArialMT"/>
                <w:color w:val="0000FF"/>
                <w:u w:val="single"/>
              </w:rPr>
            </w:rPrChange>
          </w:rPr>
          <w:t>ng 369,5</w:t>
        </w:r>
      </w:ins>
    </w:p>
    <w:p w:rsidR="00E64F3E" w:rsidRDefault="00FE62D4" w:rsidP="00E64F3E">
      <w:pPr>
        <w:rPr>
          <w:ins w:id="627" w:author="qnguyen37" w:date="2012-08-15T14:12:00Z"/>
          <w:rFonts w:ascii="ArialMT" w:eastAsia="ArialMT" w:cs="ArialMT"/>
        </w:rPr>
        <w:pPrChange w:id="628" w:author="qnguyen37" w:date="2012-08-15T14:12:00Z">
          <w:pPr>
            <w:autoSpaceDE w:val="0"/>
            <w:autoSpaceDN w:val="0"/>
            <w:adjustRightInd w:val="0"/>
            <w:spacing w:after="0" w:line="240" w:lineRule="auto"/>
          </w:pPr>
        </w:pPrChange>
      </w:pPr>
      <w:ins w:id="629" w:author="quan_nh" w:date="2012-08-18T10:26:00Z">
        <w:r>
          <w:rPr>
            <w:rFonts w:ascii="ArialMT" w:eastAsia="ArialMT" w:cs="ArialMT"/>
            <w:b/>
          </w:rPr>
          <w:t xml:space="preserve"> </w:t>
        </w:r>
      </w:ins>
      <w:ins w:id="630" w:author="qnguyen37" w:date="2012-08-15T14:12:00Z">
        <w:r w:rsidR="00E64F3E" w:rsidRPr="00E64F3E">
          <w:rPr>
            <w:rFonts w:ascii="ArialMT" w:eastAsia="ArialMT" w:cs="ArialMT"/>
            <w:b/>
            <w:rPrChange w:id="631" w:author="quan_nh" w:date="2012-08-18T10:25:00Z">
              <w:rPr>
                <w:rFonts w:ascii="ArialMT" w:eastAsia="ArialMT" w:cs="ArialMT"/>
                <w:color w:val="0000FF"/>
                <w:u w:val="single"/>
              </w:rPr>
            </w:rPrChange>
          </w:rPr>
          <w:t>đ</w:t>
        </w:r>
        <w:r w:rsidR="00E64F3E" w:rsidRPr="00E64F3E">
          <w:rPr>
            <w:rFonts w:ascii="ArialMT" w:eastAsia="ArialMT" w:cs="ArialMT"/>
            <w:b/>
            <w:rPrChange w:id="632" w:author="quan_nh" w:date="2012-08-18T10:25:00Z">
              <w:rPr>
                <w:rFonts w:ascii="ArialMT" w:eastAsia="ArialMT" w:cs="ArialMT"/>
                <w:color w:val="0000FF"/>
                <w:u w:val="single"/>
              </w:rPr>
            </w:rPrChange>
          </w:rPr>
          <w:t>i</w:t>
        </w:r>
        <w:r w:rsidR="00E64F3E" w:rsidRPr="00E64F3E">
          <w:rPr>
            <w:rFonts w:ascii="ArialMT" w:eastAsia="ArialMT" w:cs="ArialMT"/>
            <w:b/>
            <w:rPrChange w:id="633" w:author="quan_nh" w:date="2012-08-18T10:25:00Z">
              <w:rPr>
                <w:rFonts w:ascii="ArialMT" w:eastAsia="ArialMT" w:cs="ArialMT"/>
                <w:color w:val="0000FF"/>
                <w:u w:val="single"/>
              </w:rPr>
            </w:rPrChange>
          </w:rPr>
          <w:t>ể</w:t>
        </w:r>
        <w:r w:rsidR="00E64F3E" w:rsidRPr="00E64F3E">
          <w:rPr>
            <w:rFonts w:ascii="ArialMT" w:eastAsia="ArialMT" w:cs="ArialMT"/>
            <w:b/>
            <w:rPrChange w:id="634" w:author="quan_nh" w:date="2012-08-18T10:25:00Z">
              <w:rPr>
                <w:rFonts w:ascii="ArialMT" w:eastAsia="ArialMT" w:cs="ArialMT"/>
                <w:color w:val="0000FF"/>
                <w:u w:val="single"/>
              </w:rPr>
            </w:rPrChange>
          </w:rPr>
          <w:t>m</w:t>
        </w:r>
        <w:r w:rsidR="00E64F3E" w:rsidRPr="00E64F3E">
          <w:rPr>
            <w:b/>
            <w:rPrChange w:id="635" w:author="quan_nh" w:date="2012-08-18T10:25:00Z">
              <w:rPr>
                <w:color w:val="0000FF"/>
                <w:u w:val="single"/>
              </w:rPr>
            </w:rPrChange>
          </w:rPr>
          <w:t>; h</w:t>
        </w:r>
        <w:r w:rsidR="00E64F3E" w:rsidRPr="00E64F3E">
          <w:rPr>
            <w:rFonts w:ascii="ArialMT" w:eastAsia="ArialMT" w:cs="ArialMT"/>
            <w:b/>
            <w:rPrChange w:id="636" w:author="quan_nh" w:date="2012-08-18T10:25:00Z">
              <w:rPr>
                <w:rFonts w:ascii="ArialMT" w:eastAsia="ArialMT" w:cs="ArialMT"/>
                <w:color w:val="0000FF"/>
                <w:u w:val="single"/>
              </w:rPr>
            </w:rPrChange>
          </w:rPr>
          <w:t>ỗ</w:t>
        </w:r>
        <w:r w:rsidR="00E64F3E" w:rsidRPr="00E64F3E">
          <w:rPr>
            <w:rFonts w:ascii="ArialMT" w:eastAsia="ArialMT" w:cs="ArialMT"/>
            <w:b/>
            <w:rPrChange w:id="637" w:author="quan_nh" w:date="2012-08-18T10:25:00Z">
              <w:rPr>
                <w:rFonts w:ascii="ArialMT" w:eastAsia="ArialMT" w:cs="ArialMT"/>
                <w:color w:val="0000FF"/>
                <w:u w:val="single"/>
              </w:rPr>
            </w:rPrChange>
          </w:rPr>
          <w:t xml:space="preserve"> tr</w:t>
        </w:r>
        <w:r w:rsidR="00E64F3E" w:rsidRPr="00E64F3E">
          <w:rPr>
            <w:rFonts w:ascii="ArialMT" w:eastAsia="ArialMT" w:cs="ArialMT"/>
            <w:b/>
            <w:rPrChange w:id="638" w:author="quan_nh" w:date="2012-08-18T10:25:00Z">
              <w:rPr>
                <w:rFonts w:ascii="ArialMT" w:eastAsia="ArialMT" w:cs="ArialMT"/>
                <w:color w:val="0000FF"/>
                <w:u w:val="single"/>
              </w:rPr>
            </w:rPrChange>
          </w:rPr>
          <w:t>ợ</w:t>
        </w:r>
        <w:r w:rsidR="00E64F3E" w:rsidRPr="00E64F3E">
          <w:rPr>
            <w:rFonts w:ascii="ArialMT" w:eastAsia="ArialMT" w:cs="ArialMT"/>
            <w:b/>
            <w:rPrChange w:id="639" w:author="quan_nh" w:date="2012-08-18T10:25:00Z">
              <w:rPr>
                <w:rFonts w:ascii="ArialMT" w:eastAsia="ArialMT" w:cs="ArialMT"/>
                <w:color w:val="0000FF"/>
                <w:u w:val="single"/>
              </w:rPr>
            </w:rPrChange>
          </w:rPr>
          <w:t xml:space="preserve"> gi</w:t>
        </w:r>
        <w:r w:rsidR="00E64F3E" w:rsidRPr="00E64F3E">
          <w:rPr>
            <w:rFonts w:ascii="ArialMT" w:eastAsia="ArialMT" w:cs="ArialMT"/>
            <w:b/>
            <w:rPrChange w:id="640" w:author="quan_nh" w:date="2012-08-18T10:25:00Z">
              <w:rPr>
                <w:rFonts w:ascii="ArialMT" w:eastAsia="ArialMT" w:cs="ArialMT"/>
                <w:color w:val="0000FF"/>
                <w:u w:val="single"/>
              </w:rPr>
            </w:rPrChange>
          </w:rPr>
          <w:t>ữ</w:t>
        </w:r>
        <w:r w:rsidR="00E64F3E" w:rsidRPr="00E64F3E">
          <w:rPr>
            <w:rFonts w:ascii="ArialMT" w:eastAsia="ArialMT" w:cs="ArialMT"/>
            <w:b/>
            <w:rPrChange w:id="641" w:author="quan_nh" w:date="2012-08-18T10:25:00Z">
              <w:rPr>
                <w:rFonts w:ascii="ArialMT" w:eastAsia="ArialMT" w:cs="ArialMT"/>
                <w:color w:val="0000FF"/>
                <w:u w:val="single"/>
              </w:rPr>
            </w:rPrChange>
          </w:rPr>
          <w:t xml:space="preserve"> t</w:t>
        </w:r>
        <w:r w:rsidR="00E64F3E" w:rsidRPr="00E64F3E">
          <w:rPr>
            <w:rFonts w:ascii="ArialMT" w:eastAsia="ArialMT" w:cs="ArialMT"/>
            <w:b/>
            <w:rPrChange w:id="642" w:author="quan_nh" w:date="2012-08-18T10:25:00Z">
              <w:rPr>
                <w:rFonts w:ascii="ArialMT" w:eastAsia="ArialMT" w:cs="ArialMT"/>
                <w:color w:val="0000FF"/>
                <w:u w:val="single"/>
              </w:rPr>
            </w:rPrChange>
          </w:rPr>
          <w:t>ạ</w:t>
        </w:r>
        <w:r w:rsidR="00E64F3E" w:rsidRPr="00E64F3E">
          <w:rPr>
            <w:rFonts w:ascii="ArialMT" w:eastAsia="ArialMT" w:cs="ArialMT"/>
            <w:b/>
            <w:rPrChange w:id="643" w:author="quan_nh" w:date="2012-08-18T10:25:00Z">
              <w:rPr>
                <w:rFonts w:ascii="ArialMT" w:eastAsia="ArialMT" w:cs="ArialMT"/>
                <w:color w:val="0000FF"/>
                <w:u w:val="single"/>
              </w:rPr>
            </w:rPrChange>
          </w:rPr>
          <w:t>i m</w:t>
        </w:r>
        <w:r w:rsidR="00E64F3E" w:rsidRPr="00E64F3E">
          <w:rPr>
            <w:rFonts w:ascii="ArialMT" w:eastAsia="ArialMT" w:cs="ArialMT"/>
            <w:b/>
            <w:rPrChange w:id="644" w:author="quan_nh" w:date="2012-08-18T10:25:00Z">
              <w:rPr>
                <w:rFonts w:ascii="ArialMT" w:eastAsia="ArialMT" w:cs="ArialMT"/>
                <w:color w:val="0000FF"/>
                <w:u w:val="single"/>
              </w:rPr>
            </w:rPrChange>
          </w:rPr>
          <w:t>ứ</w:t>
        </w:r>
        <w:r w:rsidR="00E64F3E" w:rsidRPr="00E64F3E">
          <w:rPr>
            <w:rFonts w:ascii="ArialMT" w:eastAsia="ArialMT" w:cs="ArialMT"/>
            <w:b/>
            <w:rPrChange w:id="645" w:author="quan_nh" w:date="2012-08-18T10:25:00Z">
              <w:rPr>
                <w:rFonts w:ascii="ArialMT" w:eastAsia="ArialMT" w:cs="ArialMT"/>
                <w:color w:val="0000FF"/>
                <w:u w:val="single"/>
              </w:rPr>
            </w:rPrChange>
          </w:rPr>
          <w:t xml:space="preserve">c 332,3 </w:t>
        </w:r>
        <w:r w:rsidR="00E64F3E" w:rsidRPr="00E64F3E">
          <w:rPr>
            <w:rFonts w:ascii="ArialMT" w:eastAsia="ArialMT" w:cs="ArialMT"/>
            <w:b/>
            <w:rPrChange w:id="646" w:author="quan_nh" w:date="2012-08-18T10:25:00Z">
              <w:rPr>
                <w:rFonts w:ascii="ArialMT" w:eastAsia="ArialMT" w:cs="ArialMT"/>
                <w:color w:val="0000FF"/>
                <w:u w:val="single"/>
              </w:rPr>
            </w:rPrChange>
          </w:rPr>
          <w:t>đ</w:t>
        </w:r>
        <w:r w:rsidR="00E64F3E" w:rsidRPr="00E64F3E">
          <w:rPr>
            <w:rFonts w:ascii="ArialMT" w:eastAsia="ArialMT" w:cs="ArialMT"/>
            <w:b/>
            <w:rPrChange w:id="647" w:author="quan_nh" w:date="2012-08-18T10:25:00Z">
              <w:rPr>
                <w:rFonts w:ascii="ArialMT" w:eastAsia="ArialMT" w:cs="ArialMT"/>
                <w:color w:val="0000FF"/>
                <w:u w:val="single"/>
              </w:rPr>
            </w:rPrChange>
          </w:rPr>
          <w:t>i</w:t>
        </w:r>
        <w:r w:rsidR="00E64F3E" w:rsidRPr="00E64F3E">
          <w:rPr>
            <w:rFonts w:ascii="ArialMT" w:eastAsia="ArialMT" w:cs="ArialMT"/>
            <w:b/>
            <w:rPrChange w:id="648" w:author="quan_nh" w:date="2012-08-18T10:25:00Z">
              <w:rPr>
                <w:rFonts w:ascii="ArialMT" w:eastAsia="ArialMT" w:cs="ArialMT"/>
                <w:color w:val="0000FF"/>
                <w:u w:val="single"/>
              </w:rPr>
            </w:rPrChange>
          </w:rPr>
          <w:t>ể</w:t>
        </w:r>
        <w:r w:rsidR="00E64F3E" w:rsidRPr="00E64F3E">
          <w:rPr>
            <w:rFonts w:ascii="ArialMT" w:eastAsia="ArialMT" w:cs="ArialMT"/>
            <w:b/>
            <w:rPrChange w:id="649" w:author="quan_nh" w:date="2012-08-18T10:25:00Z">
              <w:rPr>
                <w:rFonts w:ascii="ArialMT" w:eastAsia="ArialMT" w:cs="ArialMT"/>
                <w:color w:val="0000FF"/>
                <w:u w:val="single"/>
              </w:rPr>
            </w:rPrChange>
          </w:rPr>
          <w:t>m.</w:t>
        </w:r>
      </w:ins>
    </w:p>
    <w:p w:rsidR="00E64F3E" w:rsidRPr="00E64F3E" w:rsidRDefault="00E64F3E" w:rsidP="00E64F3E">
      <w:pPr>
        <w:rPr>
          <w:ins w:id="650" w:author="qnguyen37" w:date="2012-08-15T14:12:00Z"/>
          <w:del w:id="651" w:author="quan_nh" w:date="2012-08-18T10:25:00Z"/>
          <w:i/>
          <w:rPrChange w:id="652" w:author="quan_nh" w:date="2012-08-18T10:26:00Z">
            <w:rPr>
              <w:ins w:id="653" w:author="qnguyen37" w:date="2012-08-15T14:12:00Z"/>
              <w:del w:id="654" w:author="quan_nh" w:date="2012-08-18T10:25:00Z"/>
            </w:rPr>
          </w:rPrChange>
        </w:rPr>
        <w:pPrChange w:id="655" w:author="qnguyen37" w:date="2012-08-15T14:12:00Z">
          <w:pPr>
            <w:autoSpaceDE w:val="0"/>
            <w:autoSpaceDN w:val="0"/>
            <w:adjustRightInd w:val="0"/>
            <w:spacing w:after="0" w:line="240" w:lineRule="auto"/>
          </w:pPr>
        </w:pPrChange>
      </w:pPr>
      <w:ins w:id="656" w:author="qnguyen37" w:date="2012-08-15T14:12:00Z">
        <w:r w:rsidRPr="00E64F3E">
          <w:rPr>
            <w:rFonts w:ascii="SymbolMT" w:eastAsia="SymbolMT" w:cs="SymbolMT" w:hint="eastAsia"/>
            <w:i/>
            <w:sz w:val="26"/>
            <w:szCs w:val="26"/>
            <w:rPrChange w:id="657" w:author="quan_nh" w:date="2012-08-18T10:26:00Z">
              <w:rPr>
                <w:rFonts w:ascii="SymbolMT" w:eastAsia="SymbolMT" w:cs="SymbolMT" w:hint="eastAsia"/>
                <w:color w:val="0000FF"/>
                <w:sz w:val="26"/>
                <w:szCs w:val="26"/>
                <w:u w:val="single"/>
              </w:rPr>
            </w:rPrChange>
          </w:rPr>
          <w:t></w:t>
        </w:r>
        <w:r w:rsidRPr="00E64F3E">
          <w:rPr>
            <w:rFonts w:ascii="SymbolMT" w:eastAsia="SymbolMT" w:cs="SymbolMT"/>
            <w:i/>
            <w:sz w:val="26"/>
            <w:szCs w:val="26"/>
            <w:rPrChange w:id="658" w:author="quan_nh" w:date="2012-08-18T10:26:00Z">
              <w:rPr>
                <w:rFonts w:ascii="SymbolMT" w:eastAsia="SymbolMT" w:cs="SymbolMT"/>
                <w:color w:val="0000FF"/>
                <w:sz w:val="26"/>
                <w:szCs w:val="26"/>
                <w:u w:val="single"/>
              </w:rPr>
            </w:rPrChange>
          </w:rPr>
          <w:t xml:space="preserve"> </w:t>
        </w:r>
        <w:r w:rsidRPr="00E64F3E">
          <w:rPr>
            <w:i/>
            <w:rPrChange w:id="659" w:author="quan_nh" w:date="2012-08-18T10:26:00Z">
              <w:rPr>
                <w:color w:val="0000FF"/>
                <w:u w:val="single"/>
              </w:rPr>
            </w:rPrChange>
          </w:rPr>
          <w:t>K</w:t>
        </w:r>
        <w:r w:rsidRPr="00E64F3E">
          <w:rPr>
            <w:rFonts w:ascii="ArialMT" w:eastAsia="ArialMT" w:cs="ArialMT"/>
            <w:i/>
            <w:rPrChange w:id="660" w:author="quan_nh" w:date="2012-08-18T10:26:00Z">
              <w:rPr>
                <w:rFonts w:ascii="ArialMT" w:eastAsia="ArialMT" w:cs="ArialMT"/>
                <w:color w:val="0000FF"/>
                <w:u w:val="single"/>
              </w:rPr>
            </w:rPrChange>
          </w:rPr>
          <w:t>ế</w:t>
        </w:r>
        <w:r w:rsidRPr="00E64F3E">
          <w:rPr>
            <w:rFonts w:ascii="ArialMT" w:eastAsia="ArialMT" w:cs="ArialMT"/>
            <w:i/>
            <w:rPrChange w:id="661" w:author="quan_nh" w:date="2012-08-18T10:26:00Z">
              <w:rPr>
                <w:rFonts w:ascii="ArialMT" w:eastAsia="ArialMT" w:cs="ArialMT"/>
                <w:color w:val="0000FF"/>
                <w:u w:val="single"/>
              </w:rPr>
            </w:rPrChange>
          </w:rPr>
          <w:t xml:space="preserve">t </w:t>
        </w:r>
        <w:r w:rsidRPr="00E64F3E">
          <w:rPr>
            <w:i/>
            <w:rPrChange w:id="662" w:author="quan_nh" w:date="2012-08-18T10:26:00Z">
              <w:rPr>
                <w:color w:val="0000FF"/>
                <w:u w:val="single"/>
              </w:rPr>
            </w:rPrChange>
          </w:rPr>
          <w:t>lu</w:t>
        </w:r>
        <w:r w:rsidRPr="00E64F3E">
          <w:rPr>
            <w:rFonts w:ascii="ArialMT" w:eastAsia="ArialMT" w:cs="ArialMT"/>
            <w:i/>
            <w:rPrChange w:id="663" w:author="quan_nh" w:date="2012-08-18T10:26:00Z">
              <w:rPr>
                <w:rFonts w:ascii="ArialMT" w:eastAsia="ArialMT" w:cs="ArialMT"/>
                <w:color w:val="0000FF"/>
                <w:u w:val="single"/>
              </w:rPr>
            </w:rPrChange>
          </w:rPr>
          <w:t>ậ</w:t>
        </w:r>
        <w:r w:rsidRPr="00E64F3E">
          <w:rPr>
            <w:rFonts w:ascii="ArialMT" w:eastAsia="ArialMT" w:cs="ArialMT"/>
            <w:i/>
            <w:rPrChange w:id="664" w:author="quan_nh" w:date="2012-08-18T10:26:00Z">
              <w:rPr>
                <w:rFonts w:ascii="ArialMT" w:eastAsia="ArialMT" w:cs="ArialMT"/>
                <w:color w:val="0000FF"/>
                <w:u w:val="single"/>
              </w:rPr>
            </w:rPrChange>
          </w:rPr>
          <w:t>n: Xu h</w:t>
        </w:r>
        <w:r w:rsidRPr="00E64F3E">
          <w:rPr>
            <w:rFonts w:ascii="ArialMT" w:eastAsia="ArialMT" w:cs="ArialMT"/>
            <w:i/>
            <w:rPrChange w:id="665" w:author="quan_nh" w:date="2012-08-18T10:26:00Z">
              <w:rPr>
                <w:rFonts w:ascii="ArialMT" w:eastAsia="ArialMT" w:cs="ArialMT"/>
                <w:color w:val="0000FF"/>
                <w:u w:val="single"/>
              </w:rPr>
            </w:rPrChange>
          </w:rPr>
          <w:t>ướ</w:t>
        </w:r>
        <w:r w:rsidRPr="00E64F3E">
          <w:rPr>
            <w:rFonts w:ascii="ArialMT" w:eastAsia="ArialMT" w:cs="ArialMT"/>
            <w:i/>
            <w:rPrChange w:id="666" w:author="quan_nh" w:date="2012-08-18T10:26:00Z">
              <w:rPr>
                <w:rFonts w:ascii="ArialMT" w:eastAsia="ArialMT" w:cs="ArialMT"/>
                <w:color w:val="0000FF"/>
                <w:u w:val="single"/>
              </w:rPr>
            </w:rPrChange>
          </w:rPr>
          <w:t>ng gi</w:t>
        </w:r>
        <w:r w:rsidRPr="00E64F3E">
          <w:rPr>
            <w:rFonts w:ascii="ArialMT" w:eastAsia="ArialMT" w:cs="ArialMT"/>
            <w:i/>
            <w:rPrChange w:id="667" w:author="quan_nh" w:date="2012-08-18T10:26:00Z">
              <w:rPr>
                <w:rFonts w:ascii="ArialMT" w:eastAsia="ArialMT" w:cs="ArialMT"/>
                <w:color w:val="0000FF"/>
                <w:u w:val="single"/>
              </w:rPr>
            </w:rPrChange>
          </w:rPr>
          <w:t>ả</w:t>
        </w:r>
        <w:r w:rsidRPr="00E64F3E">
          <w:rPr>
            <w:rFonts w:ascii="ArialMT" w:eastAsia="ArialMT" w:cs="ArialMT"/>
            <w:i/>
            <w:rPrChange w:id="668" w:author="quan_nh" w:date="2012-08-18T10:26:00Z">
              <w:rPr>
                <w:rFonts w:ascii="ArialMT" w:eastAsia="ArialMT" w:cs="ArialMT"/>
                <w:color w:val="0000FF"/>
                <w:u w:val="single"/>
              </w:rPr>
            </w:rPrChange>
          </w:rPr>
          <w:t>m ng</w:t>
        </w:r>
        <w:r w:rsidRPr="00E64F3E">
          <w:rPr>
            <w:rFonts w:ascii="ArialMT" w:eastAsia="ArialMT" w:cs="ArialMT"/>
            <w:i/>
            <w:rPrChange w:id="669" w:author="quan_nh" w:date="2012-08-18T10:26:00Z">
              <w:rPr>
                <w:rFonts w:ascii="ArialMT" w:eastAsia="ArialMT" w:cs="ArialMT"/>
                <w:color w:val="0000FF"/>
                <w:u w:val="single"/>
              </w:rPr>
            </w:rPrChange>
          </w:rPr>
          <w:t>ắ</w:t>
        </w:r>
        <w:r w:rsidRPr="00E64F3E">
          <w:rPr>
            <w:rFonts w:ascii="ArialMT" w:eastAsia="ArialMT" w:cs="ArialMT"/>
            <w:i/>
            <w:rPrChange w:id="670" w:author="quan_nh" w:date="2012-08-18T10:26:00Z">
              <w:rPr>
                <w:rFonts w:ascii="ArialMT" w:eastAsia="ArialMT" w:cs="ArialMT"/>
                <w:color w:val="0000FF"/>
                <w:u w:val="single"/>
              </w:rPr>
            </w:rPrChange>
          </w:rPr>
          <w:t>n h</w:t>
        </w:r>
        <w:r w:rsidRPr="00E64F3E">
          <w:rPr>
            <w:rFonts w:ascii="ArialMT" w:eastAsia="ArialMT" w:cs="ArialMT"/>
            <w:i/>
            <w:rPrChange w:id="671" w:author="quan_nh" w:date="2012-08-18T10:26:00Z">
              <w:rPr>
                <w:rFonts w:ascii="ArialMT" w:eastAsia="ArialMT" w:cs="ArialMT"/>
                <w:color w:val="0000FF"/>
                <w:u w:val="single"/>
              </w:rPr>
            </w:rPrChange>
          </w:rPr>
          <w:t>ạ</w:t>
        </w:r>
        <w:r w:rsidRPr="00E64F3E">
          <w:rPr>
            <w:rFonts w:ascii="ArialMT" w:eastAsia="ArialMT" w:cs="ArialMT"/>
            <w:i/>
            <w:rPrChange w:id="672" w:author="quan_nh" w:date="2012-08-18T10:26:00Z">
              <w:rPr>
                <w:rFonts w:ascii="ArialMT" w:eastAsia="ArialMT" w:cs="ArialMT"/>
                <w:color w:val="0000FF"/>
                <w:u w:val="single"/>
              </w:rPr>
            </w:rPrChange>
          </w:rPr>
          <w:t xml:space="preserve">n </w:t>
        </w:r>
        <w:r w:rsidRPr="00E64F3E">
          <w:rPr>
            <w:rFonts w:ascii="ArialMT" w:eastAsia="ArialMT" w:cs="ArialMT"/>
            <w:i/>
            <w:rPrChange w:id="673" w:author="quan_nh" w:date="2012-08-18T10:26:00Z">
              <w:rPr>
                <w:rFonts w:ascii="ArialMT" w:eastAsia="ArialMT" w:cs="ArialMT"/>
                <w:color w:val="0000FF"/>
                <w:u w:val="single"/>
              </w:rPr>
            </w:rPrChange>
          </w:rPr>
          <w:t>đượ</w:t>
        </w:r>
        <w:r w:rsidRPr="00E64F3E">
          <w:rPr>
            <w:rFonts w:ascii="ArialMT" w:eastAsia="ArialMT" w:cs="ArialMT"/>
            <w:i/>
            <w:rPrChange w:id="674" w:author="quan_nh" w:date="2012-08-18T10:26:00Z">
              <w:rPr>
                <w:rFonts w:ascii="ArialMT" w:eastAsia="ArialMT" w:cs="ArialMT"/>
                <w:color w:val="0000FF"/>
                <w:u w:val="single"/>
              </w:rPr>
            </w:rPrChange>
          </w:rPr>
          <w:t>c xem l</w:t>
        </w:r>
        <w:r w:rsidRPr="00E64F3E">
          <w:rPr>
            <w:rFonts w:ascii="ArialMT" w:eastAsia="ArialMT" w:cs="ArialMT"/>
            <w:i/>
            <w:rPrChange w:id="675" w:author="quan_nh" w:date="2012-08-18T10:26:00Z">
              <w:rPr>
                <w:rFonts w:ascii="ArialMT" w:eastAsia="ArialMT" w:cs="ArialMT"/>
                <w:color w:val="0000FF"/>
                <w:u w:val="single"/>
              </w:rPr>
            </w:rPrChange>
          </w:rPr>
          <w:t>à</w:t>
        </w:r>
        <w:r w:rsidRPr="00E64F3E">
          <w:rPr>
            <w:rFonts w:ascii="ArialMT" w:eastAsia="ArialMT" w:cs="ArialMT"/>
            <w:i/>
            <w:rPrChange w:id="676" w:author="quan_nh" w:date="2012-08-18T10:26:00Z">
              <w:rPr>
                <w:rFonts w:ascii="ArialMT" w:eastAsia="ArialMT" w:cs="ArialMT"/>
                <w:color w:val="0000FF"/>
                <w:u w:val="single"/>
              </w:rPr>
            </w:rPrChange>
          </w:rPr>
          <w:t xml:space="preserve"> </w:t>
        </w:r>
        <w:r w:rsidRPr="00E64F3E">
          <w:rPr>
            <w:rFonts w:ascii="ArialMT" w:eastAsia="ArialMT" w:cs="ArialMT"/>
            <w:i/>
            <w:rPrChange w:id="677" w:author="quan_nh" w:date="2012-08-18T10:26:00Z">
              <w:rPr>
                <w:rFonts w:ascii="ArialMT" w:eastAsia="ArialMT" w:cs="ArialMT"/>
                <w:color w:val="0000FF"/>
                <w:u w:val="single"/>
              </w:rPr>
            </w:rPrChange>
          </w:rPr>
          <w:t>đ</w:t>
        </w:r>
        <w:r w:rsidRPr="00E64F3E">
          <w:rPr>
            <w:i/>
            <w:rPrChange w:id="678" w:author="quan_nh" w:date="2012-08-18T10:26:00Z">
              <w:rPr>
                <w:color w:val="0000FF"/>
                <w:u w:val="single"/>
              </w:rPr>
            </w:rPrChange>
          </w:rPr>
          <w:t>ã k</w:t>
        </w:r>
        <w:r w:rsidRPr="00E64F3E">
          <w:rPr>
            <w:rFonts w:ascii="ArialMT" w:eastAsia="ArialMT" w:cs="ArialMT"/>
            <w:i/>
            <w:rPrChange w:id="679" w:author="quan_nh" w:date="2012-08-18T10:26:00Z">
              <w:rPr>
                <w:rFonts w:ascii="ArialMT" w:eastAsia="ArialMT" w:cs="ArialMT"/>
                <w:color w:val="0000FF"/>
                <w:u w:val="single"/>
              </w:rPr>
            </w:rPrChange>
          </w:rPr>
          <w:t>ế</w:t>
        </w:r>
        <w:r w:rsidRPr="00E64F3E">
          <w:rPr>
            <w:rFonts w:ascii="ArialMT" w:eastAsia="ArialMT" w:cs="ArialMT"/>
            <w:i/>
            <w:rPrChange w:id="680" w:author="quan_nh" w:date="2012-08-18T10:26:00Z">
              <w:rPr>
                <w:rFonts w:ascii="ArialMT" w:eastAsia="ArialMT" w:cs="ArialMT"/>
                <w:color w:val="0000FF"/>
                <w:u w:val="single"/>
              </w:rPr>
            </w:rPrChange>
          </w:rPr>
          <w:t>t th</w:t>
        </w:r>
        <w:r w:rsidRPr="00E64F3E">
          <w:rPr>
            <w:rFonts w:ascii="ArialMT" w:eastAsia="ArialMT" w:cs="ArialMT"/>
            <w:i/>
            <w:rPrChange w:id="681" w:author="quan_nh" w:date="2012-08-18T10:26:00Z">
              <w:rPr>
                <w:rFonts w:ascii="ArialMT" w:eastAsia="ArialMT" w:cs="ArialMT"/>
                <w:color w:val="0000FF"/>
                <w:u w:val="single"/>
              </w:rPr>
            </w:rPrChange>
          </w:rPr>
          <w:t>ú</w:t>
        </w:r>
        <w:r w:rsidRPr="00E64F3E">
          <w:rPr>
            <w:rFonts w:ascii="ArialMT" w:eastAsia="ArialMT" w:cs="ArialMT"/>
            <w:i/>
            <w:rPrChange w:id="682" w:author="quan_nh" w:date="2012-08-18T10:26:00Z">
              <w:rPr>
                <w:rFonts w:ascii="ArialMT" w:eastAsia="ArialMT" w:cs="ArialMT"/>
                <w:color w:val="0000FF"/>
                <w:u w:val="single"/>
              </w:rPr>
            </w:rPrChange>
          </w:rPr>
          <w:t>c khi VN</w:t>
        </w:r>
        <w:r w:rsidRPr="00E64F3E">
          <w:rPr>
            <w:i/>
            <w:rPrChange w:id="683" w:author="quan_nh" w:date="2012-08-18T10:26:00Z">
              <w:rPr>
                <w:color w:val="0000FF"/>
                <w:u w:val="single"/>
              </w:rPr>
            </w:rPrChange>
          </w:rPr>
          <w:t>-Index</w:t>
        </w:r>
      </w:ins>
    </w:p>
    <w:p w:rsidR="00E64F3E" w:rsidRPr="00E64F3E" w:rsidRDefault="00E64F3E" w:rsidP="00E64F3E">
      <w:pPr>
        <w:rPr>
          <w:ins w:id="684" w:author="qnguyen37" w:date="2012-08-15T14:12:00Z"/>
          <w:del w:id="685" w:author="quan_nh" w:date="2012-08-18T10:25:00Z"/>
          <w:rFonts w:ascii="ArialMT" w:eastAsia="ArialMT" w:cs="ArialMT"/>
          <w:i/>
          <w:rPrChange w:id="686" w:author="quan_nh" w:date="2012-08-18T10:26:00Z">
            <w:rPr>
              <w:ins w:id="687" w:author="qnguyen37" w:date="2012-08-15T14:12:00Z"/>
              <w:del w:id="688" w:author="quan_nh" w:date="2012-08-18T10:25:00Z"/>
              <w:rFonts w:ascii="ArialMT" w:eastAsia="ArialMT" w:cs="ArialMT"/>
            </w:rPr>
          </w:rPrChange>
        </w:rPr>
        <w:pPrChange w:id="689" w:author="qnguyen37" w:date="2012-08-15T14:12:00Z">
          <w:pPr>
            <w:autoSpaceDE w:val="0"/>
            <w:autoSpaceDN w:val="0"/>
            <w:adjustRightInd w:val="0"/>
            <w:spacing w:after="0" w:line="240" w:lineRule="auto"/>
          </w:pPr>
        </w:pPrChange>
      </w:pPr>
      <w:ins w:id="690" w:author="quan_nh" w:date="2012-08-18T10:25:00Z">
        <w:r w:rsidRPr="00E64F3E">
          <w:rPr>
            <w:rFonts w:ascii="ArialMT" w:eastAsia="ArialMT" w:cs="ArialMT"/>
            <w:i/>
            <w:rPrChange w:id="691" w:author="quan_nh" w:date="2012-08-18T10:26:00Z">
              <w:rPr>
                <w:rFonts w:ascii="ArialMT" w:eastAsia="ArialMT" w:cs="ArialMT"/>
                <w:color w:val="0000FF"/>
                <w:u w:val="single"/>
              </w:rPr>
            </w:rPrChange>
          </w:rPr>
          <w:t xml:space="preserve"> </w:t>
        </w:r>
      </w:ins>
      <w:ins w:id="692" w:author="qnguyen37" w:date="2012-08-15T14:12:00Z">
        <w:r w:rsidRPr="00E64F3E">
          <w:rPr>
            <w:rFonts w:ascii="ArialMT" w:eastAsia="ArialMT" w:cs="ArialMT"/>
            <w:i/>
            <w:rPrChange w:id="693" w:author="quan_nh" w:date="2012-08-18T10:26:00Z">
              <w:rPr>
                <w:rFonts w:ascii="ArialMT" w:eastAsia="ArialMT" w:cs="ArialMT"/>
                <w:color w:val="0000FF"/>
                <w:u w:val="single"/>
              </w:rPr>
            </w:rPrChange>
          </w:rPr>
          <w:t>v</w:t>
        </w:r>
        <w:r w:rsidRPr="00E64F3E">
          <w:rPr>
            <w:rFonts w:ascii="ArialMT" w:eastAsia="ArialMT" w:cs="ArialMT"/>
            <w:i/>
            <w:rPrChange w:id="694" w:author="quan_nh" w:date="2012-08-18T10:26:00Z">
              <w:rPr>
                <w:rFonts w:ascii="ArialMT" w:eastAsia="ArialMT" w:cs="ArialMT"/>
                <w:color w:val="0000FF"/>
                <w:u w:val="single"/>
              </w:rPr>
            </w:rPrChange>
          </w:rPr>
          <w:t>ượ</w:t>
        </w:r>
        <w:r w:rsidRPr="00E64F3E">
          <w:rPr>
            <w:rFonts w:ascii="ArialMT" w:eastAsia="ArialMT" w:cs="ArialMT"/>
            <w:i/>
            <w:rPrChange w:id="695" w:author="quan_nh" w:date="2012-08-18T10:26:00Z">
              <w:rPr>
                <w:rFonts w:ascii="ArialMT" w:eastAsia="ArialMT" w:cs="ArialMT"/>
                <w:color w:val="0000FF"/>
                <w:u w:val="single"/>
              </w:rPr>
            </w:rPrChange>
          </w:rPr>
          <w:t>t qua kh</w:t>
        </w:r>
        <w:r w:rsidRPr="00E64F3E">
          <w:rPr>
            <w:rFonts w:ascii="ArialMT" w:eastAsia="ArialMT" w:cs="ArialMT"/>
            <w:i/>
            <w:rPrChange w:id="696" w:author="quan_nh" w:date="2012-08-18T10:26:00Z">
              <w:rPr>
                <w:rFonts w:ascii="ArialMT" w:eastAsia="ArialMT" w:cs="ArialMT"/>
                <w:color w:val="0000FF"/>
                <w:u w:val="single"/>
              </w:rPr>
            </w:rPrChange>
          </w:rPr>
          <w:t>á</w:t>
        </w:r>
        <w:r w:rsidRPr="00E64F3E">
          <w:rPr>
            <w:rFonts w:ascii="ArialMT" w:eastAsia="ArialMT" w:cs="ArialMT"/>
            <w:i/>
            <w:rPrChange w:id="697" w:author="quan_nh" w:date="2012-08-18T10:26:00Z">
              <w:rPr>
                <w:rFonts w:ascii="ArialMT" w:eastAsia="ArialMT" w:cs="ArialMT"/>
                <w:color w:val="0000FF"/>
                <w:u w:val="single"/>
              </w:rPr>
            </w:rPrChange>
          </w:rPr>
          <w:t>ng c</w:t>
        </w:r>
        <w:r w:rsidRPr="00E64F3E">
          <w:rPr>
            <w:rFonts w:ascii="ArialMT" w:eastAsia="ArialMT" w:cs="ArialMT"/>
            <w:i/>
            <w:rPrChange w:id="698" w:author="quan_nh" w:date="2012-08-18T10:26:00Z">
              <w:rPr>
                <w:rFonts w:ascii="ArialMT" w:eastAsia="ArialMT" w:cs="ArialMT"/>
                <w:color w:val="0000FF"/>
                <w:u w:val="single"/>
              </w:rPr>
            </w:rPrChange>
          </w:rPr>
          <w:t>ự</w:t>
        </w:r>
        <w:r w:rsidRPr="00E64F3E">
          <w:rPr>
            <w:rFonts w:ascii="ArialMT" w:eastAsia="ArialMT" w:cs="ArialMT"/>
            <w:i/>
            <w:rPrChange w:id="699" w:author="quan_nh" w:date="2012-08-18T10:26:00Z">
              <w:rPr>
                <w:rFonts w:ascii="ArialMT" w:eastAsia="ArialMT" w:cs="ArialMT"/>
                <w:color w:val="0000FF"/>
                <w:u w:val="single"/>
              </w:rPr>
            </w:rPrChange>
          </w:rPr>
          <w:t xml:space="preserve"> 354 </w:t>
        </w:r>
        <w:r w:rsidRPr="00E64F3E">
          <w:rPr>
            <w:rFonts w:ascii="ArialMT" w:eastAsia="ArialMT" w:cs="ArialMT"/>
            <w:i/>
            <w:rPrChange w:id="700" w:author="quan_nh" w:date="2012-08-18T10:26:00Z">
              <w:rPr>
                <w:rFonts w:ascii="ArialMT" w:eastAsia="ArialMT" w:cs="ArialMT"/>
                <w:color w:val="0000FF"/>
                <w:u w:val="single"/>
              </w:rPr>
            </w:rPrChange>
          </w:rPr>
          <w:t>đ</w:t>
        </w:r>
        <w:r w:rsidRPr="00E64F3E">
          <w:rPr>
            <w:rFonts w:ascii="ArialMT" w:eastAsia="ArialMT" w:cs="ArialMT"/>
            <w:i/>
            <w:rPrChange w:id="701" w:author="quan_nh" w:date="2012-08-18T10:26:00Z">
              <w:rPr>
                <w:rFonts w:ascii="ArialMT" w:eastAsia="ArialMT" w:cs="ArialMT"/>
                <w:color w:val="0000FF"/>
                <w:u w:val="single"/>
              </w:rPr>
            </w:rPrChange>
          </w:rPr>
          <w:t>i</w:t>
        </w:r>
        <w:r w:rsidRPr="00E64F3E">
          <w:rPr>
            <w:rFonts w:ascii="ArialMT" w:eastAsia="ArialMT" w:cs="ArialMT"/>
            <w:i/>
            <w:rPrChange w:id="702" w:author="quan_nh" w:date="2012-08-18T10:26:00Z">
              <w:rPr>
                <w:rFonts w:ascii="ArialMT" w:eastAsia="ArialMT" w:cs="ArialMT"/>
                <w:color w:val="0000FF"/>
                <w:u w:val="single"/>
              </w:rPr>
            </w:rPrChange>
          </w:rPr>
          <w:t>ể</w:t>
        </w:r>
        <w:r w:rsidRPr="00E64F3E">
          <w:rPr>
            <w:rFonts w:ascii="ArialMT" w:eastAsia="ArialMT" w:cs="ArialMT"/>
            <w:i/>
            <w:rPrChange w:id="703" w:author="quan_nh" w:date="2012-08-18T10:26:00Z">
              <w:rPr>
                <w:rFonts w:ascii="ArialMT" w:eastAsia="ArialMT" w:cs="ArialMT"/>
                <w:color w:val="0000FF"/>
                <w:u w:val="single"/>
              </w:rPr>
            </w:rPrChange>
          </w:rPr>
          <w:t xml:space="preserve">m. </w:t>
        </w:r>
        <w:r w:rsidRPr="00E64F3E">
          <w:rPr>
            <w:i/>
            <w:rPrChange w:id="704" w:author="quan_nh" w:date="2012-08-18T10:26:00Z">
              <w:rPr>
                <w:color w:val="0000FF"/>
                <w:u w:val="single"/>
              </w:rPr>
            </w:rPrChange>
          </w:rPr>
          <w:t>Chúng tôi s</w:t>
        </w:r>
        <w:r w:rsidRPr="00E64F3E">
          <w:rPr>
            <w:rFonts w:ascii="ArialMT" w:eastAsia="ArialMT" w:cs="ArialMT"/>
            <w:i/>
            <w:rPrChange w:id="705" w:author="quan_nh" w:date="2012-08-18T10:26:00Z">
              <w:rPr>
                <w:rFonts w:ascii="ArialMT" w:eastAsia="ArialMT" w:cs="ArialMT"/>
                <w:color w:val="0000FF"/>
                <w:u w:val="single"/>
              </w:rPr>
            </w:rPrChange>
          </w:rPr>
          <w:t>ẽ</w:t>
        </w:r>
        <w:r w:rsidRPr="00E64F3E">
          <w:rPr>
            <w:rFonts w:ascii="ArialMT" w:eastAsia="ArialMT" w:cs="ArialMT"/>
            <w:i/>
            <w:rPrChange w:id="706" w:author="quan_nh" w:date="2012-08-18T10:26:00Z">
              <w:rPr>
                <w:rFonts w:ascii="ArialMT" w:eastAsia="ArialMT" w:cs="ArialMT"/>
                <w:color w:val="0000FF"/>
                <w:u w:val="single"/>
              </w:rPr>
            </w:rPrChange>
          </w:rPr>
          <w:t xml:space="preserve"> khuy</w:t>
        </w:r>
        <w:r w:rsidRPr="00E64F3E">
          <w:rPr>
            <w:rFonts w:ascii="ArialMT" w:eastAsia="ArialMT" w:cs="ArialMT"/>
            <w:i/>
            <w:rPrChange w:id="707" w:author="quan_nh" w:date="2012-08-18T10:26:00Z">
              <w:rPr>
                <w:rFonts w:ascii="ArialMT" w:eastAsia="ArialMT" w:cs="ArialMT"/>
                <w:color w:val="0000FF"/>
                <w:u w:val="single"/>
              </w:rPr>
            </w:rPrChange>
          </w:rPr>
          <w:t>ế</w:t>
        </w:r>
        <w:r w:rsidRPr="00E64F3E">
          <w:rPr>
            <w:rFonts w:ascii="ArialMT" w:eastAsia="ArialMT" w:cs="ArialMT"/>
            <w:i/>
            <w:rPrChange w:id="708" w:author="quan_nh" w:date="2012-08-18T10:26:00Z">
              <w:rPr>
                <w:rFonts w:ascii="ArialMT" w:eastAsia="ArialMT" w:cs="ArialMT"/>
                <w:color w:val="0000FF"/>
                <w:u w:val="single"/>
              </w:rPr>
            </w:rPrChange>
          </w:rPr>
          <w:t>n ngh</w:t>
        </w:r>
        <w:r w:rsidRPr="00E64F3E">
          <w:rPr>
            <w:rFonts w:ascii="ArialMT" w:eastAsia="ArialMT" w:cs="ArialMT"/>
            <w:i/>
            <w:rPrChange w:id="709" w:author="quan_nh" w:date="2012-08-18T10:26:00Z">
              <w:rPr>
                <w:rFonts w:ascii="ArialMT" w:eastAsia="ArialMT" w:cs="ArialMT"/>
                <w:color w:val="0000FF"/>
                <w:u w:val="single"/>
              </w:rPr>
            </w:rPrChange>
          </w:rPr>
          <w:t>ị</w:t>
        </w:r>
        <w:r w:rsidRPr="00E64F3E">
          <w:rPr>
            <w:rFonts w:ascii="ArialMT" w:eastAsia="ArialMT" w:cs="ArialMT"/>
            <w:i/>
            <w:rPrChange w:id="710" w:author="quan_nh" w:date="2012-08-18T10:26:00Z">
              <w:rPr>
                <w:rFonts w:ascii="ArialMT" w:eastAsia="ArialMT" w:cs="ArialMT"/>
                <w:color w:val="0000FF"/>
                <w:u w:val="single"/>
              </w:rPr>
            </w:rPrChange>
          </w:rPr>
          <w:t xml:space="preserve"> mua v</w:t>
        </w:r>
        <w:r w:rsidRPr="00E64F3E">
          <w:rPr>
            <w:i/>
            <w:rPrChange w:id="711" w:author="quan_nh" w:date="2012-08-18T10:26:00Z">
              <w:rPr>
                <w:color w:val="0000FF"/>
                <w:u w:val="single"/>
              </w:rPr>
            </w:rPrChange>
          </w:rPr>
          <w:t>ào m</w:t>
        </w:r>
        <w:r w:rsidRPr="00E64F3E">
          <w:rPr>
            <w:rFonts w:ascii="ArialMT" w:eastAsia="ArialMT" w:cs="ArialMT"/>
            <w:i/>
            <w:rPrChange w:id="712" w:author="quan_nh" w:date="2012-08-18T10:26:00Z">
              <w:rPr>
                <w:rFonts w:ascii="ArialMT" w:eastAsia="ArialMT" w:cs="ArialMT"/>
                <w:color w:val="0000FF"/>
                <w:u w:val="single"/>
              </w:rPr>
            </w:rPrChange>
          </w:rPr>
          <w:t>ạ</w:t>
        </w:r>
        <w:r w:rsidRPr="00E64F3E">
          <w:rPr>
            <w:rFonts w:ascii="ArialMT" w:eastAsia="ArialMT" w:cs="ArialMT"/>
            <w:i/>
            <w:rPrChange w:id="713" w:author="quan_nh" w:date="2012-08-18T10:26:00Z">
              <w:rPr>
                <w:rFonts w:ascii="ArialMT" w:eastAsia="ArialMT" w:cs="ArialMT"/>
                <w:color w:val="0000FF"/>
                <w:u w:val="single"/>
              </w:rPr>
            </w:rPrChange>
          </w:rPr>
          <w:t>nh m</w:t>
        </w:r>
        <w:r w:rsidRPr="00E64F3E">
          <w:rPr>
            <w:rFonts w:ascii="ArialMT" w:eastAsia="ArialMT" w:cs="ArialMT"/>
            <w:i/>
            <w:rPrChange w:id="714" w:author="quan_nh" w:date="2012-08-18T10:26:00Z">
              <w:rPr>
                <w:rFonts w:ascii="ArialMT" w:eastAsia="ArialMT" w:cs="ArialMT"/>
                <w:color w:val="0000FF"/>
                <w:u w:val="single"/>
              </w:rPr>
            </w:rPrChange>
          </w:rPr>
          <w:t>ẽ</w:t>
        </w:r>
      </w:ins>
    </w:p>
    <w:p w:rsidR="00E64F3E" w:rsidRPr="00E64F3E" w:rsidRDefault="00E64F3E" w:rsidP="00E64F3E">
      <w:pPr>
        <w:rPr>
          <w:ins w:id="715" w:author="qnguyen37" w:date="2012-08-15T14:12:00Z"/>
          <w:del w:id="716" w:author="quan_nh" w:date="2012-08-18T10:26:00Z"/>
          <w:rFonts w:ascii="ArialMT" w:eastAsia="ArialMT" w:cs="ArialMT"/>
          <w:i/>
          <w:rPrChange w:id="717" w:author="quan_nh" w:date="2012-08-18T10:26:00Z">
            <w:rPr>
              <w:ins w:id="718" w:author="qnguyen37" w:date="2012-08-15T14:12:00Z"/>
              <w:del w:id="719" w:author="quan_nh" w:date="2012-08-18T10:26:00Z"/>
              <w:rFonts w:ascii="ArialMT" w:eastAsia="ArialMT" w:cs="ArialMT"/>
            </w:rPr>
          </w:rPrChange>
        </w:rPr>
        <w:pPrChange w:id="720" w:author="qnguyen37" w:date="2012-08-15T14:12:00Z">
          <w:pPr>
            <w:autoSpaceDE w:val="0"/>
            <w:autoSpaceDN w:val="0"/>
            <w:adjustRightInd w:val="0"/>
            <w:spacing w:after="0" w:line="240" w:lineRule="auto"/>
          </w:pPr>
        </w:pPrChange>
      </w:pPr>
      <w:ins w:id="721" w:author="quan_nh" w:date="2012-08-18T10:25:00Z">
        <w:r w:rsidRPr="00E64F3E">
          <w:rPr>
            <w:rFonts w:ascii="ArialMT" w:eastAsia="ArialMT" w:cs="ArialMT"/>
            <w:i/>
            <w:rPrChange w:id="722" w:author="quan_nh" w:date="2012-08-18T10:26:00Z">
              <w:rPr>
                <w:rFonts w:ascii="ArialMT" w:eastAsia="ArialMT" w:cs="ArialMT"/>
                <w:color w:val="0000FF"/>
                <w:u w:val="single"/>
              </w:rPr>
            </w:rPrChange>
          </w:rPr>
          <w:t xml:space="preserve"> </w:t>
        </w:r>
      </w:ins>
      <w:ins w:id="723" w:author="qnguyen37" w:date="2012-08-15T14:12:00Z">
        <w:r w:rsidRPr="00E64F3E">
          <w:rPr>
            <w:rFonts w:ascii="ArialMT" w:eastAsia="ArialMT" w:cs="ArialMT"/>
            <w:i/>
            <w:rPrChange w:id="724" w:author="quan_nh" w:date="2012-08-18T10:26:00Z">
              <w:rPr>
                <w:rFonts w:ascii="ArialMT" w:eastAsia="ArialMT" w:cs="ArialMT"/>
                <w:color w:val="0000FF"/>
                <w:u w:val="single"/>
              </w:rPr>
            </w:rPrChange>
          </w:rPr>
          <w:t>h</w:t>
        </w:r>
        <w:r w:rsidRPr="00E64F3E">
          <w:rPr>
            <w:rFonts w:ascii="ArialMT" w:eastAsia="ArialMT" w:cs="ArialMT"/>
            <w:i/>
            <w:rPrChange w:id="725" w:author="quan_nh" w:date="2012-08-18T10:26:00Z">
              <w:rPr>
                <w:rFonts w:ascii="ArialMT" w:eastAsia="ArialMT" w:cs="ArialMT"/>
                <w:color w:val="0000FF"/>
                <w:u w:val="single"/>
              </w:rPr>
            </w:rPrChange>
          </w:rPr>
          <w:t>ơ</w:t>
        </w:r>
        <w:r w:rsidRPr="00E64F3E">
          <w:rPr>
            <w:rFonts w:ascii="ArialMT" w:eastAsia="ArialMT" w:cs="ArialMT"/>
            <w:i/>
            <w:rPrChange w:id="726" w:author="quan_nh" w:date="2012-08-18T10:26:00Z">
              <w:rPr>
                <w:rFonts w:ascii="ArialMT" w:eastAsia="ArialMT" w:cs="ArialMT"/>
                <w:color w:val="0000FF"/>
                <w:u w:val="single"/>
              </w:rPr>
            </w:rPrChange>
          </w:rPr>
          <w:t>n n</w:t>
        </w:r>
        <w:r w:rsidRPr="00E64F3E">
          <w:rPr>
            <w:rFonts w:ascii="ArialMT" w:eastAsia="ArialMT" w:cs="ArialMT"/>
            <w:i/>
            <w:rPrChange w:id="727" w:author="quan_nh" w:date="2012-08-18T10:26:00Z">
              <w:rPr>
                <w:rFonts w:ascii="ArialMT" w:eastAsia="ArialMT" w:cs="ArialMT"/>
                <w:color w:val="0000FF"/>
                <w:u w:val="single"/>
              </w:rPr>
            </w:rPrChange>
          </w:rPr>
          <w:t>ế</w:t>
        </w:r>
        <w:r w:rsidRPr="00E64F3E">
          <w:rPr>
            <w:rFonts w:ascii="ArialMT" w:eastAsia="ArialMT" w:cs="ArialMT"/>
            <w:i/>
            <w:rPrChange w:id="728" w:author="quan_nh" w:date="2012-08-18T10:26:00Z">
              <w:rPr>
                <w:rFonts w:ascii="ArialMT" w:eastAsia="ArialMT" w:cs="ArialMT"/>
                <w:color w:val="0000FF"/>
                <w:u w:val="single"/>
              </w:rPr>
            </w:rPrChange>
          </w:rPr>
          <w:t>u trong c</w:t>
        </w:r>
        <w:r w:rsidRPr="00E64F3E">
          <w:rPr>
            <w:rFonts w:ascii="ArialMT" w:eastAsia="ArialMT" w:cs="ArialMT"/>
            <w:i/>
            <w:rPrChange w:id="729" w:author="quan_nh" w:date="2012-08-18T10:26:00Z">
              <w:rPr>
                <w:rFonts w:ascii="ArialMT" w:eastAsia="ArialMT" w:cs="ArialMT"/>
                <w:color w:val="0000FF"/>
                <w:u w:val="single"/>
              </w:rPr>
            </w:rPrChange>
          </w:rPr>
          <w:t>á</w:t>
        </w:r>
        <w:r w:rsidRPr="00E64F3E">
          <w:rPr>
            <w:rFonts w:ascii="ArialMT" w:eastAsia="ArialMT" w:cs="ArialMT"/>
            <w:i/>
            <w:rPrChange w:id="730" w:author="quan_nh" w:date="2012-08-18T10:26:00Z">
              <w:rPr>
                <w:rFonts w:ascii="ArialMT" w:eastAsia="ArialMT" w:cs="ArialMT"/>
                <w:color w:val="0000FF"/>
                <w:u w:val="single"/>
              </w:rPr>
            </w:rPrChange>
          </w:rPr>
          <w:t>c phi</w:t>
        </w:r>
        <w:r w:rsidRPr="00E64F3E">
          <w:rPr>
            <w:i/>
            <w:rPrChange w:id="731" w:author="quan_nh" w:date="2012-08-18T10:26:00Z">
              <w:rPr>
                <w:color w:val="0000FF"/>
                <w:u w:val="single"/>
              </w:rPr>
            </w:rPrChange>
          </w:rPr>
          <w:t>ên s</w:t>
        </w:r>
        <w:r w:rsidRPr="00E64F3E">
          <w:rPr>
            <w:rFonts w:ascii="ArialMT" w:eastAsia="ArialMT" w:cs="ArialMT"/>
            <w:i/>
            <w:rPrChange w:id="732" w:author="quan_nh" w:date="2012-08-18T10:26:00Z">
              <w:rPr>
                <w:rFonts w:ascii="ArialMT" w:eastAsia="ArialMT" w:cs="ArialMT"/>
                <w:color w:val="0000FF"/>
                <w:u w:val="single"/>
              </w:rPr>
            </w:rPrChange>
          </w:rPr>
          <w:t>ắ</w:t>
        </w:r>
        <w:r w:rsidRPr="00E64F3E">
          <w:rPr>
            <w:rFonts w:ascii="ArialMT" w:eastAsia="ArialMT" w:cs="ArialMT"/>
            <w:i/>
            <w:rPrChange w:id="733" w:author="quan_nh" w:date="2012-08-18T10:26:00Z">
              <w:rPr>
                <w:rFonts w:ascii="ArialMT" w:eastAsia="ArialMT" w:cs="ArialMT"/>
                <w:color w:val="0000FF"/>
                <w:u w:val="single"/>
              </w:rPr>
            </w:rPrChange>
          </w:rPr>
          <w:t>p t</w:t>
        </w:r>
        <w:r w:rsidRPr="00E64F3E">
          <w:rPr>
            <w:rFonts w:ascii="ArialMT" w:eastAsia="ArialMT" w:cs="ArialMT"/>
            <w:i/>
            <w:rPrChange w:id="734" w:author="quan_nh" w:date="2012-08-18T10:26:00Z">
              <w:rPr>
                <w:rFonts w:ascii="ArialMT" w:eastAsia="ArialMT" w:cs="ArialMT"/>
                <w:color w:val="0000FF"/>
                <w:u w:val="single"/>
              </w:rPr>
            </w:rPrChange>
          </w:rPr>
          <w:t>ớ</w:t>
        </w:r>
        <w:r w:rsidRPr="00E64F3E">
          <w:rPr>
            <w:rFonts w:ascii="ArialMT" w:eastAsia="ArialMT" w:cs="ArialMT"/>
            <w:i/>
            <w:rPrChange w:id="735" w:author="quan_nh" w:date="2012-08-18T10:26:00Z">
              <w:rPr>
                <w:rFonts w:ascii="ArialMT" w:eastAsia="ArialMT" w:cs="ArialMT"/>
                <w:color w:val="0000FF"/>
                <w:u w:val="single"/>
              </w:rPr>
            </w:rPrChange>
          </w:rPr>
          <w:t xml:space="preserve">i </w:t>
        </w:r>
        <w:r w:rsidRPr="00E64F3E">
          <w:rPr>
            <w:i/>
            <w:rPrChange w:id="736" w:author="quan_nh" w:date="2012-08-18T10:26:00Z">
              <w:rPr>
                <w:color w:val="0000FF"/>
                <w:u w:val="single"/>
              </w:rPr>
            </w:rPrChange>
          </w:rPr>
          <w:t>s</w:t>
        </w:r>
        <w:r w:rsidRPr="00E64F3E">
          <w:rPr>
            <w:rFonts w:ascii="ArialMT" w:eastAsia="ArialMT" w:cs="ArialMT"/>
            <w:i/>
            <w:rPrChange w:id="737" w:author="quan_nh" w:date="2012-08-18T10:26:00Z">
              <w:rPr>
                <w:rFonts w:ascii="ArialMT" w:eastAsia="ArialMT" w:cs="ArialMT"/>
                <w:color w:val="0000FF"/>
                <w:u w:val="single"/>
              </w:rPr>
            </w:rPrChange>
          </w:rPr>
          <w:t>ự</w:t>
        </w:r>
        <w:r w:rsidRPr="00E64F3E">
          <w:rPr>
            <w:rFonts w:ascii="ArialMT" w:eastAsia="ArialMT" w:cs="ArialMT"/>
            <w:i/>
            <w:rPrChange w:id="738" w:author="quan_nh" w:date="2012-08-18T10:26:00Z">
              <w:rPr>
                <w:rFonts w:ascii="ArialMT" w:eastAsia="ArialMT" w:cs="ArialMT"/>
                <w:color w:val="0000FF"/>
                <w:u w:val="single"/>
              </w:rPr>
            </w:rPrChange>
          </w:rPr>
          <w:t xml:space="preserve"> </w:t>
        </w:r>
        <w:r w:rsidRPr="00E64F3E">
          <w:rPr>
            <w:rFonts w:ascii="ArialMT" w:eastAsia="ArialMT" w:cs="ArialMT"/>
            <w:i/>
            <w:rPrChange w:id="739" w:author="quan_nh" w:date="2012-08-18T10:26:00Z">
              <w:rPr>
                <w:rFonts w:ascii="ArialMT" w:eastAsia="ArialMT" w:cs="ArialMT"/>
                <w:color w:val="0000FF"/>
                <w:u w:val="single"/>
              </w:rPr>
            </w:rPrChange>
          </w:rPr>
          <w:t>đ</w:t>
        </w:r>
        <w:r w:rsidRPr="00E64F3E">
          <w:rPr>
            <w:rFonts w:ascii="ArialMT" w:eastAsia="ArialMT" w:cs="ArialMT"/>
            <w:i/>
            <w:rPrChange w:id="740" w:author="quan_nh" w:date="2012-08-18T10:26:00Z">
              <w:rPr>
                <w:rFonts w:ascii="ArialMT" w:eastAsia="ArialMT" w:cs="ArialMT"/>
                <w:color w:val="0000FF"/>
                <w:u w:val="single"/>
              </w:rPr>
            </w:rPrChange>
          </w:rPr>
          <w:t>i</w:t>
        </w:r>
        <w:r w:rsidRPr="00E64F3E">
          <w:rPr>
            <w:rFonts w:ascii="ArialMT" w:eastAsia="ArialMT" w:cs="ArialMT"/>
            <w:i/>
            <w:rPrChange w:id="741" w:author="quan_nh" w:date="2012-08-18T10:26:00Z">
              <w:rPr>
                <w:rFonts w:ascii="ArialMT" w:eastAsia="ArialMT" w:cs="ArialMT"/>
                <w:color w:val="0000FF"/>
                <w:u w:val="single"/>
              </w:rPr>
            </w:rPrChange>
          </w:rPr>
          <w:t>ề</w:t>
        </w:r>
        <w:r w:rsidRPr="00E64F3E">
          <w:rPr>
            <w:rFonts w:ascii="ArialMT" w:eastAsia="ArialMT" w:cs="ArialMT"/>
            <w:i/>
            <w:rPrChange w:id="742" w:author="quan_nh" w:date="2012-08-18T10:26:00Z">
              <w:rPr>
                <w:rFonts w:ascii="ArialMT" w:eastAsia="ArialMT" w:cs="ArialMT"/>
                <w:color w:val="0000FF"/>
                <w:u w:val="single"/>
              </w:rPr>
            </w:rPrChange>
          </w:rPr>
          <w:t>u ch</w:t>
        </w:r>
        <w:r w:rsidRPr="00E64F3E">
          <w:rPr>
            <w:rFonts w:ascii="ArialMT" w:eastAsia="ArialMT" w:cs="ArialMT"/>
            <w:i/>
            <w:rPrChange w:id="743" w:author="quan_nh" w:date="2012-08-18T10:26:00Z">
              <w:rPr>
                <w:rFonts w:ascii="ArialMT" w:eastAsia="ArialMT" w:cs="ArialMT"/>
                <w:color w:val="0000FF"/>
                <w:u w:val="single"/>
              </w:rPr>
            </w:rPrChange>
          </w:rPr>
          <w:t>ỉ</w:t>
        </w:r>
        <w:r w:rsidRPr="00E64F3E">
          <w:rPr>
            <w:rFonts w:ascii="ArialMT" w:eastAsia="ArialMT" w:cs="ArialMT"/>
            <w:i/>
            <w:rPrChange w:id="744" w:author="quan_nh" w:date="2012-08-18T10:26:00Z">
              <w:rPr>
                <w:rFonts w:ascii="ArialMT" w:eastAsia="ArialMT" w:cs="ArialMT"/>
                <w:color w:val="0000FF"/>
                <w:u w:val="single"/>
              </w:rPr>
            </w:rPrChange>
          </w:rPr>
          <w:t>nh gi</w:t>
        </w:r>
        <w:r w:rsidRPr="00E64F3E">
          <w:rPr>
            <w:rFonts w:ascii="ArialMT" w:eastAsia="ArialMT" w:cs="ArialMT"/>
            <w:i/>
            <w:rPrChange w:id="745" w:author="quan_nh" w:date="2012-08-18T10:26:00Z">
              <w:rPr>
                <w:rFonts w:ascii="ArialMT" w:eastAsia="ArialMT" w:cs="ArialMT"/>
                <w:color w:val="0000FF"/>
                <w:u w:val="single"/>
              </w:rPr>
            </w:rPrChange>
          </w:rPr>
          <w:t>ả</w:t>
        </w:r>
        <w:r w:rsidRPr="00E64F3E">
          <w:rPr>
            <w:rFonts w:ascii="ArialMT" w:eastAsia="ArialMT" w:cs="ArialMT"/>
            <w:i/>
            <w:rPrChange w:id="746" w:author="quan_nh" w:date="2012-08-18T10:26:00Z">
              <w:rPr>
                <w:rFonts w:ascii="ArialMT" w:eastAsia="ArialMT" w:cs="ArialMT"/>
                <w:color w:val="0000FF"/>
                <w:u w:val="single"/>
              </w:rPr>
            </w:rPrChange>
          </w:rPr>
          <w:t>m c</w:t>
        </w:r>
        <w:r w:rsidRPr="00E64F3E">
          <w:rPr>
            <w:rFonts w:ascii="ArialMT" w:eastAsia="ArialMT" w:cs="ArialMT"/>
            <w:i/>
            <w:rPrChange w:id="747" w:author="quan_nh" w:date="2012-08-18T10:26:00Z">
              <w:rPr>
                <w:rFonts w:ascii="ArialMT" w:eastAsia="ArialMT" w:cs="ArialMT"/>
                <w:color w:val="0000FF"/>
                <w:u w:val="single"/>
              </w:rPr>
            </w:rPrChange>
          </w:rPr>
          <w:t>ủ</w:t>
        </w:r>
        <w:r w:rsidRPr="00E64F3E">
          <w:rPr>
            <w:rFonts w:ascii="ArialMT" w:eastAsia="ArialMT" w:cs="ArialMT"/>
            <w:i/>
            <w:rPrChange w:id="748" w:author="quan_nh" w:date="2012-08-18T10:26:00Z">
              <w:rPr>
                <w:rFonts w:ascii="ArialMT" w:eastAsia="ArialMT" w:cs="ArialMT"/>
                <w:color w:val="0000FF"/>
                <w:u w:val="single"/>
              </w:rPr>
            </w:rPrChange>
          </w:rPr>
          <w:t xml:space="preserve">a </w:t>
        </w:r>
        <w:r w:rsidRPr="00E64F3E">
          <w:rPr>
            <w:rFonts w:ascii="ArialMT" w:eastAsia="ArialMT" w:cs="ArialMT"/>
            <w:i/>
            <w:rPrChange w:id="749" w:author="quan_nh" w:date="2012-08-18T10:26:00Z">
              <w:rPr>
                <w:rFonts w:ascii="ArialMT" w:eastAsia="ArialMT" w:cs="ArialMT"/>
                <w:color w:val="0000FF"/>
                <w:u w:val="single"/>
              </w:rPr>
            </w:rPrChange>
          </w:rPr>
          <w:t>đườ</w:t>
        </w:r>
        <w:r w:rsidRPr="00E64F3E">
          <w:rPr>
            <w:rFonts w:ascii="ArialMT" w:eastAsia="ArialMT" w:cs="ArialMT"/>
            <w:i/>
            <w:rPrChange w:id="750" w:author="quan_nh" w:date="2012-08-18T10:26:00Z">
              <w:rPr>
                <w:rFonts w:ascii="ArialMT" w:eastAsia="ArialMT" w:cs="ArialMT"/>
                <w:color w:val="0000FF"/>
                <w:u w:val="single"/>
              </w:rPr>
            </w:rPrChange>
          </w:rPr>
          <w:t>ng gi</w:t>
        </w:r>
        <w:r w:rsidRPr="00E64F3E">
          <w:rPr>
            <w:rFonts w:ascii="ArialMT" w:eastAsia="ArialMT" w:cs="ArialMT"/>
            <w:i/>
            <w:rPrChange w:id="751" w:author="quan_nh" w:date="2012-08-18T10:26:00Z">
              <w:rPr>
                <w:rFonts w:ascii="ArialMT" w:eastAsia="ArialMT" w:cs="ArialMT"/>
                <w:color w:val="0000FF"/>
                <w:u w:val="single"/>
              </w:rPr>
            </w:rPrChange>
          </w:rPr>
          <w:t>á</w:t>
        </w:r>
        <w:r w:rsidRPr="00E64F3E">
          <w:rPr>
            <w:rFonts w:ascii="ArialMT" w:eastAsia="ArialMT" w:cs="ArialMT"/>
            <w:i/>
            <w:rPrChange w:id="752" w:author="quan_nh" w:date="2012-08-18T10:26:00Z">
              <w:rPr>
                <w:rFonts w:ascii="ArialMT" w:eastAsia="ArialMT" w:cs="ArialMT"/>
                <w:color w:val="0000FF"/>
                <w:u w:val="single"/>
              </w:rPr>
            </w:rPrChange>
          </w:rPr>
          <w:t xml:space="preserve"> kh</w:t>
        </w:r>
        <w:r w:rsidRPr="00E64F3E">
          <w:rPr>
            <w:rFonts w:ascii="ArialMT" w:eastAsia="ArialMT" w:cs="ArialMT"/>
            <w:i/>
            <w:rPrChange w:id="753" w:author="quan_nh" w:date="2012-08-18T10:26:00Z">
              <w:rPr>
                <w:rFonts w:ascii="ArialMT" w:eastAsia="ArialMT" w:cs="ArialMT"/>
                <w:color w:val="0000FF"/>
                <w:u w:val="single"/>
              </w:rPr>
            </w:rPrChange>
          </w:rPr>
          <w:t>ô</w:t>
        </w:r>
        <w:r w:rsidRPr="00E64F3E">
          <w:rPr>
            <w:rFonts w:ascii="ArialMT" w:eastAsia="ArialMT" w:cs="ArialMT"/>
            <w:i/>
            <w:rPrChange w:id="754" w:author="quan_nh" w:date="2012-08-18T10:26:00Z">
              <w:rPr>
                <w:rFonts w:ascii="ArialMT" w:eastAsia="ArialMT" w:cs="ArialMT"/>
                <w:color w:val="0000FF"/>
                <w:u w:val="single"/>
              </w:rPr>
            </w:rPrChange>
          </w:rPr>
          <w:t>ng</w:t>
        </w:r>
      </w:ins>
    </w:p>
    <w:p w:rsidR="00E64F3E" w:rsidRPr="00E64F3E" w:rsidRDefault="00E64F3E" w:rsidP="00E64F3E">
      <w:pPr>
        <w:rPr>
          <w:ins w:id="755" w:author="qnguyen37" w:date="2012-08-15T14:13:00Z"/>
          <w:rFonts w:ascii="ArialMT" w:eastAsia="ArialMT" w:cs="ArialMT"/>
          <w:i/>
          <w:rPrChange w:id="756" w:author="quan_nh" w:date="2012-08-18T10:26:00Z">
            <w:rPr>
              <w:ins w:id="757" w:author="qnguyen37" w:date="2012-08-15T14:13:00Z"/>
              <w:rFonts w:ascii="ArialMT" w:eastAsia="ArialMT" w:cs="ArialMT"/>
            </w:rPr>
          </w:rPrChange>
        </w:rPr>
        <w:pPrChange w:id="758" w:author="qnguyen37" w:date="2012-08-15T14:12:00Z">
          <w:pPr>
            <w:pStyle w:val="Heading1"/>
            <w:jc w:val="both"/>
          </w:pPr>
        </w:pPrChange>
      </w:pPr>
      <w:ins w:id="759" w:author="quan_nh" w:date="2012-08-18T10:26:00Z">
        <w:r w:rsidRPr="00E64F3E">
          <w:rPr>
            <w:i/>
            <w:rPrChange w:id="760" w:author="quan_nh" w:date="2012-08-18T10:26:00Z">
              <w:rPr>
                <w:b w:val="0"/>
                <w:bCs w:val="0"/>
                <w:color w:val="0000FF"/>
                <w:u w:val="single"/>
              </w:rPr>
            </w:rPrChange>
          </w:rPr>
          <w:t xml:space="preserve"> </w:t>
        </w:r>
      </w:ins>
      <w:ins w:id="761" w:author="qnguyen37" w:date="2012-08-15T14:12:00Z">
        <w:r w:rsidRPr="00E64F3E">
          <w:rPr>
            <w:i/>
            <w:rPrChange w:id="762" w:author="quan_nh" w:date="2012-08-18T10:26:00Z">
              <w:rPr>
                <w:b w:val="0"/>
                <w:bCs w:val="0"/>
                <w:color w:val="0000FF"/>
                <w:u w:val="single"/>
              </w:rPr>
            </w:rPrChange>
          </w:rPr>
          <w:t>t</w:t>
        </w:r>
        <w:r w:rsidRPr="00E64F3E">
          <w:rPr>
            <w:rFonts w:ascii="ArialMT" w:eastAsia="ArialMT" w:cs="ArialMT"/>
            <w:i/>
            <w:rPrChange w:id="763" w:author="quan_nh" w:date="2012-08-18T10:26:00Z">
              <w:rPr>
                <w:rFonts w:ascii="ArialMT" w:eastAsia="ArialMT" w:cs="ArialMT"/>
                <w:b w:val="0"/>
                <w:bCs w:val="0"/>
                <w:color w:val="0000FF"/>
                <w:u w:val="single"/>
              </w:rPr>
            </w:rPrChange>
          </w:rPr>
          <w:t>ạ</w:t>
        </w:r>
        <w:r w:rsidRPr="00E64F3E">
          <w:rPr>
            <w:rFonts w:ascii="ArialMT" w:eastAsia="ArialMT" w:cs="ArialMT"/>
            <w:i/>
            <w:rPrChange w:id="764" w:author="quan_nh" w:date="2012-08-18T10:26:00Z">
              <w:rPr>
                <w:rFonts w:ascii="ArialMT" w:eastAsia="ArialMT" w:cs="ArialMT"/>
                <w:b w:val="0"/>
                <w:bCs w:val="0"/>
                <w:color w:val="0000FF"/>
                <w:u w:val="single"/>
              </w:rPr>
            </w:rPrChange>
          </w:rPr>
          <w:t>o ra m</w:t>
        </w:r>
        <w:r w:rsidRPr="00E64F3E">
          <w:rPr>
            <w:rFonts w:ascii="ArialMT" w:eastAsia="ArialMT" w:cs="ArialMT"/>
            <w:i/>
            <w:rPrChange w:id="765" w:author="quan_nh" w:date="2012-08-18T10:26:00Z">
              <w:rPr>
                <w:rFonts w:ascii="ArialMT" w:eastAsia="ArialMT" w:cs="ArialMT"/>
                <w:b w:val="0"/>
                <w:bCs w:val="0"/>
                <w:color w:val="0000FF"/>
                <w:u w:val="single"/>
              </w:rPr>
            </w:rPrChange>
          </w:rPr>
          <w:t>ứ</w:t>
        </w:r>
        <w:r w:rsidRPr="00E64F3E">
          <w:rPr>
            <w:rFonts w:ascii="ArialMT" w:eastAsia="ArialMT" w:cs="ArialMT"/>
            <w:i/>
            <w:rPrChange w:id="766" w:author="quan_nh" w:date="2012-08-18T10:26:00Z">
              <w:rPr>
                <w:rFonts w:ascii="ArialMT" w:eastAsia="ArialMT" w:cs="ArialMT"/>
                <w:b w:val="0"/>
                <w:bCs w:val="0"/>
                <w:color w:val="0000FF"/>
                <w:u w:val="single"/>
              </w:rPr>
            </w:rPrChange>
          </w:rPr>
          <w:t xml:space="preserve">c </w:t>
        </w:r>
        <w:r w:rsidRPr="00E64F3E">
          <w:rPr>
            <w:rFonts w:ascii="ArialMT" w:eastAsia="ArialMT" w:cs="ArialMT"/>
            <w:i/>
            <w:rPrChange w:id="767" w:author="quan_nh" w:date="2012-08-18T10:26:00Z">
              <w:rPr>
                <w:rFonts w:ascii="ArialMT" w:eastAsia="ArialMT" w:cs="ArialMT"/>
                <w:b w:val="0"/>
                <w:bCs w:val="0"/>
                <w:color w:val="0000FF"/>
                <w:u w:val="single"/>
              </w:rPr>
            </w:rPrChange>
          </w:rPr>
          <w:t>đá</w:t>
        </w:r>
        <w:r w:rsidRPr="00E64F3E">
          <w:rPr>
            <w:rFonts w:ascii="ArialMT" w:eastAsia="ArialMT" w:cs="ArialMT"/>
            <w:i/>
            <w:rPrChange w:id="768" w:author="quan_nh" w:date="2012-08-18T10:26:00Z">
              <w:rPr>
                <w:rFonts w:ascii="ArialMT" w:eastAsia="ArialMT" w:cs="ArialMT"/>
                <w:b w:val="0"/>
                <w:bCs w:val="0"/>
                <w:color w:val="0000FF"/>
                <w:u w:val="single"/>
              </w:rPr>
            </w:rPrChange>
          </w:rPr>
          <w:t>y m</w:t>
        </w:r>
        <w:r w:rsidRPr="00E64F3E">
          <w:rPr>
            <w:rFonts w:ascii="ArialMT" w:eastAsia="ArialMT" w:cs="ArialMT"/>
            <w:i/>
            <w:rPrChange w:id="769" w:author="quan_nh" w:date="2012-08-18T10:26:00Z">
              <w:rPr>
                <w:rFonts w:ascii="ArialMT" w:eastAsia="ArialMT" w:cs="ArialMT"/>
                <w:b w:val="0"/>
                <w:bCs w:val="0"/>
                <w:color w:val="0000FF"/>
                <w:u w:val="single"/>
              </w:rPr>
            </w:rPrChange>
          </w:rPr>
          <w:t>ớ</w:t>
        </w:r>
        <w:r w:rsidRPr="00E64F3E">
          <w:rPr>
            <w:rFonts w:ascii="ArialMT" w:eastAsia="ArialMT" w:cs="ArialMT"/>
            <w:i/>
            <w:rPrChange w:id="770" w:author="quan_nh" w:date="2012-08-18T10:26:00Z">
              <w:rPr>
                <w:rFonts w:ascii="ArialMT" w:eastAsia="ArialMT" w:cs="ArialMT"/>
                <w:b w:val="0"/>
                <w:bCs w:val="0"/>
                <w:color w:val="0000FF"/>
                <w:u w:val="single"/>
              </w:rPr>
            </w:rPrChange>
          </w:rPr>
          <w:t>i th</w:t>
        </w:r>
        <w:r w:rsidRPr="00E64F3E">
          <w:rPr>
            <w:rFonts w:ascii="ArialMT" w:eastAsia="ArialMT" w:cs="ArialMT"/>
            <w:i/>
            <w:rPrChange w:id="771" w:author="quan_nh" w:date="2012-08-18T10:26:00Z">
              <w:rPr>
                <w:rFonts w:ascii="ArialMT" w:eastAsia="ArialMT" w:cs="ArialMT"/>
                <w:b w:val="0"/>
                <w:bCs w:val="0"/>
                <w:color w:val="0000FF"/>
                <w:u w:val="single"/>
              </w:rPr>
            </w:rPrChange>
          </w:rPr>
          <w:t>ấ</w:t>
        </w:r>
        <w:r w:rsidRPr="00E64F3E">
          <w:rPr>
            <w:rFonts w:ascii="ArialMT" w:eastAsia="ArialMT" w:cs="ArialMT"/>
            <w:i/>
            <w:rPrChange w:id="772" w:author="quan_nh" w:date="2012-08-18T10:26:00Z">
              <w:rPr>
                <w:rFonts w:ascii="ArialMT" w:eastAsia="ArialMT" w:cs="ArialMT"/>
                <w:b w:val="0"/>
                <w:bCs w:val="0"/>
                <w:color w:val="0000FF"/>
                <w:u w:val="single"/>
              </w:rPr>
            </w:rPrChange>
          </w:rPr>
          <w:t>p h</w:t>
        </w:r>
        <w:r w:rsidRPr="00E64F3E">
          <w:rPr>
            <w:rFonts w:ascii="ArialMT" w:eastAsia="ArialMT" w:cs="ArialMT"/>
            <w:i/>
            <w:rPrChange w:id="773" w:author="quan_nh" w:date="2012-08-18T10:26:00Z">
              <w:rPr>
                <w:rFonts w:ascii="ArialMT" w:eastAsia="ArialMT" w:cs="ArialMT"/>
                <w:b w:val="0"/>
                <w:bCs w:val="0"/>
                <w:color w:val="0000FF"/>
                <w:u w:val="single"/>
              </w:rPr>
            </w:rPrChange>
          </w:rPr>
          <w:t>ơ</w:t>
        </w:r>
        <w:r w:rsidRPr="00E64F3E">
          <w:rPr>
            <w:rFonts w:ascii="ArialMT" w:eastAsia="ArialMT" w:cs="ArialMT"/>
            <w:i/>
            <w:rPrChange w:id="774" w:author="quan_nh" w:date="2012-08-18T10:26:00Z">
              <w:rPr>
                <w:rFonts w:ascii="ArialMT" w:eastAsia="ArialMT" w:cs="ArialMT"/>
                <w:b w:val="0"/>
                <w:bCs w:val="0"/>
                <w:color w:val="0000FF"/>
                <w:u w:val="single"/>
              </w:rPr>
            </w:rPrChange>
          </w:rPr>
          <w:t>n h</w:t>
        </w:r>
        <w:r w:rsidRPr="00E64F3E">
          <w:rPr>
            <w:rFonts w:ascii="ArialMT" w:eastAsia="ArialMT" w:cs="ArialMT"/>
            <w:i/>
            <w:rPrChange w:id="775" w:author="quan_nh" w:date="2012-08-18T10:26:00Z">
              <w:rPr>
                <w:rFonts w:ascii="ArialMT" w:eastAsia="ArialMT" w:cs="ArialMT"/>
                <w:b w:val="0"/>
                <w:bCs w:val="0"/>
                <w:color w:val="0000FF"/>
                <w:u w:val="single"/>
              </w:rPr>
            </w:rPrChange>
          </w:rPr>
          <w:t>ỗ</w:t>
        </w:r>
        <w:r w:rsidRPr="00E64F3E">
          <w:rPr>
            <w:rFonts w:ascii="ArialMT" w:eastAsia="ArialMT" w:cs="ArialMT"/>
            <w:i/>
            <w:rPrChange w:id="776" w:author="quan_nh" w:date="2012-08-18T10:26:00Z">
              <w:rPr>
                <w:rFonts w:ascii="ArialMT" w:eastAsia="ArialMT" w:cs="ArialMT"/>
                <w:b w:val="0"/>
                <w:bCs w:val="0"/>
                <w:color w:val="0000FF"/>
                <w:u w:val="single"/>
              </w:rPr>
            </w:rPrChange>
          </w:rPr>
          <w:t xml:space="preserve"> tr</w:t>
        </w:r>
        <w:r w:rsidRPr="00E64F3E">
          <w:rPr>
            <w:rFonts w:ascii="ArialMT" w:eastAsia="ArialMT" w:cs="ArialMT"/>
            <w:i/>
            <w:rPrChange w:id="777" w:author="quan_nh" w:date="2012-08-18T10:26:00Z">
              <w:rPr>
                <w:rFonts w:ascii="ArialMT" w:eastAsia="ArialMT" w:cs="ArialMT"/>
                <w:b w:val="0"/>
                <w:bCs w:val="0"/>
                <w:color w:val="0000FF"/>
                <w:u w:val="single"/>
              </w:rPr>
            </w:rPrChange>
          </w:rPr>
          <w:t>ợ</w:t>
        </w:r>
        <w:r w:rsidRPr="00E64F3E">
          <w:rPr>
            <w:rFonts w:ascii="ArialMT" w:eastAsia="ArialMT" w:cs="ArialMT"/>
            <w:i/>
            <w:rPrChange w:id="778" w:author="quan_nh" w:date="2012-08-18T10:26:00Z">
              <w:rPr>
                <w:rFonts w:ascii="ArialMT" w:eastAsia="ArialMT" w:cs="ArialMT"/>
                <w:b w:val="0"/>
                <w:bCs w:val="0"/>
                <w:color w:val="0000FF"/>
                <w:u w:val="single"/>
              </w:rPr>
            </w:rPrChange>
          </w:rPr>
          <w:t xml:space="preserve"> 332,3 </w:t>
        </w:r>
        <w:r w:rsidRPr="00E64F3E">
          <w:rPr>
            <w:rFonts w:ascii="ArialMT" w:eastAsia="ArialMT" w:cs="ArialMT"/>
            <w:i/>
            <w:rPrChange w:id="779" w:author="quan_nh" w:date="2012-08-18T10:26:00Z">
              <w:rPr>
                <w:rFonts w:ascii="ArialMT" w:eastAsia="ArialMT" w:cs="ArialMT"/>
                <w:b w:val="0"/>
                <w:bCs w:val="0"/>
                <w:color w:val="0000FF"/>
                <w:u w:val="single"/>
              </w:rPr>
            </w:rPrChange>
          </w:rPr>
          <w:t>đ</w:t>
        </w:r>
        <w:r w:rsidRPr="00E64F3E">
          <w:rPr>
            <w:rFonts w:ascii="ArialMT" w:eastAsia="ArialMT" w:cs="ArialMT"/>
            <w:i/>
            <w:rPrChange w:id="780" w:author="quan_nh" w:date="2012-08-18T10:26:00Z">
              <w:rPr>
                <w:rFonts w:ascii="ArialMT" w:eastAsia="ArialMT" w:cs="ArialMT"/>
                <w:b w:val="0"/>
                <w:bCs w:val="0"/>
                <w:color w:val="0000FF"/>
                <w:u w:val="single"/>
              </w:rPr>
            </w:rPrChange>
          </w:rPr>
          <w:t>i</w:t>
        </w:r>
        <w:r w:rsidRPr="00E64F3E">
          <w:rPr>
            <w:rFonts w:ascii="ArialMT" w:eastAsia="ArialMT" w:cs="ArialMT"/>
            <w:i/>
            <w:rPrChange w:id="781" w:author="quan_nh" w:date="2012-08-18T10:26:00Z">
              <w:rPr>
                <w:rFonts w:ascii="ArialMT" w:eastAsia="ArialMT" w:cs="ArialMT"/>
                <w:b w:val="0"/>
                <w:bCs w:val="0"/>
                <w:color w:val="0000FF"/>
                <w:u w:val="single"/>
              </w:rPr>
            </w:rPrChange>
          </w:rPr>
          <w:t>ể</w:t>
        </w:r>
        <w:r w:rsidRPr="00E64F3E">
          <w:rPr>
            <w:rFonts w:ascii="ArialMT" w:eastAsia="ArialMT" w:cs="ArialMT"/>
            <w:i/>
            <w:rPrChange w:id="782" w:author="quan_nh" w:date="2012-08-18T10:26:00Z">
              <w:rPr>
                <w:rFonts w:ascii="ArialMT" w:eastAsia="ArialMT" w:cs="ArialMT"/>
                <w:b w:val="0"/>
                <w:bCs w:val="0"/>
                <w:color w:val="0000FF"/>
                <w:u w:val="single"/>
              </w:rPr>
            </w:rPrChange>
          </w:rPr>
          <w:t>m.</w:t>
        </w:r>
      </w:ins>
    </w:p>
    <w:p w:rsidR="00E64F3E" w:rsidRDefault="00E64F3E" w:rsidP="00E64F3E">
      <w:pPr>
        <w:rPr>
          <w:ins w:id="783" w:author="qnguyen37" w:date="2012-08-15T14:13:00Z"/>
          <w:rFonts w:ascii="ArialMT" w:eastAsia="ArialMT" w:cs="ArialMT"/>
        </w:rPr>
        <w:pPrChange w:id="784" w:author="qnguyen37" w:date="2012-08-15T14:12:00Z">
          <w:pPr>
            <w:pStyle w:val="Heading1"/>
            <w:jc w:val="both"/>
          </w:pPr>
        </w:pPrChange>
      </w:pPr>
    </w:p>
    <w:p w:rsidR="00E64F3E" w:rsidRDefault="00FE79DB" w:rsidP="00E64F3E">
      <w:pPr>
        <w:pStyle w:val="Heading2"/>
        <w:rPr>
          <w:ins w:id="785" w:author="qnguyen37" w:date="2012-08-15T14:13:00Z"/>
        </w:rPr>
        <w:pPrChange w:id="786" w:author="quan_nh" w:date="2012-08-18T10:00:00Z">
          <w:pPr>
            <w:pStyle w:val="Heading1"/>
            <w:jc w:val="both"/>
          </w:pPr>
        </w:pPrChange>
      </w:pPr>
      <w:ins w:id="787" w:author="qnguyen37" w:date="2012-08-15T14:13:00Z">
        <w:r>
          <w:lastRenderedPageBreak/>
          <w:t>Báo cáo kỹ thuật HASTC</w:t>
        </w:r>
      </w:ins>
    </w:p>
    <w:p w:rsidR="00FE79DB" w:rsidRDefault="00FE79DB" w:rsidP="00FE79DB">
      <w:pPr>
        <w:autoSpaceDE w:val="0"/>
        <w:autoSpaceDN w:val="0"/>
        <w:adjustRightInd w:val="0"/>
        <w:spacing w:after="0" w:line="240" w:lineRule="auto"/>
        <w:rPr>
          <w:ins w:id="788" w:author="qnguyen37" w:date="2012-08-15T14:13:00Z"/>
          <w:rFonts w:ascii="Arial-BoldMT" w:hAnsi="Arial-BoldMT" w:cs="Arial-BoldMT"/>
          <w:b/>
          <w:bCs/>
          <w:color w:val="008000"/>
          <w:sz w:val="24"/>
          <w:szCs w:val="24"/>
        </w:rPr>
      </w:pPr>
      <w:ins w:id="789" w:author="qnguyen37" w:date="2012-08-15T14:13:00Z">
        <w:r>
          <w:rPr>
            <w:rFonts w:ascii="Arial" w:hAnsi="Arial" w:cs="Arial"/>
            <w:b/>
            <w:bCs/>
            <w:color w:val="008000"/>
            <w:sz w:val="24"/>
            <w:szCs w:val="24"/>
          </w:rPr>
          <w:t>HNX-Index: Kh</w:t>
        </w:r>
        <w:r>
          <w:rPr>
            <w:rFonts w:ascii="Arial-BoldMT" w:hAnsi="Arial-BoldMT" w:cs="Arial-BoldMT"/>
            <w:b/>
            <w:bCs/>
            <w:color w:val="008000"/>
            <w:sz w:val="24"/>
            <w:szCs w:val="24"/>
          </w:rPr>
          <w:t>ả quan hơn</w:t>
        </w:r>
      </w:ins>
    </w:p>
    <w:p w:rsidR="00FE79DB" w:rsidRDefault="00FE79DB" w:rsidP="00FE79DB">
      <w:pPr>
        <w:autoSpaceDE w:val="0"/>
        <w:autoSpaceDN w:val="0"/>
        <w:adjustRightInd w:val="0"/>
        <w:spacing w:after="0" w:line="240" w:lineRule="auto"/>
        <w:rPr>
          <w:ins w:id="790" w:author="qnguyen37" w:date="2012-08-15T14:13:00Z"/>
          <w:rFonts w:ascii="Arial" w:hAnsi="Arial" w:cs="Arial"/>
          <w:color w:val="000000"/>
          <w:sz w:val="20"/>
          <w:szCs w:val="20"/>
        </w:rPr>
      </w:pPr>
      <w:ins w:id="791"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Không m</w:t>
        </w:r>
        <w:r>
          <w:rPr>
            <w:rFonts w:ascii="ArialMT" w:eastAsia="ArialMT" w:hAnsi="Arial" w:cs="ArialMT" w:hint="eastAsia"/>
            <w:color w:val="000000"/>
            <w:sz w:val="20"/>
            <w:szCs w:val="20"/>
          </w:rPr>
          <w:t>ạ</w:t>
        </w:r>
        <w:r>
          <w:rPr>
            <w:rFonts w:ascii="ArialMT" w:eastAsia="ArialMT" w:hAnsi="Arial" w:cs="ArialMT"/>
            <w:color w:val="000000"/>
            <w:sz w:val="20"/>
            <w:szCs w:val="20"/>
          </w:rPr>
          <w:t>nh m</w:t>
        </w:r>
        <w:r>
          <w:rPr>
            <w:rFonts w:ascii="ArialMT" w:eastAsia="ArialMT" w:hAnsi="Arial" w:cs="ArialMT" w:hint="eastAsia"/>
            <w:color w:val="000000"/>
            <w:sz w:val="20"/>
            <w:szCs w:val="20"/>
          </w:rPr>
          <w:t>ẽ</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VN</w:t>
        </w:r>
        <w:r>
          <w:rPr>
            <w:rFonts w:ascii="Arial" w:hAnsi="Arial" w:cs="Arial"/>
            <w:color w:val="000000"/>
            <w:sz w:val="20"/>
            <w:szCs w:val="20"/>
          </w:rPr>
          <w:t>-</w:t>
        </w:r>
        <w:r>
          <w:rPr>
            <w:rFonts w:ascii="ArialMT" w:eastAsia="ArialMT" w:hAnsi="Arial" w:cs="ArialMT"/>
            <w:color w:val="000000"/>
            <w:sz w:val="20"/>
            <w:szCs w:val="20"/>
          </w:rPr>
          <w:t>Index nh</w:t>
        </w:r>
        <w:r>
          <w:rPr>
            <w:rFonts w:ascii="ArialMT" w:eastAsia="ArialMT" w:hAnsi="Arial" w:cs="ArialMT" w:hint="eastAsia"/>
            <w:color w:val="000000"/>
            <w:sz w:val="20"/>
            <w:szCs w:val="20"/>
          </w:rPr>
          <w:t>ư</w:t>
        </w:r>
        <w:r>
          <w:rPr>
            <w:rFonts w:ascii="ArialMT" w:eastAsia="ArialMT" w:hAnsi="Arial" w:cs="ArialMT"/>
            <w:color w:val="000000"/>
            <w:sz w:val="20"/>
            <w:szCs w:val="20"/>
          </w:rPr>
          <w:t>ng trong tu</w:t>
        </w:r>
        <w:r>
          <w:rPr>
            <w:rFonts w:ascii="ArialMT" w:eastAsia="ArialMT" w:hAnsi="Arial" w:cs="ArialMT" w:hint="eastAsia"/>
            <w:color w:val="000000"/>
            <w:sz w:val="20"/>
            <w:szCs w:val="20"/>
          </w:rPr>
          <w:t>ầ</w:t>
        </w:r>
        <w:r>
          <w:rPr>
            <w:rFonts w:ascii="ArialMT" w:eastAsia="ArialMT" w:hAnsi="Arial" w:cs="ArialMT"/>
            <w:color w:val="000000"/>
            <w:sz w:val="20"/>
            <w:szCs w:val="20"/>
          </w:rPr>
          <w:t>n giao d</w:t>
        </w:r>
        <w:r>
          <w:rPr>
            <w:rFonts w:ascii="ArialMT" w:eastAsia="ArialMT" w:hAnsi="Arial" w:cs="ArialMT" w:hint="eastAsia"/>
            <w:color w:val="000000"/>
            <w:sz w:val="20"/>
            <w:szCs w:val="20"/>
          </w:rPr>
          <w:t>ị</w:t>
        </w:r>
        <w:r>
          <w:rPr>
            <w:rFonts w:ascii="ArialMT" w:eastAsia="ArialMT" w:hAnsi="Arial" w:cs="ArialMT"/>
            <w:color w:val="000000"/>
            <w:sz w:val="20"/>
            <w:szCs w:val="20"/>
          </w:rPr>
          <w:t>ch n</w:t>
        </w:r>
        <w:r>
          <w:rPr>
            <w:rFonts w:ascii="Arial" w:hAnsi="Arial" w:cs="Arial"/>
            <w:color w:val="000000"/>
            <w:sz w:val="20"/>
            <w:szCs w:val="20"/>
          </w:rPr>
          <w:t>ày HNX-Index</w:t>
        </w:r>
      </w:ins>
    </w:p>
    <w:p w:rsidR="00FE79DB" w:rsidRDefault="00FE79DB" w:rsidP="00FE79DB">
      <w:pPr>
        <w:autoSpaceDE w:val="0"/>
        <w:autoSpaceDN w:val="0"/>
        <w:adjustRightInd w:val="0"/>
        <w:spacing w:after="0" w:line="240" w:lineRule="auto"/>
        <w:rPr>
          <w:ins w:id="792" w:author="qnguyen37" w:date="2012-08-15T14:13:00Z"/>
          <w:rFonts w:ascii="ArialMT" w:eastAsia="ArialMT" w:hAnsi="Arial" w:cs="ArialMT"/>
          <w:color w:val="000000"/>
          <w:sz w:val="20"/>
          <w:szCs w:val="20"/>
        </w:rPr>
      </w:pPr>
      <w:ins w:id="793" w:author="qnguyen37" w:date="2012-08-15T14:13:00Z">
        <w:r>
          <w:rPr>
            <w:rFonts w:ascii="Arial" w:hAnsi="Arial" w:cs="Arial"/>
            <w:color w:val="000000"/>
            <w:sz w:val="20"/>
            <w:szCs w:val="20"/>
          </w:rPr>
          <w:t>c</w:t>
        </w:r>
        <w:r>
          <w:rPr>
            <w:rFonts w:ascii="ArialMT" w:eastAsia="ArialMT" w:hAnsi="Arial" w:cs="ArialMT" w:hint="eastAsia"/>
            <w:color w:val="000000"/>
            <w:sz w:val="20"/>
            <w:szCs w:val="20"/>
          </w:rPr>
          <w:t>ũ</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 w:hAnsi="Arial" w:cs="Arial"/>
            <w:color w:val="000000"/>
            <w:sz w:val="20"/>
            <w:szCs w:val="20"/>
          </w:rPr>
          <w:t>ã cho th</w:t>
        </w:r>
        <w:r>
          <w:rPr>
            <w:rFonts w:ascii="ArialMT" w:eastAsia="ArialMT" w:hAnsi="Arial" w:cs="ArialMT" w:hint="eastAsia"/>
            <w:color w:val="000000"/>
            <w:sz w:val="20"/>
            <w:szCs w:val="20"/>
          </w:rPr>
          <w:t>ấ</w:t>
        </w:r>
        <w:r>
          <w:rPr>
            <w:rFonts w:ascii="ArialMT" w:eastAsia="ArialMT" w:hAnsi="Arial" w:cs="ArialMT"/>
            <w:color w:val="000000"/>
            <w:sz w:val="20"/>
            <w:szCs w:val="20"/>
          </w:rPr>
          <w:t>y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ch</w:t>
        </w:r>
        <w:r>
          <w:rPr>
            <w:rFonts w:ascii="ArialMT" w:eastAsia="ArialMT" w:hAnsi="Arial" w:cs="ArialMT" w:hint="eastAsia"/>
            <w:color w:val="000000"/>
            <w:sz w:val="20"/>
            <w:szCs w:val="20"/>
          </w:rPr>
          <w:t>ữ</w:t>
        </w:r>
        <w:r>
          <w:rPr>
            <w:rFonts w:ascii="ArialMT" w:eastAsia="ArialMT" w:hAnsi="Arial" w:cs="ArialMT"/>
            <w:color w:val="000000"/>
            <w:sz w:val="20"/>
            <w:szCs w:val="20"/>
          </w:rPr>
          <w:t>ng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đá</w:t>
        </w:r>
        <w:r>
          <w:rPr>
            <w:rFonts w:ascii="ArialMT" w:eastAsia="ArialMT" w:hAnsi="Arial" w:cs="ArialMT"/>
            <w:color w:val="000000"/>
            <w:sz w:val="20"/>
            <w:szCs w:val="20"/>
          </w:rPr>
          <w:t>ng k</w:t>
        </w:r>
        <w:r>
          <w:rPr>
            <w:rFonts w:ascii="ArialMT" w:eastAsia="ArialMT" w:hAnsi="Arial" w:cs="ArialMT" w:hint="eastAsia"/>
            <w:color w:val="000000"/>
            <w:sz w:val="20"/>
            <w:szCs w:val="20"/>
          </w:rPr>
          <w:t>ể</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ủ</w:t>
        </w:r>
        <w:r>
          <w:rPr>
            <w:rFonts w:ascii="ArialMT" w:eastAsia="ArialMT" w:hAnsi="Arial" w:cs="ArialMT"/>
            <w:color w:val="000000"/>
            <w:sz w:val="20"/>
            <w:szCs w:val="20"/>
          </w:rPr>
          <w:t xml:space="preserve">a </w:t>
        </w:r>
        <w:r>
          <w:rPr>
            <w:rFonts w:ascii="ArialMT" w:eastAsia="ArialMT" w:hAnsi="Arial" w:cs="ArialMT" w:hint="eastAsia"/>
            <w:color w:val="000000"/>
            <w:sz w:val="20"/>
            <w:szCs w:val="20"/>
          </w:rPr>
          <w:t>đ</w:t>
        </w:r>
        <w:r>
          <w:rPr>
            <w:rFonts w:ascii="Arial" w:hAnsi="Arial" w:cs="Arial"/>
            <w:color w:val="000000"/>
            <w:sz w:val="20"/>
            <w:szCs w:val="20"/>
          </w:rPr>
          <w:t>à gi</w:t>
        </w:r>
        <w:r>
          <w:rPr>
            <w:rFonts w:ascii="ArialMT" w:eastAsia="ArialMT" w:hAnsi="Arial" w:cs="ArialMT" w:hint="eastAsia"/>
            <w:color w:val="000000"/>
            <w:sz w:val="20"/>
            <w:szCs w:val="20"/>
          </w:rPr>
          <w:t>ả</w:t>
        </w:r>
        <w:r>
          <w:rPr>
            <w:rFonts w:ascii="ArialMT" w:eastAsia="ArialMT" w:hAnsi="Arial" w:cs="ArialMT"/>
            <w:color w:val="000000"/>
            <w:sz w:val="20"/>
            <w:szCs w:val="20"/>
          </w:rPr>
          <w:t>m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794" w:author="qnguyen37" w:date="2012-08-15T14:13:00Z"/>
          <w:rFonts w:ascii="Arial" w:hAnsi="Arial" w:cs="Arial"/>
          <w:color w:val="000000"/>
          <w:sz w:val="20"/>
          <w:szCs w:val="20"/>
        </w:rPr>
      </w:pPr>
      <w:ins w:id="795"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hint="eastAsia"/>
            <w:color w:val="000000"/>
            <w:sz w:val="20"/>
            <w:szCs w:val="20"/>
          </w:rPr>
          <w:t>Đế</w:t>
        </w:r>
        <w:r>
          <w:rPr>
            <w:rFonts w:ascii="ArialMT" w:eastAsia="ArialMT" w:hAnsi="Arial" w:cs="ArialMT"/>
            <w:color w:val="000000"/>
            <w:sz w:val="20"/>
            <w:szCs w:val="20"/>
          </w:rPr>
          <w:t>n phi</w:t>
        </w:r>
        <w:r>
          <w:rPr>
            <w:rFonts w:ascii="Arial" w:hAnsi="Arial" w:cs="Arial"/>
            <w:color w:val="000000"/>
            <w:sz w:val="20"/>
            <w:szCs w:val="20"/>
          </w:rPr>
          <w:t>ên cu</w:t>
        </w:r>
        <w:r>
          <w:rPr>
            <w:rFonts w:ascii="ArialMT" w:eastAsia="ArialMT" w:hAnsi="Arial" w:cs="ArialMT" w:hint="eastAsia"/>
            <w:color w:val="000000"/>
            <w:sz w:val="20"/>
            <w:szCs w:val="20"/>
          </w:rPr>
          <w:t>ố</w:t>
        </w:r>
        <w:r>
          <w:rPr>
            <w:rFonts w:ascii="ArialMT" w:eastAsia="ArialMT" w:hAnsi="Arial" w:cs="ArialMT"/>
            <w:color w:val="000000"/>
            <w:sz w:val="20"/>
            <w:szCs w:val="20"/>
          </w:rPr>
          <w:t>i c</w:t>
        </w:r>
        <w:r>
          <w:rPr>
            <w:rFonts w:ascii="Arial" w:hAnsi="Arial" w:cs="Arial"/>
            <w:color w:val="000000"/>
            <w:sz w:val="20"/>
            <w:szCs w:val="20"/>
          </w:rPr>
          <w:t>ùng c</w:t>
        </w:r>
        <w:r>
          <w:rPr>
            <w:rFonts w:ascii="ArialMT" w:eastAsia="ArialMT" w:hAnsi="Arial" w:cs="ArialMT" w:hint="eastAsia"/>
            <w:color w:val="000000"/>
            <w:sz w:val="20"/>
            <w:szCs w:val="20"/>
          </w:rPr>
          <w:t>ủ</w:t>
        </w:r>
        <w:r>
          <w:rPr>
            <w:rFonts w:ascii="ArialMT" w:eastAsia="ArialMT" w:hAnsi="Arial" w:cs="ArialMT"/>
            <w:color w:val="000000"/>
            <w:sz w:val="20"/>
            <w:szCs w:val="20"/>
          </w:rPr>
          <w:t>a tu</w:t>
        </w:r>
        <w:r>
          <w:rPr>
            <w:rFonts w:ascii="ArialMT" w:eastAsia="ArialMT" w:hAnsi="Arial" w:cs="ArialMT" w:hint="eastAsia"/>
            <w:color w:val="000000"/>
            <w:sz w:val="20"/>
            <w:szCs w:val="20"/>
          </w:rPr>
          <w:t>ầ</w:t>
        </w:r>
        <w:r>
          <w:rPr>
            <w:rFonts w:ascii="ArialMT" w:eastAsia="ArialMT" w:hAnsi="Arial" w:cs="ArialMT"/>
            <w:color w:val="000000"/>
            <w:sz w:val="20"/>
            <w:szCs w:val="20"/>
          </w:rPr>
          <w:t>n, HNX</w:t>
        </w:r>
        <w:r>
          <w:rPr>
            <w:rFonts w:ascii="Arial" w:hAnsi="Arial" w:cs="Arial"/>
            <w:color w:val="000000"/>
            <w:sz w:val="20"/>
            <w:szCs w:val="20"/>
          </w:rPr>
          <w:t>-</w:t>
        </w:r>
        <w:r>
          <w:rPr>
            <w:rFonts w:ascii="ArialMT" w:eastAsia="ArialMT" w:hAnsi="Arial" w:cs="ArialMT"/>
            <w:color w:val="000000"/>
            <w:sz w:val="20"/>
            <w:szCs w:val="20"/>
          </w:rPr>
          <w:t xml:space="preserve">Index </w:t>
        </w:r>
        <w:r>
          <w:rPr>
            <w:rFonts w:ascii="ArialMT" w:eastAsia="ArialMT" w:hAnsi="Arial" w:cs="ArialMT" w:hint="eastAsia"/>
            <w:color w:val="000000"/>
            <w:sz w:val="20"/>
            <w:szCs w:val="20"/>
          </w:rPr>
          <w:t>đ</w:t>
        </w:r>
        <w:r>
          <w:rPr>
            <w:rFonts w:ascii="Arial" w:hAnsi="Arial" w:cs="Arial"/>
            <w:color w:val="000000"/>
            <w:sz w:val="20"/>
            <w:szCs w:val="20"/>
          </w:rPr>
          <w:t>ã k</w:t>
        </w:r>
        <w:r>
          <w:rPr>
            <w:rFonts w:ascii="ArialMT" w:eastAsia="ArialMT" w:hAnsi="Arial" w:cs="ArialMT" w:hint="eastAsia"/>
            <w:color w:val="000000"/>
            <w:sz w:val="20"/>
            <w:szCs w:val="20"/>
          </w:rPr>
          <w:t>ị</w:t>
        </w:r>
        <w:r>
          <w:rPr>
            <w:rFonts w:ascii="ArialMT" w:eastAsia="ArialMT" w:hAnsi="Arial" w:cs="ArialMT"/>
            <w:color w:val="000000"/>
            <w:sz w:val="20"/>
            <w:szCs w:val="20"/>
          </w:rPr>
          <w:t>p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l</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w:t>
        </w:r>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o </w:t>
        </w:r>
        <w:r>
          <w:rPr>
            <w:rFonts w:ascii="Arial" w:hAnsi="Arial" w:cs="Arial"/>
            <w:color w:val="000000"/>
            <w:sz w:val="20"/>
            <w:szCs w:val="20"/>
          </w:rPr>
          <w:t>ra</w:t>
        </w:r>
      </w:ins>
    </w:p>
    <w:p w:rsidR="00FE79DB" w:rsidRDefault="00FE79DB" w:rsidP="00FE79DB">
      <w:pPr>
        <w:autoSpaceDE w:val="0"/>
        <w:autoSpaceDN w:val="0"/>
        <w:adjustRightInd w:val="0"/>
        <w:spacing w:after="0" w:line="240" w:lineRule="auto"/>
        <w:rPr>
          <w:ins w:id="796" w:author="qnguyen37" w:date="2012-08-15T14:13:00Z"/>
          <w:rFonts w:ascii="ArialMT" w:eastAsia="ArialMT" w:hAnsi="Arial" w:cs="ArialMT"/>
          <w:color w:val="000000"/>
          <w:sz w:val="20"/>
          <w:szCs w:val="20"/>
        </w:rPr>
      </w:pPr>
      <w:ins w:id="797" w:author="qnguyen37" w:date="2012-08-15T14:13:00Z">
        <w:r>
          <w:rPr>
            <w:rFonts w:ascii="Arial" w:hAnsi="Arial" w:cs="Arial"/>
            <w:color w:val="000000"/>
            <w:sz w:val="20"/>
            <w:szCs w:val="20"/>
          </w:rPr>
          <w:t>m</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đá</w:t>
        </w:r>
        <w:r>
          <w:rPr>
            <w:rFonts w:ascii="ArialMT" w:eastAsia="ArialMT" w:hAnsi="Arial" w:cs="ArialMT"/>
            <w:color w:val="000000"/>
            <w:sz w:val="20"/>
            <w:szCs w:val="20"/>
          </w:rPr>
          <w:t>y m</w:t>
        </w:r>
        <w:r>
          <w:rPr>
            <w:rFonts w:ascii="ArialMT" w:eastAsia="ArialMT" w:hAnsi="Arial" w:cs="ArialMT" w:hint="eastAsia"/>
            <w:color w:val="000000"/>
            <w:sz w:val="20"/>
            <w:szCs w:val="20"/>
          </w:rPr>
          <w:t>ớ</w:t>
        </w:r>
        <w:r>
          <w:rPr>
            <w:rFonts w:ascii="ArialMT" w:eastAsia="ArialMT" w:hAnsi="Arial" w:cs="ArialMT"/>
            <w:color w:val="000000"/>
            <w:sz w:val="20"/>
            <w:szCs w:val="20"/>
          </w:rPr>
          <w:t>i cao h</w:t>
        </w:r>
        <w:r>
          <w:rPr>
            <w:rFonts w:ascii="ArialMT" w:eastAsia="ArialMT" w:hAnsi="Arial" w:cs="ArialMT" w:hint="eastAsia"/>
            <w:color w:val="000000"/>
            <w:sz w:val="20"/>
            <w:szCs w:val="20"/>
          </w:rPr>
          <w:t>ơ</w:t>
        </w:r>
        <w:r>
          <w:rPr>
            <w:rFonts w:ascii="ArialMT" w:eastAsia="ArialMT" w:hAnsi="Arial" w:cs="ArialMT"/>
            <w:color w:val="000000"/>
            <w:sz w:val="20"/>
            <w:szCs w:val="20"/>
          </w:rPr>
          <w:t xml:space="preserve">n </w:t>
        </w:r>
        <w:r>
          <w:rPr>
            <w:rFonts w:ascii="Arial" w:hAnsi="Arial" w:cs="Arial"/>
            <w:color w:val="000000"/>
            <w:sz w:val="20"/>
            <w:szCs w:val="20"/>
          </w:rPr>
          <w:t>m</w:t>
        </w:r>
        <w:r>
          <w:rPr>
            <w:rFonts w:ascii="ArialMT" w:eastAsia="ArialMT" w:hAnsi="Arial" w:cs="ArialMT" w:hint="eastAsia"/>
            <w:color w:val="000000"/>
            <w:sz w:val="20"/>
            <w:szCs w:val="20"/>
          </w:rPr>
          <w:t>ứ</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đá</w:t>
        </w:r>
        <w:r>
          <w:rPr>
            <w:rFonts w:ascii="ArialMT" w:eastAsia="ArialMT" w:hAnsi="Arial" w:cs="ArialMT"/>
            <w:color w:val="000000"/>
            <w:sz w:val="20"/>
            <w:szCs w:val="20"/>
          </w:rPr>
          <w:t>y th</w:t>
        </w:r>
        <w:r>
          <w:rPr>
            <w:rFonts w:ascii="ArialMT" w:eastAsia="ArialMT" w:hAnsi="Arial" w:cs="ArialMT" w:hint="eastAsia"/>
            <w:color w:val="000000"/>
            <w:sz w:val="20"/>
            <w:szCs w:val="20"/>
          </w:rPr>
          <w:t>ấ</w:t>
        </w:r>
        <w:r>
          <w:rPr>
            <w:rFonts w:ascii="ArialMT" w:eastAsia="ArialMT" w:hAnsi="Arial" w:cs="ArialMT"/>
            <w:color w:val="000000"/>
            <w:sz w:val="20"/>
            <w:szCs w:val="20"/>
          </w:rPr>
          <w:t>p l</w:t>
        </w:r>
        <w:r>
          <w:rPr>
            <w:rFonts w:ascii="ArialMT" w:eastAsia="ArialMT" w:hAnsi="Arial" w:cs="ArialMT" w:hint="eastAsia"/>
            <w:color w:val="000000"/>
            <w:sz w:val="20"/>
            <w:szCs w:val="20"/>
          </w:rPr>
          <w:t>ị</w:t>
        </w:r>
        <w:r>
          <w:rPr>
            <w:rFonts w:ascii="ArialMT" w:eastAsia="ArialMT" w:hAnsi="Arial" w:cs="ArialMT"/>
            <w:color w:val="000000"/>
            <w:sz w:val="20"/>
            <w:szCs w:val="20"/>
          </w:rPr>
          <w:t>ch s</w:t>
        </w:r>
        <w:r>
          <w:rPr>
            <w:rFonts w:ascii="ArialMT" w:eastAsia="ArialMT" w:hAnsi="Arial" w:cs="ArialMT" w:hint="eastAsia"/>
            <w:color w:val="000000"/>
            <w:sz w:val="20"/>
            <w:szCs w:val="20"/>
          </w:rPr>
          <w:t>ử</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N</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u </w:t>
        </w:r>
        <w:r>
          <w:rPr>
            <w:rFonts w:ascii="ArialMT" w:eastAsia="ArialMT" w:hAnsi="Arial" w:cs="ArialMT" w:hint="eastAsia"/>
            <w:color w:val="000000"/>
            <w:sz w:val="20"/>
            <w:szCs w:val="20"/>
          </w:rPr>
          <w:t>đườ</w:t>
        </w:r>
        <w:r>
          <w:rPr>
            <w:rFonts w:ascii="ArialMT" w:eastAsia="ArialMT" w:hAnsi="Arial" w:cs="ArialMT"/>
            <w:color w:val="000000"/>
            <w:sz w:val="20"/>
            <w:szCs w:val="20"/>
          </w:rPr>
          <w:t>ng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798" w:author="qnguyen37" w:date="2012-08-15T14:13:00Z"/>
          <w:rFonts w:ascii="ArialMT" w:eastAsia="ArialMT" w:hAnsi="Arial" w:cs="ArialMT"/>
          <w:color w:val="000000"/>
          <w:sz w:val="20"/>
          <w:szCs w:val="20"/>
        </w:rPr>
      </w:pPr>
      <w:ins w:id="799" w:author="qnguyen37" w:date="2012-08-15T14:13:00Z">
        <w:r>
          <w:rPr>
            <w:rFonts w:ascii="Arial" w:hAnsi="Arial" w:cs="Arial"/>
            <w:color w:val="000000"/>
            <w:sz w:val="20"/>
            <w:szCs w:val="20"/>
          </w:rPr>
          <w:t>t</w:t>
        </w:r>
        <w:r>
          <w:rPr>
            <w:rFonts w:ascii="ArialMT" w:eastAsia="ArialMT" w:hAnsi="Arial" w:cs="ArialMT" w:hint="eastAsia"/>
            <w:color w:val="000000"/>
            <w:sz w:val="20"/>
            <w:szCs w:val="20"/>
          </w:rPr>
          <w:t>ụ</w:t>
        </w:r>
        <w:r>
          <w:rPr>
            <w:rFonts w:ascii="ArialMT" w:eastAsia="ArialMT" w:hAnsi="Arial" w:cs="ArialMT"/>
            <w:color w:val="000000"/>
            <w:sz w:val="20"/>
            <w:szCs w:val="20"/>
          </w:rPr>
          <w:t>c t</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ng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đỉ</w:t>
        </w:r>
        <w:r>
          <w:rPr>
            <w:rFonts w:ascii="ArialMT" w:eastAsia="ArialMT" w:hAnsi="Arial" w:cs="ArialMT"/>
            <w:color w:val="000000"/>
            <w:sz w:val="20"/>
            <w:szCs w:val="20"/>
          </w:rPr>
          <w:t>nh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tr</w:t>
        </w:r>
        <w:r>
          <w:rPr>
            <w:rFonts w:ascii="ArialMT" w:eastAsia="ArialMT" w:hAnsi="Arial" w:cs="ArialMT" w:hint="eastAsia"/>
            <w:color w:val="000000"/>
            <w:sz w:val="20"/>
            <w:szCs w:val="20"/>
          </w:rPr>
          <w:t>ướ</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đó</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ạ</w:t>
        </w:r>
        <w:r>
          <w:rPr>
            <w:rFonts w:ascii="ArialMT" w:eastAsia="ArialMT" w:hAnsi="Arial" w:cs="ArialMT"/>
            <w:color w:val="000000"/>
            <w:sz w:val="20"/>
            <w:szCs w:val="20"/>
          </w:rPr>
          <w:t xml:space="preserve">i 56,8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xu h</w:t>
        </w:r>
        <w:r>
          <w:rPr>
            <w:rFonts w:ascii="ArialMT" w:eastAsia="ArialMT" w:hAnsi="Arial" w:cs="ArialMT" w:hint="eastAsia"/>
            <w:color w:val="000000"/>
            <w:sz w:val="20"/>
            <w:szCs w:val="20"/>
          </w:rPr>
          <w:t>ướ</w:t>
        </w:r>
        <w:r>
          <w:rPr>
            <w:rFonts w:ascii="ArialMT" w:eastAsia="ArialMT" w:hAnsi="Arial" w:cs="ArialMT"/>
            <w:color w:val="000000"/>
            <w:sz w:val="20"/>
            <w:szCs w:val="20"/>
          </w:rPr>
          <w:t>ng ti</w:t>
        </w:r>
        <w:r>
          <w:rPr>
            <w:rFonts w:ascii="ArialMT" w:eastAsia="ArialMT" w:hAnsi="Arial" w:cs="ArialMT" w:hint="eastAsia"/>
            <w:color w:val="000000"/>
            <w:sz w:val="20"/>
            <w:szCs w:val="20"/>
          </w:rPr>
          <w:t>ế</w:t>
        </w:r>
        <w:r>
          <w:rPr>
            <w:rFonts w:ascii="ArialMT" w:eastAsia="ArialMT" w:hAnsi="Arial" w:cs="ArialMT"/>
            <w:color w:val="000000"/>
            <w:sz w:val="20"/>
            <w:szCs w:val="20"/>
          </w:rPr>
          <w:t>p</w:t>
        </w:r>
      </w:ins>
    </w:p>
    <w:p w:rsidR="00FE79DB" w:rsidRDefault="00FE79DB" w:rsidP="00FE79DB">
      <w:pPr>
        <w:autoSpaceDE w:val="0"/>
        <w:autoSpaceDN w:val="0"/>
        <w:adjustRightInd w:val="0"/>
        <w:spacing w:after="0" w:line="240" w:lineRule="auto"/>
        <w:rPr>
          <w:ins w:id="800" w:author="qnguyen37" w:date="2012-08-15T14:13:00Z"/>
          <w:rFonts w:ascii="ArialMT" w:eastAsia="ArialMT" w:hAnsi="Arial" w:cs="ArialMT"/>
          <w:color w:val="000000"/>
          <w:sz w:val="20"/>
          <w:szCs w:val="20"/>
        </w:rPr>
      </w:pPr>
      <w:ins w:id="801" w:author="qnguyen37" w:date="2012-08-15T14:13:00Z">
        <w:r>
          <w:rPr>
            <w:rFonts w:ascii="Arial" w:hAnsi="Arial" w:cs="Arial"/>
            <w:color w:val="000000"/>
            <w:sz w:val="20"/>
            <w:szCs w:val="20"/>
          </w:rPr>
          <w:t>theo c</w:t>
        </w:r>
        <w:r>
          <w:rPr>
            <w:rFonts w:ascii="ArialMT" w:eastAsia="ArialMT" w:hAnsi="Arial" w:cs="ArialMT" w:hint="eastAsia"/>
            <w:color w:val="000000"/>
            <w:sz w:val="20"/>
            <w:szCs w:val="20"/>
          </w:rPr>
          <w:t>ủ</w:t>
        </w:r>
        <w:r>
          <w:rPr>
            <w:rFonts w:ascii="ArialMT" w:eastAsia="ArialMT" w:hAnsi="Arial" w:cs="ArialMT"/>
            <w:color w:val="000000"/>
            <w:sz w:val="20"/>
            <w:szCs w:val="20"/>
          </w:rPr>
          <w:t>a ch</w:t>
        </w:r>
        <w:r>
          <w:rPr>
            <w:rFonts w:ascii="ArialMT" w:eastAsia="ArialMT" w:hAnsi="Arial" w:cs="ArialMT" w:hint="eastAsia"/>
            <w:color w:val="000000"/>
            <w:sz w:val="20"/>
            <w:szCs w:val="20"/>
          </w:rPr>
          <w:t>ỉ</w:t>
        </w:r>
        <w:r>
          <w:rPr>
            <w:rFonts w:ascii="ArialMT" w:eastAsia="ArialMT" w:hAnsi="Arial" w:cs="ArialMT"/>
            <w:color w:val="000000"/>
            <w:sz w:val="20"/>
            <w:szCs w:val="20"/>
          </w:rPr>
          <w:t xml:space="preserve"> s</w:t>
        </w:r>
        <w:r>
          <w:rPr>
            <w:rFonts w:ascii="ArialMT" w:eastAsia="ArialMT" w:hAnsi="Arial" w:cs="ArialMT" w:hint="eastAsia"/>
            <w:color w:val="000000"/>
            <w:sz w:val="20"/>
            <w:szCs w:val="20"/>
          </w:rPr>
          <w:t>ố</w:t>
        </w:r>
        <w:r>
          <w:rPr>
            <w:rFonts w:ascii="ArialMT" w:eastAsia="ArialMT" w:hAnsi="Arial" w:cs="ArialMT"/>
            <w:color w:val="000000"/>
            <w:sz w:val="20"/>
            <w:szCs w:val="20"/>
          </w:rPr>
          <w:t xml:space="preserve"> n</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đượ</w:t>
        </w:r>
        <w:r>
          <w:rPr>
            <w:rFonts w:ascii="ArialMT" w:eastAsia="ArialMT" w:hAnsi="Arial" w:cs="ArialMT"/>
            <w:color w:val="000000"/>
            <w:sz w:val="20"/>
            <w:szCs w:val="20"/>
          </w:rPr>
          <w:t>c x</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c </w:t>
        </w:r>
        <w:r>
          <w:rPr>
            <w:rFonts w:ascii="ArialMT" w:eastAsia="ArialMT" w:hAnsi="Arial" w:cs="ArialMT" w:hint="eastAsia"/>
            <w:color w:val="000000"/>
            <w:sz w:val="20"/>
            <w:szCs w:val="20"/>
          </w:rPr>
          <w:t>đị</w:t>
        </w:r>
        <w:r>
          <w:rPr>
            <w:rFonts w:ascii="ArialMT" w:eastAsia="ArialMT" w:hAnsi="Arial" w:cs="ArialMT"/>
            <w:color w:val="000000"/>
            <w:sz w:val="20"/>
            <w:szCs w:val="20"/>
          </w:rPr>
          <w:t>nh l</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xu h</w:t>
        </w:r>
        <w:r>
          <w:rPr>
            <w:rFonts w:ascii="ArialMT" w:eastAsia="ArialMT" w:hAnsi="Arial" w:cs="ArialMT" w:hint="eastAsia"/>
            <w:color w:val="000000"/>
            <w:sz w:val="20"/>
            <w:szCs w:val="20"/>
          </w:rPr>
          <w:t>ướ</w:t>
        </w:r>
        <w:r>
          <w:rPr>
            <w:rFonts w:ascii="ArialMT" w:eastAsia="ArialMT" w:hAnsi="Arial" w:cs="ArialMT"/>
            <w:color w:val="000000"/>
            <w:sz w:val="20"/>
            <w:szCs w:val="20"/>
          </w:rPr>
          <w:t>ng t</w:t>
        </w:r>
        <w:r>
          <w:rPr>
            <w:rFonts w:ascii="ArialMT" w:eastAsia="ArialMT" w:hAnsi="Arial" w:cs="ArialMT" w:hint="eastAsia"/>
            <w:color w:val="000000"/>
            <w:sz w:val="20"/>
            <w:szCs w:val="20"/>
          </w:rPr>
          <w:t>ă</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802" w:author="qnguyen37" w:date="2012-08-15T14:13:00Z"/>
          <w:rFonts w:ascii="ArialMT" w:eastAsia="ArialMT" w:hAnsi="Arial" w:cs="ArialMT"/>
          <w:color w:val="000000"/>
          <w:sz w:val="20"/>
          <w:szCs w:val="20"/>
        </w:rPr>
      </w:pPr>
      <w:ins w:id="80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Thanh kho</w:t>
        </w:r>
        <w:r>
          <w:rPr>
            <w:rFonts w:ascii="ArialMT" w:eastAsia="ArialMT" w:hAnsi="Arial" w:cs="ArialMT" w:hint="eastAsia"/>
            <w:color w:val="000000"/>
            <w:sz w:val="20"/>
            <w:szCs w:val="20"/>
          </w:rPr>
          <w:t>ả</w:t>
        </w:r>
        <w:r>
          <w:rPr>
            <w:rFonts w:ascii="ArialMT" w:eastAsia="ArialMT" w:hAnsi="Arial" w:cs="ArialMT"/>
            <w:color w:val="000000"/>
            <w:sz w:val="20"/>
            <w:szCs w:val="20"/>
          </w:rPr>
          <w:t>n kh</w:t>
        </w:r>
        <w:r>
          <w:rPr>
            <w:rFonts w:ascii="ArialMT" w:eastAsia="ArialMT" w:hAnsi="Arial" w:cs="ArialMT" w:hint="eastAsia"/>
            <w:color w:val="000000"/>
            <w:sz w:val="20"/>
            <w:szCs w:val="20"/>
          </w:rPr>
          <w:t>ô</w:t>
        </w:r>
        <w:r>
          <w:rPr>
            <w:rFonts w:ascii="ArialMT" w:eastAsia="ArialMT" w:hAnsi="Arial" w:cs="ArialMT"/>
            <w:color w:val="000000"/>
            <w:sz w:val="20"/>
            <w:szCs w:val="20"/>
          </w:rPr>
          <w:t>ng c</w:t>
        </w:r>
        <w:r>
          <w:rPr>
            <w:rFonts w:ascii="ArialMT" w:eastAsia="ArialMT" w:hAnsi="Arial" w:cs="ArialMT" w:hint="eastAsia"/>
            <w:color w:val="000000"/>
            <w:sz w:val="20"/>
            <w:szCs w:val="20"/>
          </w:rPr>
          <w:t>ó</w:t>
        </w:r>
        <w:r>
          <w:rPr>
            <w:rFonts w:ascii="ArialMT" w:eastAsia="ArialMT" w:hAnsi="Arial" w:cs="ArialMT"/>
            <w:color w:val="000000"/>
            <w:sz w:val="20"/>
            <w:szCs w:val="20"/>
          </w:rPr>
          <w:t xml:space="preserve"> c</w:t>
        </w:r>
        <w:r>
          <w:rPr>
            <w:rFonts w:ascii="ArialMT" w:eastAsia="ArialMT" w:hAnsi="Arial" w:cs="ArialMT" w:hint="eastAsia"/>
            <w:color w:val="000000"/>
            <w:sz w:val="20"/>
            <w:szCs w:val="20"/>
          </w:rPr>
          <w:t>ả</w:t>
        </w:r>
        <w:r>
          <w:rPr>
            <w:rFonts w:ascii="ArialMT" w:eastAsia="ArialMT" w:hAnsi="Arial" w:cs="ArialMT"/>
            <w:color w:val="000000"/>
            <w:sz w:val="20"/>
            <w:szCs w:val="20"/>
          </w:rPr>
          <w:t>i thi</w:t>
        </w:r>
        <w:r>
          <w:rPr>
            <w:rFonts w:ascii="ArialMT" w:eastAsia="ArialMT" w:hAnsi="Arial" w:cs="ArialMT" w:hint="eastAsia"/>
            <w:color w:val="000000"/>
            <w:sz w:val="20"/>
            <w:szCs w:val="20"/>
          </w:rPr>
          <w:t>ệ</w:t>
        </w:r>
        <w:r>
          <w:rPr>
            <w:rFonts w:ascii="ArialMT" w:eastAsia="ArialMT" w:hAnsi="Arial" w:cs="ArialMT"/>
            <w:color w:val="000000"/>
            <w:sz w:val="20"/>
            <w:szCs w:val="20"/>
          </w:rPr>
          <w:t>n n</w:t>
        </w:r>
        <w:r>
          <w:rPr>
            <w:rFonts w:ascii="Arial" w:hAnsi="Arial" w:cs="Arial"/>
            <w:color w:val="000000"/>
            <w:sz w:val="20"/>
            <w:szCs w:val="20"/>
          </w:rPr>
          <w:t>ào m</w:t>
        </w:r>
        <w:r>
          <w:rPr>
            <w:rFonts w:ascii="ArialMT" w:eastAsia="ArialMT" w:hAnsi="Arial" w:cs="ArialMT" w:hint="eastAsia"/>
            <w:color w:val="000000"/>
            <w:sz w:val="20"/>
            <w:szCs w:val="20"/>
          </w:rPr>
          <w:t>ớ</w:t>
        </w:r>
        <w:r>
          <w:rPr>
            <w:rFonts w:ascii="ArialMT" w:eastAsia="ArialMT" w:hAnsi="Arial" w:cs="ArialMT"/>
            <w:color w:val="000000"/>
            <w:sz w:val="20"/>
            <w:szCs w:val="20"/>
          </w:rPr>
          <w:t>i h</w:t>
        </w:r>
        <w:r>
          <w:rPr>
            <w:rFonts w:ascii="ArialMT" w:eastAsia="ArialMT" w:hAnsi="Arial" w:cs="ArialMT" w:hint="eastAsia"/>
            <w:color w:val="000000"/>
            <w:sz w:val="20"/>
            <w:szCs w:val="20"/>
          </w:rPr>
          <w:t>ơ</w:t>
        </w:r>
        <w:r>
          <w:rPr>
            <w:rFonts w:ascii="ArialMT" w:eastAsia="ArialMT" w:hAnsi="Arial" w:cs="ArialMT"/>
            <w:color w:val="000000"/>
            <w:sz w:val="20"/>
            <w:szCs w:val="20"/>
          </w:rPr>
          <w:t>n, v</w:t>
        </w:r>
        <w:r>
          <w:rPr>
            <w:rFonts w:ascii="ArialMT" w:eastAsia="ArialMT" w:hAnsi="Arial" w:cs="ArialMT" w:hint="eastAsia"/>
            <w:color w:val="000000"/>
            <w:sz w:val="20"/>
            <w:szCs w:val="20"/>
          </w:rPr>
          <w:t>ẫ</w:t>
        </w:r>
        <w:r>
          <w:rPr>
            <w:rFonts w:ascii="ArialMT" w:eastAsia="ArialMT" w:hAnsi="Arial" w:cs="ArialMT"/>
            <w:color w:val="000000"/>
            <w:sz w:val="20"/>
            <w:szCs w:val="20"/>
          </w:rPr>
          <w:t xml:space="preserve">n </w:t>
        </w:r>
        <w:r>
          <w:rPr>
            <w:rFonts w:ascii="ArialMT" w:eastAsia="ArialMT" w:hAnsi="Arial" w:cs="ArialMT" w:hint="eastAsia"/>
            <w:color w:val="000000"/>
            <w:sz w:val="20"/>
            <w:szCs w:val="20"/>
          </w:rPr>
          <w:t>ở</w:t>
        </w:r>
        <w:r>
          <w:rPr>
            <w:rFonts w:ascii="ArialMT" w:eastAsia="ArialMT" w:hAnsi="Arial" w:cs="ArialMT"/>
            <w:color w:val="000000"/>
            <w:sz w:val="20"/>
            <w:szCs w:val="20"/>
          </w:rPr>
          <w:t xml:space="preserve"> m</w:t>
        </w:r>
        <w:r>
          <w:rPr>
            <w:rFonts w:ascii="ArialMT" w:eastAsia="ArialMT" w:hAnsi="Arial" w:cs="ArialMT" w:hint="eastAsia"/>
            <w:color w:val="000000"/>
            <w:sz w:val="20"/>
            <w:szCs w:val="20"/>
          </w:rPr>
          <w:t>ứ</w:t>
        </w:r>
        <w:r>
          <w:rPr>
            <w:rFonts w:ascii="ArialMT" w:eastAsia="ArialMT" w:hAnsi="Arial" w:cs="ArialMT"/>
            <w:color w:val="000000"/>
            <w:sz w:val="20"/>
            <w:szCs w:val="20"/>
          </w:rPr>
          <w:t>c th</w:t>
        </w:r>
        <w:r>
          <w:rPr>
            <w:rFonts w:ascii="ArialMT" w:eastAsia="ArialMT" w:hAnsi="Arial" w:cs="ArialMT" w:hint="eastAsia"/>
            <w:color w:val="000000"/>
            <w:sz w:val="20"/>
            <w:szCs w:val="20"/>
          </w:rPr>
          <w:t>ấ</w:t>
        </w:r>
        <w:r>
          <w:rPr>
            <w:rFonts w:ascii="ArialMT" w:eastAsia="ArialMT" w:hAnsi="Arial" w:cs="ArialMT"/>
            <w:color w:val="000000"/>
            <w:sz w:val="20"/>
            <w:szCs w:val="20"/>
          </w:rPr>
          <w:t>p nh</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t</w:t>
        </w:r>
        <w:r>
          <w:rPr>
            <w:rFonts w:ascii="ArialMT" w:eastAsia="ArialMT" w:hAnsi="Arial" w:cs="ArialMT" w:hint="eastAsia"/>
            <w:color w:val="000000"/>
            <w:sz w:val="20"/>
            <w:szCs w:val="20"/>
          </w:rPr>
          <w:t>ừ</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w:t>
        </w:r>
      </w:ins>
    </w:p>
    <w:p w:rsidR="00FE79DB" w:rsidRDefault="00FE79DB" w:rsidP="00FE79DB">
      <w:pPr>
        <w:autoSpaceDE w:val="0"/>
        <w:autoSpaceDN w:val="0"/>
        <w:adjustRightInd w:val="0"/>
        <w:spacing w:after="0" w:line="240" w:lineRule="auto"/>
        <w:rPr>
          <w:ins w:id="804" w:author="qnguyen37" w:date="2012-08-15T14:13:00Z"/>
          <w:rFonts w:ascii="ArialMT" w:eastAsia="ArialMT" w:hAnsi="Arial" w:cs="ArialMT"/>
          <w:color w:val="000000"/>
          <w:sz w:val="20"/>
          <w:szCs w:val="20"/>
        </w:rPr>
      </w:pPr>
      <w:ins w:id="805" w:author="qnguyen37" w:date="2012-08-15T14:13:00Z">
        <w:r>
          <w:rPr>
            <w:rFonts w:ascii="ArialMT" w:eastAsia="ArialMT" w:hAnsi="Arial" w:cs="ArialMT"/>
            <w:color w:val="000000"/>
            <w:sz w:val="20"/>
            <w:szCs w:val="20"/>
          </w:rPr>
          <w:t>n</w:t>
        </w:r>
        <w:r>
          <w:rPr>
            <w:rFonts w:ascii="ArialMT" w:eastAsia="ArialMT" w:hAnsi="Arial" w:cs="ArialMT" w:hint="eastAsia"/>
            <w:color w:val="000000"/>
            <w:sz w:val="20"/>
            <w:szCs w:val="20"/>
          </w:rPr>
          <w:t>ă</w:t>
        </w:r>
        <w:r>
          <w:rPr>
            <w:rFonts w:ascii="ArialMT" w:eastAsia="ArialMT" w:hAnsi="Arial" w:cs="ArialMT"/>
            <w:color w:val="000000"/>
            <w:sz w:val="20"/>
            <w:szCs w:val="20"/>
          </w:rPr>
          <w:t xml:space="preserve">m 2012 </w:t>
        </w:r>
        <w:r>
          <w:rPr>
            <w:rFonts w:ascii="ArialMT" w:eastAsia="ArialMT" w:hAnsi="Arial" w:cs="ArialMT" w:hint="eastAsia"/>
            <w:color w:val="000000"/>
            <w:sz w:val="20"/>
            <w:szCs w:val="20"/>
          </w:rPr>
          <w:t>đế</w:t>
        </w:r>
        <w:r>
          <w:rPr>
            <w:rFonts w:ascii="ArialMT" w:eastAsia="ArialMT" w:hAnsi="Arial" w:cs="ArialMT"/>
            <w:color w:val="000000"/>
            <w:sz w:val="20"/>
            <w:szCs w:val="20"/>
          </w:rPr>
          <w:t>n nay. Thanh kho</w:t>
        </w:r>
        <w:r>
          <w:rPr>
            <w:rFonts w:ascii="ArialMT" w:eastAsia="ArialMT" w:hAnsi="Arial" w:cs="ArialMT" w:hint="eastAsia"/>
            <w:color w:val="000000"/>
            <w:sz w:val="20"/>
            <w:szCs w:val="20"/>
          </w:rPr>
          <w:t>ả</w:t>
        </w:r>
        <w:r>
          <w:rPr>
            <w:rFonts w:ascii="ArialMT" w:eastAsia="ArialMT" w:hAnsi="Arial" w:cs="ArialMT"/>
            <w:color w:val="000000"/>
            <w:sz w:val="20"/>
            <w:szCs w:val="20"/>
          </w:rPr>
          <w:t>n th</w:t>
        </w:r>
        <w:r>
          <w:rPr>
            <w:rFonts w:ascii="ArialMT" w:eastAsia="ArialMT" w:hAnsi="Arial" w:cs="ArialMT" w:hint="eastAsia"/>
            <w:color w:val="000000"/>
            <w:sz w:val="20"/>
            <w:szCs w:val="20"/>
          </w:rPr>
          <w:t>ấ</w:t>
        </w:r>
        <w:r>
          <w:rPr>
            <w:rFonts w:ascii="ArialMT" w:eastAsia="ArialMT" w:hAnsi="Arial" w:cs="ArialMT"/>
            <w:color w:val="000000"/>
            <w:sz w:val="20"/>
            <w:szCs w:val="20"/>
          </w:rPr>
          <w:t>p khi</w:t>
        </w:r>
        <w:r>
          <w:rPr>
            <w:rFonts w:ascii="ArialMT" w:eastAsia="ArialMT" w:hAnsi="Arial" w:cs="ArialMT" w:hint="eastAsia"/>
            <w:color w:val="000000"/>
            <w:sz w:val="20"/>
            <w:szCs w:val="20"/>
          </w:rPr>
          <w:t>ế</w:t>
        </w:r>
        <w:r>
          <w:rPr>
            <w:rFonts w:ascii="ArialMT" w:eastAsia="ArialMT" w:hAnsi="Arial" w:cs="ArialMT"/>
            <w:color w:val="000000"/>
            <w:sz w:val="20"/>
            <w:szCs w:val="20"/>
          </w:rPr>
          <w:t>n k</w:t>
        </w:r>
        <w:r>
          <w:rPr>
            <w:rFonts w:ascii="ArialMT" w:eastAsia="ArialMT" w:hAnsi="Arial" w:cs="ArialMT" w:hint="eastAsia"/>
            <w:color w:val="000000"/>
            <w:sz w:val="20"/>
            <w:szCs w:val="20"/>
          </w:rPr>
          <w:t>ỳ</w:t>
        </w:r>
        <w:r>
          <w:rPr>
            <w:rFonts w:ascii="ArialMT" w:eastAsia="ArialMT" w:hAnsi="Arial" w:cs="ArialMT"/>
            <w:color w:val="000000"/>
            <w:sz w:val="20"/>
            <w:szCs w:val="20"/>
          </w:rPr>
          <w:t xml:space="preserve"> v</w:t>
        </w:r>
        <w:r>
          <w:rPr>
            <w:rFonts w:ascii="ArialMT" w:eastAsia="ArialMT" w:hAnsi="Arial" w:cs="ArialMT" w:hint="eastAsia"/>
            <w:color w:val="000000"/>
            <w:sz w:val="20"/>
            <w:szCs w:val="20"/>
          </w:rPr>
          <w:t>ọ</w:t>
        </w:r>
        <w:r>
          <w:rPr>
            <w:rFonts w:ascii="ArialMT" w:eastAsia="ArialMT" w:hAnsi="Arial" w:cs="ArialMT"/>
            <w:color w:val="000000"/>
            <w:sz w:val="20"/>
            <w:szCs w:val="20"/>
          </w:rPr>
          <w:t>ng v</w:t>
        </w:r>
        <w:r>
          <w:rPr>
            <w:rFonts w:ascii="Arial" w:hAnsi="Arial" w:cs="Arial"/>
            <w:color w:val="000000"/>
            <w:sz w:val="20"/>
            <w:szCs w:val="20"/>
          </w:rPr>
          <w:t>ào k</w:t>
        </w:r>
        <w:r>
          <w:rPr>
            <w:rFonts w:ascii="ArialMT" w:eastAsia="ArialMT" w:hAnsi="Arial" w:cs="ArialMT" w:hint="eastAsia"/>
            <w:color w:val="000000"/>
            <w:sz w:val="20"/>
            <w:szCs w:val="20"/>
          </w:rPr>
          <w:t>ị</w:t>
        </w:r>
        <w:r>
          <w:rPr>
            <w:rFonts w:ascii="ArialMT" w:eastAsia="ArialMT" w:hAnsi="Arial" w:cs="ArialMT"/>
            <w:color w:val="000000"/>
            <w:sz w:val="20"/>
            <w:szCs w:val="20"/>
          </w:rPr>
          <w:t>ch b</w:t>
        </w:r>
        <w:r>
          <w:rPr>
            <w:rFonts w:ascii="ArialMT" w:eastAsia="ArialMT" w:hAnsi="Arial" w:cs="ArialMT" w:hint="eastAsia"/>
            <w:color w:val="000000"/>
            <w:sz w:val="20"/>
            <w:szCs w:val="20"/>
          </w:rPr>
          <w:t>ả</w:t>
        </w:r>
        <w:r>
          <w:rPr>
            <w:rFonts w:ascii="ArialMT" w:eastAsia="ArialMT" w:hAnsi="Arial" w:cs="ArialMT"/>
            <w:color w:val="000000"/>
            <w:sz w:val="20"/>
            <w:szCs w:val="20"/>
          </w:rPr>
          <w:t>n t</w:t>
        </w:r>
        <w:r>
          <w:rPr>
            <w:rFonts w:ascii="ArialMT" w:eastAsia="ArialMT" w:hAnsi="Arial" w:cs="ArialMT" w:hint="eastAsia"/>
            <w:color w:val="000000"/>
            <w:sz w:val="20"/>
            <w:szCs w:val="20"/>
          </w:rPr>
          <w:t>í</w:t>
        </w:r>
        <w:r>
          <w:rPr>
            <w:rFonts w:ascii="ArialMT" w:eastAsia="ArialMT" w:hAnsi="Arial" w:cs="ArialMT"/>
            <w:color w:val="000000"/>
            <w:sz w:val="20"/>
            <w:szCs w:val="20"/>
          </w:rPr>
          <w:t>ch c</w:t>
        </w:r>
        <w:r>
          <w:rPr>
            <w:rFonts w:ascii="ArialMT" w:eastAsia="ArialMT" w:hAnsi="Arial" w:cs="ArialMT" w:hint="eastAsia"/>
            <w:color w:val="000000"/>
            <w:sz w:val="20"/>
            <w:szCs w:val="20"/>
          </w:rPr>
          <w:t>ự</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806" w:author="qnguyen37" w:date="2012-08-15T14:13:00Z"/>
          <w:rFonts w:ascii="ArialMT" w:eastAsia="ArialMT" w:hAnsi="Arial" w:cs="ArialMT"/>
          <w:color w:val="000000"/>
          <w:sz w:val="20"/>
          <w:szCs w:val="20"/>
        </w:rPr>
      </w:pPr>
      <w:ins w:id="807" w:author="qnguyen37" w:date="2012-08-15T14:13:00Z">
        <w:r>
          <w:rPr>
            <w:rFonts w:ascii="Arial" w:hAnsi="Arial" w:cs="Arial"/>
            <w:color w:val="000000"/>
            <w:sz w:val="20"/>
            <w:szCs w:val="20"/>
          </w:rPr>
          <w:t>có ph</w:t>
        </w:r>
        <w:r>
          <w:rPr>
            <w:rFonts w:ascii="ArialMT" w:eastAsia="ArialMT" w:hAnsi="Arial" w:cs="ArialMT" w:hint="eastAsia"/>
            <w:color w:val="000000"/>
            <w:sz w:val="20"/>
            <w:szCs w:val="20"/>
          </w:rPr>
          <w:t>ầ</w:t>
        </w:r>
        <w:r>
          <w:rPr>
            <w:rFonts w:ascii="ArialMT" w:eastAsia="ArialMT" w:hAnsi="Arial" w:cs="ArialMT"/>
            <w:color w:val="000000"/>
            <w:sz w:val="20"/>
            <w:szCs w:val="20"/>
          </w:rPr>
          <w:t>n b</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gi</w:t>
        </w:r>
        <w:r>
          <w:rPr>
            <w:rFonts w:ascii="ArialMT" w:eastAsia="ArialMT" w:hAnsi="Arial" w:cs="ArialMT" w:hint="eastAsia"/>
            <w:color w:val="000000"/>
            <w:sz w:val="20"/>
            <w:szCs w:val="20"/>
          </w:rPr>
          <w:t>ả</w:t>
        </w:r>
        <w:r>
          <w:rPr>
            <w:rFonts w:ascii="ArialMT" w:eastAsia="ArialMT" w:hAnsi="Arial" w:cs="ArialMT"/>
            <w:color w:val="000000"/>
            <w:sz w:val="20"/>
            <w:szCs w:val="20"/>
          </w:rPr>
          <w:t>m s</w:t>
        </w:r>
        <w:r>
          <w:rPr>
            <w:rFonts w:ascii="ArialMT" w:eastAsia="ArialMT" w:hAnsi="Arial" w:cs="ArialMT" w:hint="eastAsia"/>
            <w:color w:val="000000"/>
            <w:sz w:val="20"/>
            <w:szCs w:val="20"/>
          </w:rPr>
          <w:t>ú</w:t>
        </w:r>
        <w:r>
          <w:rPr>
            <w:rFonts w:ascii="ArialMT" w:eastAsia="ArialMT" w:hAnsi="Arial" w:cs="ArialMT"/>
            <w:color w:val="000000"/>
            <w:sz w:val="20"/>
            <w:szCs w:val="20"/>
          </w:rPr>
          <w:t>t v</w:t>
        </w:r>
        <w:r>
          <w:rPr>
            <w:rFonts w:ascii="Arial" w:hAnsi="Arial" w:cs="Arial"/>
            <w:color w:val="000000"/>
            <w:sz w:val="20"/>
            <w:szCs w:val="20"/>
          </w:rPr>
          <w:t>à thi</w:t>
        </w:r>
        <w:r>
          <w:rPr>
            <w:rFonts w:ascii="ArialMT" w:eastAsia="ArialMT" w:hAnsi="Arial" w:cs="ArialMT" w:hint="eastAsia"/>
            <w:color w:val="000000"/>
            <w:sz w:val="20"/>
            <w:szCs w:val="20"/>
          </w:rPr>
          <w:t>ế</w:t>
        </w:r>
        <w:r>
          <w:rPr>
            <w:rFonts w:ascii="ArialMT" w:eastAsia="ArialMT" w:hAnsi="Arial" w:cs="ArialMT"/>
            <w:color w:val="000000"/>
            <w:sz w:val="20"/>
            <w:szCs w:val="20"/>
          </w:rPr>
          <w:t>u b</w:t>
        </w:r>
        <w:r>
          <w:rPr>
            <w:rFonts w:ascii="ArialMT" w:eastAsia="ArialMT" w:hAnsi="Arial" w:cs="ArialMT" w:hint="eastAsia"/>
            <w:color w:val="000000"/>
            <w:sz w:val="20"/>
            <w:szCs w:val="20"/>
          </w:rPr>
          <w:t>ề</w:t>
        </w:r>
        <w:r>
          <w:rPr>
            <w:rFonts w:ascii="ArialMT" w:eastAsia="ArialMT" w:hAnsi="Arial" w:cs="ArialMT"/>
            <w:color w:val="000000"/>
            <w:sz w:val="20"/>
            <w:szCs w:val="20"/>
          </w:rPr>
          <w:t>n v</w:t>
        </w:r>
        <w:r>
          <w:rPr>
            <w:rFonts w:ascii="ArialMT" w:eastAsia="ArialMT" w:hAnsi="Arial" w:cs="ArialMT" w:hint="eastAsia"/>
            <w:color w:val="000000"/>
            <w:sz w:val="20"/>
            <w:szCs w:val="20"/>
          </w:rPr>
          <w:t>ữ</w:t>
        </w:r>
        <w:r>
          <w:rPr>
            <w:rFonts w:ascii="ArialMT" w:eastAsia="ArialMT" w:hAnsi="Arial" w:cs="ArialMT"/>
            <w:color w:val="000000"/>
            <w:sz w:val="20"/>
            <w:szCs w:val="20"/>
          </w:rPr>
          <w:t>ng h</w:t>
        </w:r>
        <w:r>
          <w:rPr>
            <w:rFonts w:ascii="ArialMT" w:eastAsia="ArialMT" w:hAnsi="Arial" w:cs="ArialMT" w:hint="eastAsia"/>
            <w:color w:val="000000"/>
            <w:sz w:val="20"/>
            <w:szCs w:val="20"/>
          </w:rPr>
          <w:t>ơ</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808" w:author="qnguyen37" w:date="2012-08-15T14:13:00Z"/>
          <w:rFonts w:ascii="ArialMT" w:eastAsia="ArialMT" w:hAnsi="Arial" w:cs="ArialMT"/>
          <w:color w:val="000000"/>
          <w:sz w:val="20"/>
          <w:szCs w:val="20"/>
        </w:rPr>
      </w:pPr>
      <w:ins w:id="809"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MT" w:eastAsia="ArialMT" w:hAnsi="Arial" w:cs="ArialMT"/>
            <w:color w:val="000000"/>
            <w:sz w:val="20"/>
            <w:szCs w:val="20"/>
          </w:rPr>
          <w:t xml:space="preserve">MACD </w:t>
        </w:r>
        <w:r>
          <w:rPr>
            <w:rFonts w:ascii="ArialMT" w:eastAsia="ArialMT" w:hAnsi="Arial" w:cs="ArialMT" w:hint="eastAsia"/>
            <w:color w:val="000000"/>
            <w:sz w:val="20"/>
            <w:szCs w:val="20"/>
          </w:rPr>
          <w:t>đ</w:t>
        </w:r>
        <w:r>
          <w:rPr>
            <w:rFonts w:ascii="Arial" w:hAnsi="Arial" w:cs="Arial"/>
            <w:color w:val="000000"/>
            <w:sz w:val="20"/>
            <w:szCs w:val="20"/>
          </w:rPr>
          <w:t>ã v</w:t>
        </w:r>
        <w:r>
          <w:rPr>
            <w:rFonts w:ascii="ArialMT" w:eastAsia="ArialMT" w:hAnsi="Arial" w:cs="ArialMT" w:hint="eastAsia"/>
            <w:color w:val="000000"/>
            <w:sz w:val="20"/>
            <w:szCs w:val="20"/>
          </w:rPr>
          <w:t>ượ</w:t>
        </w:r>
        <w:r>
          <w:rPr>
            <w:rFonts w:ascii="ArialMT" w:eastAsia="ArialMT" w:hAnsi="Arial" w:cs="ArialMT"/>
            <w:color w:val="000000"/>
            <w:sz w:val="20"/>
            <w:szCs w:val="20"/>
          </w:rPr>
          <w:t xml:space="preserve">t qua </w:t>
        </w:r>
        <w:r>
          <w:rPr>
            <w:rFonts w:ascii="ArialMT" w:eastAsia="ArialMT" w:hAnsi="Arial" w:cs="ArialMT" w:hint="eastAsia"/>
            <w:color w:val="000000"/>
            <w:sz w:val="20"/>
            <w:szCs w:val="20"/>
          </w:rPr>
          <w:t>đườ</w:t>
        </w:r>
        <w:r>
          <w:rPr>
            <w:rFonts w:ascii="ArialMT" w:eastAsia="ArialMT" w:hAnsi="Arial" w:cs="ArialMT"/>
            <w:color w:val="000000"/>
            <w:sz w:val="20"/>
            <w:szCs w:val="20"/>
          </w:rPr>
          <w:t>ng trung b</w:t>
        </w:r>
        <w:r>
          <w:rPr>
            <w:rFonts w:ascii="Arial" w:hAnsi="Arial" w:cs="Arial"/>
            <w:color w:val="000000"/>
            <w:sz w:val="20"/>
            <w:szCs w:val="20"/>
          </w:rPr>
          <w:t>ình c</w:t>
        </w:r>
        <w:r>
          <w:rPr>
            <w:rFonts w:ascii="ArialMT" w:eastAsia="ArialMT" w:hAnsi="Arial" w:cs="ArialMT" w:hint="eastAsia"/>
            <w:color w:val="000000"/>
            <w:sz w:val="20"/>
            <w:szCs w:val="20"/>
          </w:rPr>
          <w:t>ủ</w:t>
        </w:r>
        <w:r>
          <w:rPr>
            <w:rFonts w:ascii="ArialMT" w:eastAsia="ArialMT" w:hAnsi="Arial" w:cs="ArialMT"/>
            <w:color w:val="000000"/>
            <w:sz w:val="20"/>
            <w:szCs w:val="20"/>
          </w:rPr>
          <w:t>a m</w:t>
        </w:r>
        <w:r>
          <w:rPr>
            <w:rFonts w:ascii="Arial" w:hAnsi="Arial" w:cs="Arial"/>
            <w:color w:val="000000"/>
            <w:sz w:val="20"/>
            <w:szCs w:val="20"/>
          </w:rPr>
          <w:t>ình trong nh</w:t>
        </w:r>
        <w:r>
          <w:rPr>
            <w:rFonts w:ascii="ArialMT" w:eastAsia="ArialMT" w:hAnsi="Arial" w:cs="ArialMT" w:hint="eastAsia"/>
            <w:color w:val="000000"/>
            <w:sz w:val="20"/>
            <w:szCs w:val="20"/>
          </w:rPr>
          <w:t>ữ</w:t>
        </w:r>
        <w:r>
          <w:rPr>
            <w:rFonts w:ascii="ArialMT" w:eastAsia="ArialMT" w:hAnsi="Arial" w:cs="ArialMT"/>
            <w:color w:val="000000"/>
            <w:sz w:val="20"/>
            <w:szCs w:val="20"/>
          </w:rPr>
          <w:t>ng ng</w:t>
        </w:r>
        <w:r>
          <w:rPr>
            <w:rFonts w:ascii="Arial" w:hAnsi="Arial" w:cs="Arial"/>
            <w:color w:val="000000"/>
            <w:sz w:val="20"/>
            <w:szCs w:val="20"/>
          </w:rPr>
          <w:t>ày cu</w:t>
        </w:r>
        <w:r>
          <w:rPr>
            <w:rFonts w:ascii="ArialMT" w:eastAsia="ArialMT" w:hAnsi="Arial" w:cs="ArialMT" w:hint="eastAsia"/>
            <w:color w:val="000000"/>
            <w:sz w:val="20"/>
            <w:szCs w:val="20"/>
          </w:rPr>
          <w:t>ố</w:t>
        </w:r>
        <w:r>
          <w:rPr>
            <w:rFonts w:ascii="ArialMT" w:eastAsia="ArialMT" w:hAnsi="Arial" w:cs="ArialMT"/>
            <w:color w:val="000000"/>
            <w:sz w:val="20"/>
            <w:szCs w:val="20"/>
          </w:rPr>
          <w:t>i tu</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810" w:author="qnguyen37" w:date="2012-08-15T14:13:00Z"/>
          <w:rFonts w:ascii="ArialMT" w:eastAsia="ArialMT" w:hAnsi="Arial" w:cs="ArialMT"/>
          <w:color w:val="000000"/>
          <w:sz w:val="20"/>
          <w:szCs w:val="20"/>
        </w:rPr>
      </w:pPr>
      <w:ins w:id="811" w:author="qnguyen37" w:date="2012-08-15T14:13:00Z">
        <w:r>
          <w:rPr>
            <w:rFonts w:ascii="ArialMT" w:eastAsia="ArialMT" w:hAnsi="Arial" w:cs="ArialMT" w:hint="eastAsia"/>
            <w:color w:val="000000"/>
            <w:sz w:val="20"/>
            <w:szCs w:val="20"/>
          </w:rPr>
          <w:t>để</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ủ</w:t>
        </w:r>
        <w:r>
          <w:rPr>
            <w:rFonts w:ascii="ArialMT" w:eastAsia="ArialMT" w:hAnsi="Arial" w:cs="ArialMT"/>
            <w:color w:val="000000"/>
            <w:sz w:val="20"/>
            <w:szCs w:val="20"/>
          </w:rPr>
          <w:t>ng h</w:t>
        </w:r>
        <w:r>
          <w:rPr>
            <w:rFonts w:ascii="ArialMT" w:eastAsia="ArialMT" w:hAnsi="Arial" w:cs="ArialMT" w:hint="eastAsia"/>
            <w:color w:val="000000"/>
            <w:sz w:val="20"/>
            <w:szCs w:val="20"/>
          </w:rPr>
          <w:t>ộ</w:t>
        </w:r>
        <w:r>
          <w:rPr>
            <w:rFonts w:ascii="ArialMT" w:eastAsia="ArialMT" w:hAnsi="Arial" w:cs="ArialMT"/>
            <w:color w:val="000000"/>
            <w:sz w:val="20"/>
            <w:szCs w:val="20"/>
          </w:rPr>
          <w:t xml:space="preserve"> cho vi</w:t>
        </w:r>
        <w:r>
          <w:rPr>
            <w:rFonts w:ascii="ArialMT" w:eastAsia="ArialMT" w:hAnsi="Arial" w:cs="ArialMT" w:hint="eastAsia"/>
            <w:color w:val="000000"/>
            <w:sz w:val="20"/>
            <w:szCs w:val="20"/>
          </w:rPr>
          <w:t>ệ</w:t>
        </w:r>
        <w:r>
          <w:rPr>
            <w:rFonts w:ascii="ArialMT" w:eastAsia="ArialMT" w:hAnsi="Arial" w:cs="ArialMT"/>
            <w:color w:val="000000"/>
            <w:sz w:val="20"/>
            <w:szCs w:val="20"/>
          </w:rPr>
          <w:t>c HNX</w:t>
        </w:r>
        <w:r>
          <w:rPr>
            <w:rFonts w:ascii="Arial" w:hAnsi="Arial" w:cs="Arial"/>
            <w:color w:val="000000"/>
            <w:sz w:val="20"/>
            <w:szCs w:val="20"/>
          </w:rPr>
          <w:t>-Index ti</w:t>
        </w:r>
        <w:r>
          <w:rPr>
            <w:rFonts w:ascii="ArialMT" w:eastAsia="ArialMT" w:hAnsi="Arial" w:cs="ArialMT" w:hint="eastAsia"/>
            <w:color w:val="000000"/>
            <w:sz w:val="20"/>
            <w:szCs w:val="20"/>
          </w:rPr>
          <w:t>ế</w:t>
        </w:r>
        <w:r>
          <w:rPr>
            <w:rFonts w:ascii="ArialMT" w:eastAsia="ArialMT" w:hAnsi="Arial" w:cs="ArialMT"/>
            <w:color w:val="000000"/>
            <w:sz w:val="20"/>
            <w:szCs w:val="20"/>
          </w:rPr>
          <w:t>p t</w:t>
        </w:r>
        <w:r>
          <w:rPr>
            <w:rFonts w:ascii="ArialMT" w:eastAsia="ArialMT" w:hAnsi="Arial" w:cs="ArialMT" w:hint="eastAsia"/>
            <w:color w:val="000000"/>
            <w:sz w:val="20"/>
            <w:szCs w:val="20"/>
          </w:rPr>
          <w:t>ụ</w:t>
        </w:r>
        <w:r>
          <w:rPr>
            <w:rFonts w:ascii="ArialMT" w:eastAsia="ArialMT" w:hAnsi="Arial" w:cs="ArialMT"/>
            <w:color w:val="000000"/>
            <w:sz w:val="20"/>
            <w:szCs w:val="20"/>
          </w:rPr>
          <w:t>c h</w:t>
        </w:r>
        <w:r>
          <w:rPr>
            <w:rFonts w:ascii="ArialMT" w:eastAsia="ArialMT" w:hAnsi="Arial" w:cs="ArialMT" w:hint="eastAsia"/>
            <w:color w:val="000000"/>
            <w:sz w:val="20"/>
            <w:szCs w:val="20"/>
          </w:rPr>
          <w:t>ồ</w:t>
        </w:r>
        <w:r>
          <w:rPr>
            <w:rFonts w:ascii="ArialMT" w:eastAsia="ArialMT" w:hAnsi="Arial" w:cs="ArialMT"/>
            <w:color w:val="000000"/>
            <w:sz w:val="20"/>
            <w:szCs w:val="20"/>
          </w:rPr>
          <w:t>i ph</w:t>
        </w:r>
        <w:r>
          <w:rPr>
            <w:rFonts w:ascii="ArialMT" w:eastAsia="ArialMT" w:hAnsi="Arial" w:cs="ArialMT" w:hint="eastAsia"/>
            <w:color w:val="000000"/>
            <w:sz w:val="20"/>
            <w:szCs w:val="20"/>
          </w:rPr>
          <w:t>ụ</w:t>
        </w:r>
        <w:r>
          <w:rPr>
            <w:rFonts w:ascii="ArialMT" w:eastAsia="ArialMT" w:hAnsi="Arial" w:cs="ArialMT"/>
            <w:color w:val="000000"/>
            <w:sz w:val="20"/>
            <w:szCs w:val="20"/>
          </w:rPr>
          <w:t>c.</w:t>
        </w:r>
      </w:ins>
    </w:p>
    <w:p w:rsidR="00FE79DB" w:rsidRDefault="00FE79DB" w:rsidP="00FE79DB">
      <w:pPr>
        <w:autoSpaceDE w:val="0"/>
        <w:autoSpaceDN w:val="0"/>
        <w:adjustRightInd w:val="0"/>
        <w:spacing w:after="0" w:line="240" w:lineRule="auto"/>
        <w:rPr>
          <w:ins w:id="812" w:author="qnguyen37" w:date="2012-08-15T14:13:00Z"/>
          <w:rFonts w:ascii="ArialMT" w:eastAsia="ArialMT" w:hAnsi="Arial" w:cs="ArialMT"/>
          <w:color w:val="000000"/>
          <w:sz w:val="20"/>
          <w:szCs w:val="20"/>
        </w:rPr>
      </w:pPr>
      <w:ins w:id="813"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RSI c</w:t>
        </w:r>
        <w:r>
          <w:rPr>
            <w:rFonts w:ascii="ArialMT" w:eastAsia="ArialMT" w:hAnsi="Arial" w:cs="ArialMT" w:hint="eastAsia"/>
            <w:color w:val="000000"/>
            <w:sz w:val="20"/>
            <w:szCs w:val="20"/>
          </w:rPr>
          <w:t>ũ</w:t>
        </w:r>
        <w:r>
          <w:rPr>
            <w:rFonts w:ascii="ArialMT" w:eastAsia="ArialMT" w:hAnsi="Arial" w:cs="ArialMT"/>
            <w:color w:val="000000"/>
            <w:sz w:val="20"/>
            <w:szCs w:val="20"/>
          </w:rPr>
          <w:t>ng ghi nh</w:t>
        </w:r>
        <w:r>
          <w:rPr>
            <w:rFonts w:ascii="ArialMT" w:eastAsia="ArialMT" w:hAnsi="Arial" w:cs="ArialMT" w:hint="eastAsia"/>
            <w:color w:val="000000"/>
            <w:sz w:val="20"/>
            <w:szCs w:val="20"/>
          </w:rPr>
          <w:t>ậ</w:t>
        </w:r>
        <w:r>
          <w:rPr>
            <w:rFonts w:ascii="ArialMT" w:eastAsia="ArialMT" w:hAnsi="Arial" w:cs="ArialMT"/>
            <w:color w:val="000000"/>
            <w:sz w:val="20"/>
            <w:szCs w:val="20"/>
          </w:rPr>
          <w:t>n s</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gia t</w:t>
        </w:r>
        <w:r>
          <w:rPr>
            <w:rFonts w:ascii="ArialMT" w:eastAsia="ArialMT" w:hAnsi="Arial" w:cs="ArialMT" w:hint="eastAsia"/>
            <w:color w:val="000000"/>
            <w:sz w:val="20"/>
            <w:szCs w:val="20"/>
          </w:rPr>
          <w:t>ă</w:t>
        </w:r>
        <w:r>
          <w:rPr>
            <w:rFonts w:ascii="ArialMT" w:eastAsia="ArialMT" w:hAnsi="Arial" w:cs="ArialMT"/>
            <w:color w:val="000000"/>
            <w:sz w:val="20"/>
            <w:szCs w:val="20"/>
          </w:rPr>
          <w:t>ng tuy nhi</w:t>
        </w:r>
        <w:r>
          <w:rPr>
            <w:rFonts w:ascii="Arial" w:hAnsi="Arial" w:cs="Arial"/>
            <w:color w:val="000000"/>
            <w:sz w:val="20"/>
            <w:szCs w:val="20"/>
          </w:rPr>
          <w:t>ên m</w:t>
        </w:r>
        <w:r>
          <w:rPr>
            <w:rFonts w:ascii="ArialMT" w:eastAsia="ArialMT" w:hAnsi="Arial" w:cs="ArialMT" w:hint="eastAsia"/>
            <w:color w:val="000000"/>
            <w:sz w:val="20"/>
            <w:szCs w:val="20"/>
          </w:rPr>
          <w:t>ứ</w:t>
        </w:r>
        <w:r>
          <w:rPr>
            <w:rFonts w:ascii="ArialMT" w:eastAsia="ArialMT" w:hAnsi="Arial" w:cs="ArialMT"/>
            <w:color w:val="000000"/>
            <w:sz w:val="20"/>
            <w:szCs w:val="20"/>
          </w:rPr>
          <w:t>c gi</w:t>
        </w:r>
        <w:r>
          <w:rPr>
            <w:rFonts w:ascii="ArialMT" w:eastAsia="ArialMT" w:hAnsi="Arial" w:cs="ArialMT" w:hint="eastAsia"/>
            <w:color w:val="000000"/>
            <w:sz w:val="20"/>
            <w:szCs w:val="20"/>
          </w:rPr>
          <w:t>á</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hi</w:t>
        </w:r>
        <w:r>
          <w:rPr>
            <w:rFonts w:ascii="ArialMT" w:eastAsia="ArialMT" w:hAnsi="Arial" w:cs="ArialMT" w:hint="eastAsia"/>
            <w:color w:val="000000"/>
            <w:sz w:val="20"/>
            <w:szCs w:val="20"/>
          </w:rPr>
          <w:t>ệ</w:t>
        </w:r>
        <w:r>
          <w:rPr>
            <w:rFonts w:ascii="ArialMT" w:eastAsia="ArialMT" w:hAnsi="Arial" w:cs="ArialMT"/>
            <w:color w:val="000000"/>
            <w:sz w:val="20"/>
            <w:szCs w:val="20"/>
          </w:rPr>
          <w:t>n t</w:t>
        </w:r>
        <w:r>
          <w:rPr>
            <w:rFonts w:ascii="ArialMT" w:eastAsia="ArialMT" w:hAnsi="Arial" w:cs="ArialMT" w:hint="eastAsia"/>
            <w:color w:val="000000"/>
            <w:sz w:val="20"/>
            <w:szCs w:val="20"/>
          </w:rPr>
          <w:t>ạ</w:t>
        </w:r>
        <w:r>
          <w:rPr>
            <w:rFonts w:ascii="ArialMT" w:eastAsia="ArialMT" w:hAnsi="Arial" w:cs="ArialMT"/>
            <w:color w:val="000000"/>
            <w:sz w:val="20"/>
            <w:szCs w:val="20"/>
          </w:rPr>
          <w:t>i v</w:t>
        </w:r>
        <w:r>
          <w:rPr>
            <w:rFonts w:ascii="ArialMT" w:eastAsia="ArialMT" w:hAnsi="Arial" w:cs="ArialMT" w:hint="eastAsia"/>
            <w:color w:val="000000"/>
            <w:sz w:val="20"/>
            <w:szCs w:val="20"/>
          </w:rPr>
          <w:t>ẫ</w:t>
        </w:r>
        <w:r>
          <w:rPr>
            <w:rFonts w:ascii="ArialMT" w:eastAsia="ArialMT" w:hAnsi="Arial" w:cs="ArialMT"/>
            <w:color w:val="000000"/>
            <w:sz w:val="20"/>
            <w:szCs w:val="20"/>
          </w:rPr>
          <w:t>n c</w:t>
        </w:r>
        <w:r>
          <w:rPr>
            <w:rFonts w:ascii="ArialMT" w:eastAsia="ArialMT" w:hAnsi="Arial" w:cs="ArialMT" w:hint="eastAsia"/>
            <w:color w:val="000000"/>
            <w:sz w:val="20"/>
            <w:szCs w:val="20"/>
          </w:rPr>
          <w:t>á</w:t>
        </w:r>
        <w:r>
          <w:rPr>
            <w:rFonts w:ascii="ArialMT" w:eastAsia="ArialMT" w:hAnsi="Arial" w:cs="ArialMT"/>
            <w:color w:val="000000"/>
            <w:sz w:val="20"/>
            <w:szCs w:val="20"/>
          </w:rPr>
          <w:t>ch t</w:t>
        </w:r>
        <w:r>
          <w:rPr>
            <w:rFonts w:ascii="ArialMT" w:eastAsia="ArialMT" w:hAnsi="Arial" w:cs="ArialMT" w:hint="eastAsia"/>
            <w:color w:val="000000"/>
            <w:sz w:val="20"/>
            <w:szCs w:val="20"/>
          </w:rPr>
          <w:t>ươ</w:t>
        </w:r>
        <w:r>
          <w:rPr>
            <w:rFonts w:ascii="ArialMT" w:eastAsia="ArialMT" w:hAnsi="Arial" w:cs="ArialMT"/>
            <w:color w:val="000000"/>
            <w:sz w:val="20"/>
            <w:szCs w:val="20"/>
          </w:rPr>
          <w:t>ng</w:t>
        </w:r>
      </w:ins>
    </w:p>
    <w:p w:rsidR="00FE79DB" w:rsidRDefault="00FE79DB" w:rsidP="00FE79DB">
      <w:pPr>
        <w:autoSpaceDE w:val="0"/>
        <w:autoSpaceDN w:val="0"/>
        <w:adjustRightInd w:val="0"/>
        <w:spacing w:after="0" w:line="240" w:lineRule="auto"/>
        <w:rPr>
          <w:ins w:id="814" w:author="qnguyen37" w:date="2012-08-15T14:13:00Z"/>
          <w:rFonts w:ascii="ArialMT" w:eastAsia="ArialMT" w:hAnsi="Arial" w:cs="ArialMT"/>
          <w:color w:val="000000"/>
          <w:sz w:val="20"/>
          <w:szCs w:val="20"/>
        </w:rPr>
      </w:pPr>
      <w:ins w:id="815" w:author="qnguyen37" w:date="2012-08-15T14:13:00Z">
        <w:r>
          <w:rPr>
            <w:rFonts w:ascii="ArialMT" w:eastAsia="ArialMT" w:hAnsi="Arial" w:cs="ArialMT" w:hint="eastAsia"/>
            <w:color w:val="000000"/>
            <w:sz w:val="20"/>
            <w:szCs w:val="20"/>
          </w:rPr>
          <w:t>đố</w:t>
        </w:r>
        <w:r>
          <w:rPr>
            <w:rFonts w:ascii="ArialMT" w:eastAsia="ArialMT" w:hAnsi="Arial" w:cs="ArialMT"/>
            <w:color w:val="000000"/>
            <w:sz w:val="20"/>
            <w:szCs w:val="20"/>
          </w:rPr>
          <w:t>i xa v</w:t>
        </w:r>
        <w:r>
          <w:rPr>
            <w:rFonts w:ascii="ArialMT" w:eastAsia="ArialMT" w:hAnsi="Arial" w:cs="ArialMT" w:hint="eastAsia"/>
            <w:color w:val="000000"/>
            <w:sz w:val="20"/>
            <w:szCs w:val="20"/>
          </w:rPr>
          <w:t>ớ</w:t>
        </w:r>
        <w:r>
          <w:rPr>
            <w:rFonts w:ascii="ArialMT" w:eastAsia="ArialMT" w:hAnsi="Arial" w:cs="ArialMT"/>
            <w:color w:val="000000"/>
            <w:sz w:val="20"/>
            <w:szCs w:val="20"/>
          </w:rPr>
          <w:t>i ng</w:t>
        </w:r>
        <w:r>
          <w:rPr>
            <w:rFonts w:ascii="ArialMT" w:eastAsia="ArialMT" w:hAnsi="Arial" w:cs="ArialMT" w:hint="eastAsia"/>
            <w:color w:val="000000"/>
            <w:sz w:val="20"/>
            <w:szCs w:val="20"/>
          </w:rPr>
          <w:t>ưỡ</w:t>
        </w:r>
        <w:r>
          <w:rPr>
            <w:rFonts w:ascii="ArialMT" w:eastAsia="ArialMT" w:hAnsi="Arial" w:cs="ArialMT"/>
            <w:color w:val="000000"/>
            <w:sz w:val="20"/>
            <w:szCs w:val="20"/>
          </w:rPr>
          <w:t>ng trung b</w:t>
        </w:r>
        <w:r>
          <w:rPr>
            <w:rFonts w:ascii="Arial" w:hAnsi="Arial" w:cs="Arial"/>
            <w:color w:val="000000"/>
            <w:sz w:val="20"/>
            <w:szCs w:val="20"/>
          </w:rPr>
          <w:t xml:space="preserve">ình 50 </w:t>
        </w:r>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cho th</w:t>
        </w:r>
        <w:r>
          <w:rPr>
            <w:rFonts w:ascii="ArialMT" w:eastAsia="ArialMT" w:hAnsi="Arial" w:cs="ArialMT" w:hint="eastAsia"/>
            <w:color w:val="000000"/>
            <w:sz w:val="20"/>
            <w:szCs w:val="20"/>
          </w:rPr>
          <w:t>ấ</w:t>
        </w:r>
        <w:r>
          <w:rPr>
            <w:rFonts w:ascii="ArialMT" w:eastAsia="ArialMT" w:hAnsi="Arial" w:cs="ArialMT"/>
            <w:color w:val="000000"/>
            <w:sz w:val="20"/>
            <w:szCs w:val="20"/>
          </w:rPr>
          <w:t xml:space="preserve">y </w:t>
        </w:r>
        <w:r>
          <w:rPr>
            <w:rFonts w:ascii="ArialMT" w:eastAsia="ArialMT" w:hAnsi="Arial" w:cs="ArialMT" w:hint="eastAsia"/>
            <w:color w:val="000000"/>
            <w:sz w:val="20"/>
            <w:szCs w:val="20"/>
          </w:rPr>
          <w:t>á</w:t>
        </w:r>
        <w:r>
          <w:rPr>
            <w:rFonts w:ascii="ArialMT" w:eastAsia="ArialMT" w:hAnsi="Arial" w:cs="ArialMT"/>
            <w:color w:val="000000"/>
            <w:sz w:val="20"/>
            <w:szCs w:val="20"/>
          </w:rPr>
          <w:t>p l</w:t>
        </w:r>
        <w:r>
          <w:rPr>
            <w:rFonts w:ascii="ArialMT" w:eastAsia="ArialMT" w:hAnsi="Arial" w:cs="ArialMT" w:hint="eastAsia"/>
            <w:color w:val="000000"/>
            <w:sz w:val="20"/>
            <w:szCs w:val="20"/>
          </w:rPr>
          <w:t>ự</w:t>
        </w:r>
        <w:r>
          <w:rPr>
            <w:rFonts w:ascii="ArialMT" w:eastAsia="ArialMT" w:hAnsi="Arial" w:cs="ArialMT"/>
            <w:color w:val="000000"/>
            <w:sz w:val="20"/>
            <w:szCs w:val="20"/>
          </w:rPr>
          <w:t>c b</w:t>
        </w:r>
        <w:r>
          <w:rPr>
            <w:rFonts w:ascii="Arial" w:hAnsi="Arial" w:cs="Arial"/>
            <w:color w:val="000000"/>
            <w:sz w:val="20"/>
            <w:szCs w:val="20"/>
          </w:rPr>
          <w:t>ên bán v</w:t>
        </w:r>
        <w:r>
          <w:rPr>
            <w:rFonts w:ascii="ArialMT" w:eastAsia="ArialMT" w:hAnsi="Arial" w:cs="ArialMT" w:hint="eastAsia"/>
            <w:color w:val="000000"/>
            <w:sz w:val="20"/>
            <w:szCs w:val="20"/>
          </w:rPr>
          <w:t>ẫ</w:t>
        </w:r>
        <w:r>
          <w:rPr>
            <w:rFonts w:ascii="ArialMT" w:eastAsia="ArialMT" w:hAnsi="Arial" w:cs="ArialMT"/>
            <w:color w:val="000000"/>
            <w:sz w:val="20"/>
            <w:szCs w:val="20"/>
          </w:rPr>
          <w:t>n ph</w:t>
        </w:r>
        <w:r>
          <w:rPr>
            <w:rFonts w:ascii="ArialMT" w:eastAsia="ArialMT" w:hAnsi="Arial" w:cs="ArialMT" w:hint="eastAsia"/>
            <w:color w:val="000000"/>
            <w:sz w:val="20"/>
            <w:szCs w:val="20"/>
          </w:rPr>
          <w:t>ầ</w:t>
        </w:r>
        <w:r>
          <w:rPr>
            <w:rFonts w:ascii="ArialMT" w:eastAsia="ArialMT" w:hAnsi="Arial" w:cs="ArialMT"/>
            <w:color w:val="000000"/>
            <w:sz w:val="20"/>
            <w:szCs w:val="20"/>
          </w:rPr>
          <w:t>n</w:t>
        </w:r>
      </w:ins>
    </w:p>
    <w:p w:rsidR="00FE79DB" w:rsidRDefault="00FE79DB" w:rsidP="00FE79DB">
      <w:pPr>
        <w:autoSpaceDE w:val="0"/>
        <w:autoSpaceDN w:val="0"/>
        <w:adjustRightInd w:val="0"/>
        <w:spacing w:after="0" w:line="240" w:lineRule="auto"/>
        <w:rPr>
          <w:ins w:id="816" w:author="qnguyen37" w:date="2012-08-15T14:13:00Z"/>
          <w:rFonts w:ascii="ArialMT" w:eastAsia="ArialMT" w:hAnsi="Arial" w:cs="ArialMT"/>
          <w:color w:val="000000"/>
          <w:sz w:val="20"/>
          <w:szCs w:val="20"/>
        </w:rPr>
      </w:pPr>
      <w:ins w:id="817" w:author="qnguyen37" w:date="2012-08-15T14:13:00Z">
        <w:r>
          <w:rPr>
            <w:rFonts w:ascii="Arial" w:hAnsi="Arial" w:cs="Arial"/>
            <w:color w:val="000000"/>
            <w:sz w:val="20"/>
            <w:szCs w:val="20"/>
          </w:rPr>
          <w:t>nào chi</w:t>
        </w:r>
        <w:r>
          <w:rPr>
            <w:rFonts w:ascii="ArialMT" w:eastAsia="ArialMT" w:hAnsi="Arial" w:cs="ArialMT" w:hint="eastAsia"/>
            <w:color w:val="000000"/>
            <w:sz w:val="20"/>
            <w:szCs w:val="20"/>
          </w:rPr>
          <w:t>ế</w:t>
        </w:r>
        <w:r>
          <w:rPr>
            <w:rFonts w:ascii="ArialMT" w:eastAsia="ArialMT" w:hAnsi="Arial" w:cs="ArialMT"/>
            <w:color w:val="000000"/>
            <w:sz w:val="20"/>
            <w:szCs w:val="20"/>
          </w:rPr>
          <w:t xml:space="preserve">m </w:t>
        </w:r>
        <w:r>
          <w:rPr>
            <w:rFonts w:ascii="ArialMT" w:eastAsia="ArialMT" w:hAnsi="Arial" w:cs="ArialMT" w:hint="eastAsia"/>
            <w:color w:val="000000"/>
            <w:sz w:val="20"/>
            <w:szCs w:val="20"/>
          </w:rPr>
          <w:t>ư</w:t>
        </w:r>
        <w:r>
          <w:rPr>
            <w:rFonts w:ascii="ArialMT" w:eastAsia="ArialMT" w:hAnsi="Arial" w:cs="ArialMT"/>
            <w:color w:val="000000"/>
            <w:sz w:val="20"/>
            <w:szCs w:val="20"/>
          </w:rPr>
          <w:t>u th</w:t>
        </w:r>
        <w:r>
          <w:rPr>
            <w:rFonts w:ascii="ArialMT" w:eastAsia="ArialMT" w:hAnsi="Arial" w:cs="ArialMT" w:hint="eastAsia"/>
            <w:color w:val="000000"/>
            <w:sz w:val="20"/>
            <w:szCs w:val="20"/>
          </w:rPr>
          <w:t>ế</w:t>
        </w:r>
        <w:r>
          <w:rPr>
            <w:rFonts w:ascii="ArialMT" w:eastAsia="ArialMT" w:hAnsi="Arial" w:cs="ArialMT"/>
            <w:color w:val="000000"/>
            <w:sz w:val="20"/>
            <w:szCs w:val="20"/>
          </w:rPr>
          <w:t>.</w:t>
        </w:r>
      </w:ins>
    </w:p>
    <w:p w:rsidR="00FE79DB" w:rsidRDefault="00FE79DB" w:rsidP="00FE79DB">
      <w:pPr>
        <w:autoSpaceDE w:val="0"/>
        <w:autoSpaceDN w:val="0"/>
        <w:adjustRightInd w:val="0"/>
        <w:spacing w:after="0" w:line="240" w:lineRule="auto"/>
        <w:rPr>
          <w:ins w:id="818" w:author="qnguyen37" w:date="2012-08-15T14:13:00Z"/>
          <w:rFonts w:ascii="ArialMT" w:eastAsia="ArialMT" w:hAnsi="Arial" w:cs="ArialMT"/>
          <w:color w:val="000000"/>
          <w:sz w:val="20"/>
          <w:szCs w:val="20"/>
        </w:rPr>
      </w:pPr>
      <w:ins w:id="819" w:author="qnguyen37" w:date="2012-08-15T14:13:00Z">
        <w:r>
          <w:rPr>
            <w:rFonts w:ascii="SymbolMT" w:eastAsia="SymbolMT" w:hAnsi="Arial" w:cs="SymbolMT" w:hint="eastAsia"/>
            <w:color w:val="000000"/>
            <w:sz w:val="26"/>
            <w:szCs w:val="26"/>
          </w:rPr>
          <w:t></w:t>
        </w:r>
        <w:r>
          <w:rPr>
            <w:rFonts w:ascii="SymbolMT" w:eastAsia="SymbolMT" w:hAnsi="Arial" w:cs="SymbolMT"/>
            <w:color w:val="000000"/>
            <w:sz w:val="26"/>
            <w:szCs w:val="26"/>
          </w:rPr>
          <w:t xml:space="preserve"> </w:t>
        </w:r>
        <w:r>
          <w:rPr>
            <w:rFonts w:ascii="Arial" w:hAnsi="Arial" w:cs="Arial"/>
            <w:color w:val="000000"/>
            <w:sz w:val="20"/>
            <w:szCs w:val="20"/>
          </w:rPr>
          <w:t>K</w:t>
        </w:r>
        <w:r>
          <w:rPr>
            <w:rFonts w:ascii="ArialMT" w:eastAsia="ArialMT" w:hAnsi="Arial" w:cs="ArialMT" w:hint="eastAsia"/>
            <w:color w:val="000000"/>
            <w:sz w:val="20"/>
            <w:szCs w:val="20"/>
          </w:rPr>
          <w:t>ế</w:t>
        </w:r>
        <w:r>
          <w:rPr>
            <w:rFonts w:ascii="ArialMT" w:eastAsia="ArialMT" w:hAnsi="Arial" w:cs="ArialMT"/>
            <w:color w:val="000000"/>
            <w:sz w:val="20"/>
            <w:szCs w:val="20"/>
          </w:rPr>
          <w:t>t lu</w:t>
        </w:r>
        <w:r>
          <w:rPr>
            <w:rFonts w:ascii="ArialMT" w:eastAsia="ArialMT" w:hAnsi="Arial" w:cs="ArialMT" w:hint="eastAsia"/>
            <w:color w:val="000000"/>
            <w:sz w:val="20"/>
            <w:szCs w:val="20"/>
          </w:rPr>
          <w:t>ậ</w:t>
        </w:r>
        <w:r>
          <w:rPr>
            <w:rFonts w:ascii="ArialMT" w:eastAsia="ArialMT" w:hAnsi="Arial" w:cs="ArialMT"/>
            <w:color w:val="000000"/>
            <w:sz w:val="20"/>
            <w:szCs w:val="20"/>
          </w:rPr>
          <w:t>n: Ch</w:t>
        </w:r>
        <w:r>
          <w:rPr>
            <w:rFonts w:ascii="ArialMT" w:eastAsia="ArialMT" w:hAnsi="Arial" w:cs="ArialMT" w:hint="eastAsia"/>
            <w:color w:val="000000"/>
            <w:sz w:val="20"/>
            <w:szCs w:val="20"/>
          </w:rPr>
          <w:t>ú</w:t>
        </w:r>
        <w:r>
          <w:rPr>
            <w:rFonts w:ascii="ArialMT" w:eastAsia="ArialMT" w:hAnsi="Arial" w:cs="ArialMT"/>
            <w:color w:val="000000"/>
            <w:sz w:val="20"/>
            <w:szCs w:val="20"/>
          </w:rPr>
          <w:t>ng t</w:t>
        </w:r>
        <w:r>
          <w:rPr>
            <w:rFonts w:ascii="ArialMT" w:eastAsia="ArialMT" w:hAnsi="Arial" w:cs="ArialMT" w:hint="eastAsia"/>
            <w:color w:val="000000"/>
            <w:sz w:val="20"/>
            <w:szCs w:val="20"/>
          </w:rPr>
          <w:t>ô</w:t>
        </w:r>
        <w:r>
          <w:rPr>
            <w:rFonts w:ascii="ArialMT" w:eastAsia="ArialMT" w:hAnsi="Arial" w:cs="ArialMT"/>
            <w:color w:val="000000"/>
            <w:sz w:val="20"/>
            <w:szCs w:val="20"/>
          </w:rPr>
          <w:t>i khuy</w:t>
        </w:r>
        <w:r>
          <w:rPr>
            <w:rFonts w:ascii="ArialMT" w:eastAsia="ArialMT" w:hAnsi="Arial" w:cs="ArialMT" w:hint="eastAsia"/>
            <w:color w:val="000000"/>
            <w:sz w:val="20"/>
            <w:szCs w:val="20"/>
          </w:rPr>
          <w:t>ế</w:t>
        </w:r>
        <w:r>
          <w:rPr>
            <w:rFonts w:ascii="ArialMT" w:eastAsia="ArialMT" w:hAnsi="Arial" w:cs="ArialMT"/>
            <w:color w:val="000000"/>
            <w:sz w:val="20"/>
            <w:szCs w:val="20"/>
          </w:rPr>
          <w:t>n ngh</w:t>
        </w:r>
        <w:r>
          <w:rPr>
            <w:rFonts w:ascii="ArialMT" w:eastAsia="ArialMT" w:hAnsi="Arial" w:cs="ArialMT" w:hint="eastAsia"/>
            <w:color w:val="000000"/>
            <w:sz w:val="20"/>
            <w:szCs w:val="20"/>
          </w:rPr>
          <w:t>ị</w:t>
        </w:r>
        <w:r>
          <w:rPr>
            <w:rFonts w:ascii="ArialMT" w:eastAsia="ArialMT" w:hAnsi="Arial" w:cs="ArialMT"/>
            <w:color w:val="000000"/>
            <w:sz w:val="20"/>
            <w:szCs w:val="20"/>
          </w:rPr>
          <w:t xml:space="preserve"> nh</w:t>
        </w:r>
        <w:r>
          <w:rPr>
            <w:rFonts w:ascii="ArialMT" w:eastAsia="ArialMT" w:hAnsi="Arial" w:cs="ArialMT" w:hint="eastAsia"/>
            <w:color w:val="000000"/>
            <w:sz w:val="20"/>
            <w:szCs w:val="20"/>
          </w:rPr>
          <w:t>à</w:t>
        </w:r>
        <w:r>
          <w:rPr>
            <w:rFonts w:ascii="ArialMT" w:eastAsia="ArialMT" w:hAnsi="Arial" w:cs="ArialMT"/>
            <w:color w:val="000000"/>
            <w:sz w:val="20"/>
            <w:szCs w:val="20"/>
          </w:rPr>
          <w:t xml:space="preserve"> </w:t>
        </w:r>
        <w:r>
          <w:rPr>
            <w:rFonts w:ascii="ArialMT" w:eastAsia="ArialMT" w:hAnsi="Arial" w:cs="ArialMT" w:hint="eastAsia"/>
            <w:color w:val="000000"/>
            <w:sz w:val="20"/>
            <w:szCs w:val="20"/>
          </w:rPr>
          <w:t>đầ</w:t>
        </w:r>
        <w:r>
          <w:rPr>
            <w:rFonts w:ascii="ArialMT" w:eastAsia="ArialMT" w:hAnsi="Arial" w:cs="ArialMT"/>
            <w:color w:val="000000"/>
            <w:sz w:val="20"/>
            <w:szCs w:val="20"/>
          </w:rPr>
          <w:t>u t</w:t>
        </w:r>
        <w:r>
          <w:rPr>
            <w:rFonts w:ascii="ArialMT" w:eastAsia="ArialMT" w:hAnsi="Arial" w:cs="ArialMT" w:hint="eastAsia"/>
            <w:color w:val="000000"/>
            <w:sz w:val="20"/>
            <w:szCs w:val="20"/>
          </w:rPr>
          <w:t>ư</w:t>
        </w:r>
        <w:r>
          <w:rPr>
            <w:rFonts w:ascii="ArialMT" w:eastAsia="ArialMT" w:hAnsi="Arial" w:cs="ArialMT"/>
            <w:color w:val="000000"/>
            <w:sz w:val="20"/>
            <w:szCs w:val="20"/>
          </w:rPr>
          <w:t xml:space="preserve"> b</w:t>
        </w:r>
        <w:r>
          <w:rPr>
            <w:rFonts w:ascii="ArialMT" w:eastAsia="ArialMT" w:hAnsi="Arial" w:cs="ArialMT" w:hint="eastAsia"/>
            <w:color w:val="000000"/>
            <w:sz w:val="20"/>
            <w:szCs w:val="20"/>
          </w:rPr>
          <w:t>ắ</w:t>
        </w:r>
        <w:r>
          <w:rPr>
            <w:rFonts w:ascii="ArialMT" w:eastAsia="ArialMT" w:hAnsi="Arial" w:cs="ArialMT"/>
            <w:color w:val="000000"/>
            <w:sz w:val="20"/>
            <w:szCs w:val="20"/>
          </w:rPr>
          <w:t xml:space="preserve">t </w:t>
        </w:r>
        <w:r>
          <w:rPr>
            <w:rFonts w:ascii="ArialMT" w:eastAsia="ArialMT" w:hAnsi="Arial" w:cs="ArialMT" w:hint="eastAsia"/>
            <w:color w:val="000000"/>
            <w:sz w:val="20"/>
            <w:szCs w:val="20"/>
          </w:rPr>
          <w:t>đầ</w:t>
        </w:r>
        <w:r>
          <w:rPr>
            <w:rFonts w:ascii="ArialMT" w:eastAsia="ArialMT" w:hAnsi="Arial" w:cs="ArialMT"/>
            <w:color w:val="000000"/>
            <w:sz w:val="20"/>
            <w:szCs w:val="20"/>
          </w:rPr>
          <w:t>u gia t</w:t>
        </w:r>
        <w:r>
          <w:rPr>
            <w:rFonts w:ascii="ArialMT" w:eastAsia="ArialMT" w:hAnsi="Arial" w:cs="ArialMT" w:hint="eastAsia"/>
            <w:color w:val="000000"/>
            <w:sz w:val="20"/>
            <w:szCs w:val="20"/>
          </w:rPr>
          <w:t>ă</w:t>
        </w:r>
        <w:r>
          <w:rPr>
            <w:rFonts w:ascii="ArialMT" w:eastAsia="ArialMT" w:hAnsi="Arial" w:cs="ArialMT"/>
            <w:color w:val="000000"/>
            <w:sz w:val="20"/>
            <w:szCs w:val="20"/>
          </w:rPr>
          <w:t>ng t</w:t>
        </w:r>
        <w:r>
          <w:rPr>
            <w:rFonts w:ascii="ArialMT" w:eastAsia="ArialMT" w:hAnsi="Arial" w:cs="ArialMT" w:hint="eastAsia"/>
            <w:color w:val="000000"/>
            <w:sz w:val="20"/>
            <w:szCs w:val="20"/>
          </w:rPr>
          <w:t>ỷ</w:t>
        </w:r>
        <w:r>
          <w:rPr>
            <w:rFonts w:ascii="ArialMT" w:eastAsia="ArialMT" w:hAnsi="Arial" w:cs="ArialMT"/>
            <w:color w:val="000000"/>
            <w:sz w:val="20"/>
            <w:szCs w:val="20"/>
          </w:rPr>
          <w:t xml:space="preserve"> tr</w:t>
        </w:r>
        <w:r>
          <w:rPr>
            <w:rFonts w:ascii="ArialMT" w:eastAsia="ArialMT" w:hAnsi="Arial" w:cs="ArialMT" w:hint="eastAsia"/>
            <w:color w:val="000000"/>
            <w:sz w:val="20"/>
            <w:szCs w:val="20"/>
          </w:rPr>
          <w:t>ọ</w:t>
        </w:r>
        <w:r>
          <w:rPr>
            <w:rFonts w:ascii="ArialMT" w:eastAsia="ArialMT" w:hAnsi="Arial" w:cs="ArialMT"/>
            <w:color w:val="000000"/>
            <w:sz w:val="20"/>
            <w:szCs w:val="20"/>
          </w:rPr>
          <w:t>ng c</w:t>
        </w:r>
        <w:r>
          <w:rPr>
            <w:rFonts w:ascii="ArialMT" w:eastAsia="ArialMT" w:hAnsi="Arial" w:cs="ArialMT" w:hint="eastAsia"/>
            <w:color w:val="000000"/>
            <w:sz w:val="20"/>
            <w:szCs w:val="20"/>
          </w:rPr>
          <w:t>ổ</w:t>
        </w:r>
      </w:ins>
    </w:p>
    <w:p w:rsidR="00FE79DB" w:rsidRDefault="00FE79DB" w:rsidP="00FE79DB">
      <w:pPr>
        <w:autoSpaceDE w:val="0"/>
        <w:autoSpaceDN w:val="0"/>
        <w:adjustRightInd w:val="0"/>
        <w:spacing w:after="0" w:line="240" w:lineRule="auto"/>
        <w:rPr>
          <w:ins w:id="820" w:author="qnguyen37" w:date="2012-08-15T14:13:00Z"/>
          <w:rFonts w:ascii="ArialMT" w:eastAsia="ArialMT" w:hAnsi="Arial" w:cs="ArialMT"/>
          <w:color w:val="000000"/>
          <w:sz w:val="20"/>
          <w:szCs w:val="20"/>
        </w:rPr>
      </w:pPr>
      <w:ins w:id="821" w:author="qnguyen37" w:date="2012-08-15T14:13:00Z">
        <w:r>
          <w:rPr>
            <w:rFonts w:ascii="Arial" w:hAnsi="Arial" w:cs="Arial"/>
            <w:color w:val="000000"/>
            <w:sz w:val="20"/>
            <w:szCs w:val="20"/>
          </w:rPr>
          <w:t>phi</w:t>
        </w:r>
        <w:r>
          <w:rPr>
            <w:rFonts w:ascii="ArialMT" w:eastAsia="ArialMT" w:hAnsi="Arial" w:cs="ArialMT" w:hint="eastAsia"/>
            <w:color w:val="000000"/>
            <w:sz w:val="20"/>
            <w:szCs w:val="20"/>
          </w:rPr>
          <w:t>ế</w:t>
        </w:r>
        <w:r>
          <w:rPr>
            <w:rFonts w:ascii="ArialMT" w:eastAsia="ArialMT" w:hAnsi="Arial" w:cs="ArialMT"/>
            <w:color w:val="000000"/>
            <w:sz w:val="20"/>
            <w:szCs w:val="20"/>
          </w:rPr>
          <w:t>u trong danh m</w:t>
        </w:r>
        <w:r>
          <w:rPr>
            <w:rFonts w:ascii="ArialMT" w:eastAsia="ArialMT" w:hAnsi="Arial" w:cs="ArialMT" w:hint="eastAsia"/>
            <w:color w:val="000000"/>
            <w:sz w:val="20"/>
            <w:szCs w:val="20"/>
          </w:rPr>
          <w:t>ụ</w:t>
        </w:r>
        <w:r>
          <w:rPr>
            <w:rFonts w:ascii="ArialMT" w:eastAsia="ArialMT" w:hAnsi="Arial" w:cs="ArialMT"/>
            <w:color w:val="000000"/>
            <w:sz w:val="20"/>
            <w:szCs w:val="20"/>
          </w:rPr>
          <w:t>c n</w:t>
        </w:r>
        <w:r>
          <w:rPr>
            <w:rFonts w:ascii="ArialMT" w:eastAsia="ArialMT" w:hAnsi="Arial" w:cs="ArialMT" w:hint="eastAsia"/>
            <w:color w:val="000000"/>
            <w:sz w:val="20"/>
            <w:szCs w:val="20"/>
          </w:rPr>
          <w:t>ế</w:t>
        </w:r>
        <w:r>
          <w:rPr>
            <w:rFonts w:ascii="ArialMT" w:eastAsia="ArialMT" w:hAnsi="Arial" w:cs="ArialMT"/>
            <w:color w:val="000000"/>
            <w:sz w:val="20"/>
            <w:szCs w:val="20"/>
          </w:rPr>
          <w:t>u HNX</w:t>
        </w:r>
        <w:r>
          <w:rPr>
            <w:rFonts w:ascii="Arial" w:hAnsi="Arial" w:cs="Arial"/>
            <w:color w:val="000000"/>
            <w:sz w:val="20"/>
            <w:szCs w:val="20"/>
          </w:rPr>
          <w:t>-</w:t>
        </w:r>
        <w:r>
          <w:rPr>
            <w:rFonts w:ascii="ArialMT" w:eastAsia="ArialMT" w:hAnsi="Arial" w:cs="ArialMT"/>
            <w:color w:val="000000"/>
            <w:sz w:val="20"/>
            <w:szCs w:val="20"/>
          </w:rPr>
          <w:t>Index v</w:t>
        </w:r>
        <w:r>
          <w:rPr>
            <w:rFonts w:ascii="ArialMT" w:eastAsia="ArialMT" w:hAnsi="Arial" w:cs="ArialMT" w:hint="eastAsia"/>
            <w:color w:val="000000"/>
            <w:sz w:val="20"/>
            <w:szCs w:val="20"/>
          </w:rPr>
          <w:t>ượ</w:t>
        </w:r>
        <w:r>
          <w:rPr>
            <w:rFonts w:ascii="ArialMT" w:eastAsia="ArialMT" w:hAnsi="Arial" w:cs="ArialMT"/>
            <w:color w:val="000000"/>
            <w:sz w:val="20"/>
            <w:szCs w:val="20"/>
          </w:rPr>
          <w:t>t qua kh</w:t>
        </w:r>
        <w:r>
          <w:rPr>
            <w:rFonts w:ascii="ArialMT" w:eastAsia="ArialMT" w:hAnsi="Arial" w:cs="ArialMT" w:hint="eastAsia"/>
            <w:color w:val="000000"/>
            <w:sz w:val="20"/>
            <w:szCs w:val="20"/>
          </w:rPr>
          <w:t>á</w:t>
        </w:r>
        <w:r>
          <w:rPr>
            <w:rFonts w:ascii="ArialMT" w:eastAsia="ArialMT" w:hAnsi="Arial" w:cs="ArialMT"/>
            <w:color w:val="000000"/>
            <w:sz w:val="20"/>
            <w:szCs w:val="20"/>
          </w:rPr>
          <w:t>ng c</w:t>
        </w:r>
        <w:r>
          <w:rPr>
            <w:rFonts w:ascii="ArialMT" w:eastAsia="ArialMT" w:hAnsi="Arial" w:cs="ArialMT" w:hint="eastAsia"/>
            <w:color w:val="000000"/>
            <w:sz w:val="20"/>
            <w:szCs w:val="20"/>
          </w:rPr>
          <w:t>ự</w:t>
        </w:r>
        <w:r>
          <w:rPr>
            <w:rFonts w:ascii="ArialMT" w:eastAsia="ArialMT" w:hAnsi="Arial" w:cs="ArialMT"/>
            <w:color w:val="000000"/>
            <w:sz w:val="20"/>
            <w:szCs w:val="20"/>
          </w:rPr>
          <w:t xml:space="preserve"> g</w:t>
        </w:r>
        <w:r>
          <w:rPr>
            <w:rFonts w:ascii="ArialMT" w:eastAsia="ArialMT" w:hAnsi="Arial" w:cs="ArialMT" w:hint="eastAsia"/>
            <w:color w:val="000000"/>
            <w:sz w:val="20"/>
            <w:szCs w:val="20"/>
          </w:rPr>
          <w:t>ầ</w:t>
        </w:r>
        <w:r>
          <w:rPr>
            <w:rFonts w:ascii="ArialMT" w:eastAsia="ArialMT" w:hAnsi="Arial" w:cs="ArialMT"/>
            <w:color w:val="000000"/>
            <w:sz w:val="20"/>
            <w:szCs w:val="20"/>
          </w:rPr>
          <w:t>n nh</w:t>
        </w:r>
        <w:r>
          <w:rPr>
            <w:rFonts w:ascii="ArialMT" w:eastAsia="ArialMT" w:hAnsi="Arial" w:cs="ArialMT" w:hint="eastAsia"/>
            <w:color w:val="000000"/>
            <w:sz w:val="20"/>
            <w:szCs w:val="20"/>
          </w:rPr>
          <w:t>ấ</w:t>
        </w:r>
        <w:r>
          <w:rPr>
            <w:rFonts w:ascii="ArialMT" w:eastAsia="ArialMT" w:hAnsi="Arial" w:cs="ArialMT"/>
            <w:color w:val="000000"/>
            <w:sz w:val="20"/>
            <w:szCs w:val="20"/>
          </w:rPr>
          <w:t>t 56,8</w:t>
        </w:r>
      </w:ins>
    </w:p>
    <w:p w:rsidR="00E64F3E" w:rsidRPr="00E64F3E" w:rsidRDefault="00FE79DB" w:rsidP="00E64F3E">
      <w:pPr>
        <w:rPr>
          <w:ins w:id="822" w:author="qnguyen37" w:date="2012-08-15T14:11:00Z"/>
          <w:rPrChange w:id="823" w:author="qnguyen37" w:date="2012-08-15T14:13:00Z">
            <w:rPr>
              <w:ins w:id="824" w:author="qnguyen37" w:date="2012-08-15T14:11:00Z"/>
              <w:rFonts w:ascii="Times New Roman" w:hAnsi="Times New Roman" w:cs="Times New Roman"/>
              <w:lang w:val="fr-FR"/>
            </w:rPr>
          </w:rPrChange>
        </w:rPr>
        <w:pPrChange w:id="825" w:author="qnguyen37" w:date="2012-08-15T14:13:00Z">
          <w:pPr>
            <w:pStyle w:val="Heading1"/>
            <w:jc w:val="both"/>
          </w:pPr>
        </w:pPrChange>
      </w:pPr>
      <w:ins w:id="826" w:author="qnguyen37" w:date="2012-08-15T14:13:00Z">
        <w:r>
          <w:rPr>
            <w:rFonts w:ascii="ArialMT" w:eastAsia="ArialMT" w:hAnsi="Arial" w:cs="ArialMT" w:hint="eastAsia"/>
            <w:color w:val="000000"/>
            <w:sz w:val="20"/>
            <w:szCs w:val="20"/>
          </w:rPr>
          <w:t>đ</w:t>
        </w:r>
        <w:r>
          <w:rPr>
            <w:rFonts w:ascii="ArialMT" w:eastAsia="ArialMT" w:hAnsi="Arial" w:cs="ArialMT"/>
            <w:color w:val="000000"/>
            <w:sz w:val="20"/>
            <w:szCs w:val="20"/>
          </w:rPr>
          <w:t>i</w:t>
        </w:r>
        <w:r>
          <w:rPr>
            <w:rFonts w:ascii="ArialMT" w:eastAsia="ArialMT" w:hAnsi="Arial" w:cs="ArialMT" w:hint="eastAsia"/>
            <w:color w:val="000000"/>
            <w:sz w:val="20"/>
            <w:szCs w:val="20"/>
          </w:rPr>
          <w:t>ể</w:t>
        </w:r>
        <w:r>
          <w:rPr>
            <w:rFonts w:ascii="ArialMT" w:eastAsia="ArialMT" w:hAnsi="Arial" w:cs="ArialMT"/>
            <w:color w:val="000000"/>
            <w:sz w:val="20"/>
            <w:szCs w:val="20"/>
          </w:rPr>
          <w:t>m trong c</w:t>
        </w:r>
        <w:r>
          <w:rPr>
            <w:rFonts w:ascii="ArialMT" w:eastAsia="ArialMT" w:hAnsi="Arial" w:cs="ArialMT" w:hint="eastAsia"/>
            <w:color w:val="000000"/>
            <w:sz w:val="20"/>
            <w:szCs w:val="20"/>
          </w:rPr>
          <w:t>á</w:t>
        </w:r>
        <w:r>
          <w:rPr>
            <w:rFonts w:ascii="ArialMT" w:eastAsia="ArialMT" w:hAnsi="Arial" w:cs="ArialMT"/>
            <w:color w:val="000000"/>
            <w:sz w:val="20"/>
            <w:szCs w:val="20"/>
          </w:rPr>
          <w:t>c phi</w:t>
        </w:r>
        <w:r>
          <w:rPr>
            <w:rFonts w:ascii="Arial" w:hAnsi="Arial" w:cs="Arial"/>
            <w:color w:val="000000"/>
            <w:sz w:val="20"/>
            <w:szCs w:val="20"/>
          </w:rPr>
          <w:t>ên ti</w:t>
        </w:r>
        <w:r>
          <w:rPr>
            <w:rFonts w:ascii="ArialMT" w:eastAsia="ArialMT" w:hAnsi="Arial" w:cs="ArialMT" w:hint="eastAsia"/>
            <w:color w:val="000000"/>
            <w:sz w:val="20"/>
            <w:szCs w:val="20"/>
          </w:rPr>
          <w:t>ế</w:t>
        </w:r>
        <w:r>
          <w:rPr>
            <w:rFonts w:ascii="ArialMT" w:eastAsia="ArialMT" w:hAnsi="Arial" w:cs="ArialMT"/>
            <w:color w:val="000000"/>
            <w:sz w:val="20"/>
            <w:szCs w:val="20"/>
          </w:rPr>
          <w:t>p theo</w:t>
        </w:r>
        <w:r>
          <w:rPr>
            <w:rFonts w:ascii="Arial" w:hAnsi="Arial" w:cs="Arial"/>
            <w:color w:val="000000"/>
            <w:sz w:val="20"/>
            <w:szCs w:val="20"/>
          </w:rPr>
          <w:t xml:space="preserve">. </w:t>
        </w:r>
      </w:ins>
    </w:p>
    <w:p w:rsidR="00F45028" w:rsidRDefault="00B356F9">
      <w:pPr>
        <w:pStyle w:val="Heading2"/>
        <w:rPr>
          <w:ins w:id="827" w:author="qnguyen37" w:date="2012-08-15T15:48:00Z"/>
          <w:lang w:val="fr-FR"/>
        </w:rPr>
        <w:pPrChange w:id="828" w:author="quan_nh" w:date="2012-08-18T10:00:00Z">
          <w:pPr>
            <w:pStyle w:val="Heading1"/>
            <w:jc w:val="both"/>
          </w:pPr>
        </w:pPrChange>
      </w:pPr>
      <w:ins w:id="829" w:author="qnguyen37" w:date="2012-08-15T15:47:00Z">
        <w:r>
          <w:rPr>
            <w:lang w:val="fr-FR"/>
          </w:rPr>
          <w:lastRenderedPageBreak/>
          <w:t>Báo cáo PTKT công ty</w:t>
        </w:r>
      </w:ins>
    </w:p>
    <w:p w:rsidR="00E64F3E" w:rsidRDefault="00F45028" w:rsidP="00E64F3E">
      <w:pPr>
        <w:rPr>
          <w:ins w:id="830" w:author="qnguyen37" w:date="2012-08-15T15:49:00Z"/>
          <w:lang w:val="fr-FR"/>
        </w:rPr>
        <w:pPrChange w:id="831" w:author="qnguyen37" w:date="2012-08-15T15:48:00Z">
          <w:pPr>
            <w:pStyle w:val="Heading1"/>
            <w:jc w:val="both"/>
          </w:pPr>
        </w:pPrChange>
      </w:pPr>
      <w:ins w:id="832" w:author="qnguyen37" w:date="2012-08-15T15:48:00Z">
        <w:r>
          <w:rPr>
            <w:noProof/>
            <w:rPrChange w:id="833" w:author="Unknown">
              <w:rPr>
                <w:noProof/>
                <w:color w:val="0000FF"/>
                <w:u w:val="single"/>
              </w:rPr>
            </w:rPrChange>
          </w:rPr>
          <w:drawing>
            <wp:inline distT="0" distB="0" distL="0" distR="0">
              <wp:extent cx="6737350" cy="4131945"/>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737350" cy="4131945"/>
                      </a:xfrm>
                      <a:prstGeom prst="rect">
                        <a:avLst/>
                      </a:prstGeom>
                      <a:noFill/>
                      <a:ln w="9525">
                        <a:noFill/>
                        <a:miter lim="800000"/>
                        <a:headEnd/>
                        <a:tailEnd/>
                      </a:ln>
                    </pic:spPr>
                  </pic:pic>
                </a:graphicData>
              </a:graphic>
            </wp:inline>
          </w:drawing>
        </w:r>
      </w:ins>
    </w:p>
    <w:p w:rsidR="00E64F3E" w:rsidRDefault="00F45028" w:rsidP="00E64F3E">
      <w:pPr>
        <w:rPr>
          <w:ins w:id="834" w:author="qnguyen37" w:date="2012-08-15T15:50:00Z"/>
          <w:lang w:val="fr-FR"/>
        </w:rPr>
        <w:pPrChange w:id="835" w:author="qnguyen37" w:date="2012-08-15T15:48:00Z">
          <w:pPr>
            <w:pStyle w:val="Heading1"/>
            <w:jc w:val="both"/>
          </w:pPr>
        </w:pPrChange>
      </w:pPr>
      <w:ins w:id="836" w:author="qnguyen37" w:date="2012-08-15T15:49:00Z">
        <w:r>
          <w:rPr>
            <w:noProof/>
            <w:rPrChange w:id="837" w:author="Unknown">
              <w:rPr>
                <w:noProof/>
                <w:color w:val="0000FF"/>
                <w:u w:val="single"/>
              </w:rPr>
            </w:rPrChange>
          </w:rPr>
          <w:lastRenderedPageBreak/>
          <w:drawing>
            <wp:inline distT="0" distB="0" distL="0" distR="0">
              <wp:extent cx="6737350" cy="460629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737350" cy="4606290"/>
                      </a:xfrm>
                      <a:prstGeom prst="rect">
                        <a:avLst/>
                      </a:prstGeom>
                      <a:noFill/>
                      <a:ln w="9525">
                        <a:noFill/>
                        <a:miter lim="800000"/>
                        <a:headEnd/>
                        <a:tailEnd/>
                      </a:ln>
                    </pic:spPr>
                  </pic:pic>
                </a:graphicData>
              </a:graphic>
            </wp:inline>
          </w:drawing>
        </w:r>
      </w:ins>
    </w:p>
    <w:p w:rsidR="00E64F3E" w:rsidRPr="00E64F3E" w:rsidRDefault="00F45028" w:rsidP="00E64F3E">
      <w:pPr>
        <w:rPr>
          <w:ins w:id="838" w:author="qnguyen37" w:date="2012-08-15T15:47:00Z"/>
          <w:lang w:val="fr-FR"/>
          <w:rPrChange w:id="839" w:author="qnguyen37" w:date="2012-08-15T15:48:00Z">
            <w:rPr>
              <w:ins w:id="840" w:author="qnguyen37" w:date="2012-08-15T15:47:00Z"/>
              <w:rFonts w:ascii="Times New Roman" w:hAnsi="Times New Roman" w:cs="Times New Roman"/>
              <w:lang w:val="fr-FR"/>
            </w:rPr>
          </w:rPrChange>
        </w:rPr>
        <w:pPrChange w:id="841" w:author="qnguyen37" w:date="2012-08-15T15:48:00Z">
          <w:pPr>
            <w:pStyle w:val="Heading1"/>
            <w:jc w:val="both"/>
          </w:pPr>
        </w:pPrChange>
      </w:pPr>
      <w:ins w:id="842" w:author="qnguyen37" w:date="2012-08-15T15:50:00Z">
        <w:r>
          <w:rPr>
            <w:noProof/>
            <w:rPrChange w:id="843" w:author="Unknown">
              <w:rPr>
                <w:noProof/>
                <w:color w:val="0000FF"/>
                <w:u w:val="single"/>
              </w:rPr>
            </w:rPrChange>
          </w:rPr>
          <w:lastRenderedPageBreak/>
          <w:drawing>
            <wp:inline distT="0" distB="0" distL="0" distR="0">
              <wp:extent cx="6728460" cy="47618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728460" cy="4761865"/>
                      </a:xfrm>
                      <a:prstGeom prst="rect">
                        <a:avLst/>
                      </a:prstGeom>
                      <a:noFill/>
                      <a:ln w="9525">
                        <a:noFill/>
                        <a:miter lim="800000"/>
                        <a:headEnd/>
                        <a:tailEnd/>
                      </a:ln>
                    </pic:spPr>
                  </pic:pic>
                </a:graphicData>
              </a:graphic>
            </wp:inline>
          </w:drawing>
        </w:r>
      </w:ins>
    </w:p>
    <w:p w:rsidR="00E63163" w:rsidRDefault="00E63163">
      <w:pPr>
        <w:rPr>
          <w:ins w:id="844" w:author="qnguyen37" w:date="2012-08-15T16:00:00Z"/>
          <w:rFonts w:ascii="Times New Roman" w:eastAsiaTheme="majorEastAsia" w:hAnsi="Times New Roman" w:cs="Times New Roman"/>
          <w:b/>
          <w:bCs/>
          <w:color w:val="365F91" w:themeColor="accent1" w:themeShade="BF"/>
          <w:sz w:val="28"/>
          <w:szCs w:val="28"/>
          <w:lang w:val="fr-FR"/>
        </w:rPr>
      </w:pPr>
      <w:ins w:id="845" w:author="qnguyen37" w:date="2012-08-15T16:00:00Z">
        <w:r>
          <w:rPr>
            <w:rFonts w:ascii="Times New Roman" w:hAnsi="Times New Roman" w:cs="Times New Roman"/>
            <w:lang w:val="fr-FR"/>
          </w:rPr>
          <w:br w:type="page"/>
        </w:r>
      </w:ins>
    </w:p>
    <w:p w:rsidR="00F45028" w:rsidRDefault="005720B4">
      <w:pPr>
        <w:pStyle w:val="Heading2"/>
        <w:rPr>
          <w:ins w:id="846" w:author="qnguyen37" w:date="2012-08-15T16:00:00Z"/>
          <w:lang w:val="fr-FR"/>
        </w:rPr>
        <w:pPrChange w:id="847" w:author="quan_nh" w:date="2012-08-18T10:00:00Z">
          <w:pPr>
            <w:pStyle w:val="Heading1"/>
            <w:jc w:val="both"/>
          </w:pPr>
        </w:pPrChange>
      </w:pPr>
      <w:ins w:id="848" w:author="qnguyen37" w:date="2012-08-15T10:29:00Z">
        <w:r>
          <w:rPr>
            <w:lang w:val="fr-FR"/>
          </w:rPr>
          <w:lastRenderedPageBreak/>
          <w:t xml:space="preserve">Báo cáo tổng kết PTKT - Technical Analysis </w:t>
        </w:r>
      </w:ins>
    </w:p>
    <w:p w:rsidR="00E64F3E" w:rsidRDefault="00E63163" w:rsidP="00E64F3E">
      <w:pPr>
        <w:rPr>
          <w:ins w:id="849" w:author="qnguyen37" w:date="2012-08-15T16:01:00Z"/>
          <w:lang w:val="fr-FR"/>
        </w:rPr>
        <w:pPrChange w:id="850" w:author="qnguyen37" w:date="2012-08-15T16:00:00Z">
          <w:pPr>
            <w:pStyle w:val="Heading1"/>
            <w:jc w:val="both"/>
          </w:pPr>
        </w:pPrChange>
      </w:pPr>
      <w:ins w:id="851" w:author="qnguyen37" w:date="2012-08-15T16:00:00Z">
        <w:r>
          <w:rPr>
            <w:lang w:val="fr-FR"/>
          </w:rPr>
          <w:t xml:space="preserve">Tổng kết </w:t>
        </w:r>
      </w:ins>
      <w:ins w:id="852" w:author="qnguyen37" w:date="2012-08-15T16:01:00Z">
        <w:r>
          <w:rPr>
            <w:lang w:val="fr-FR"/>
          </w:rPr>
          <w:t>[N] cổ phiếu</w:t>
        </w:r>
      </w:ins>
    </w:p>
    <w:p w:rsidR="00E64F3E" w:rsidRDefault="00E64F3E" w:rsidP="00E64F3E">
      <w:pPr>
        <w:rPr>
          <w:ins w:id="853" w:author="quan_nh" w:date="2012-08-18T10:02:00Z"/>
        </w:rPr>
        <w:pPrChange w:id="854" w:author="qnguyen37" w:date="2012-08-15T16:00:00Z">
          <w:pPr>
            <w:pStyle w:val="Heading1"/>
            <w:jc w:val="both"/>
          </w:pPr>
        </w:pPrChange>
      </w:pPr>
      <w:ins w:id="855" w:author="qnguyen37" w:date="2012-08-15T16:01:00Z">
        <w:r w:rsidRPr="00E64F3E">
          <w:rPr>
            <w:rPrChange w:id="856" w:author="qnguyen37" w:date="2012-08-15T16:03:00Z">
              <w:rPr>
                <w:color w:val="0000FF"/>
                <w:u w:val="single"/>
                <w:lang w:val="fr-FR"/>
              </w:rPr>
            </w:rPrChange>
          </w:rPr>
          <w:t>TABLE[</w:t>
        </w:r>
      </w:ins>
      <w:ins w:id="857" w:author="qnguyen37" w:date="2012-08-15T16:02:00Z">
        <w:r w:rsidRPr="00E64F3E">
          <w:rPr>
            <w:rPrChange w:id="858" w:author="qnguyen37" w:date="2012-08-15T16:03:00Z">
              <w:rPr>
                <w:color w:val="0000FF"/>
                <w:u w:val="single"/>
                <w:lang w:val="fr-FR"/>
              </w:rPr>
            </w:rPrChange>
          </w:rPr>
          <w:t xml:space="preserve">LIST OF STOCKCODES, CLOSE, </w:t>
        </w:r>
      </w:ins>
      <w:ins w:id="859" w:author="qnguyen37" w:date="2012-08-15T16:01:00Z">
        <w:r w:rsidRPr="00E64F3E">
          <w:rPr>
            <w:rPrChange w:id="860" w:author="qnguyen37" w:date="2012-08-15T16:03:00Z">
              <w:rPr>
                <w:color w:val="0000FF"/>
                <w:u w:val="single"/>
                <w:lang w:val="fr-FR"/>
              </w:rPr>
            </w:rPrChange>
          </w:rPr>
          <w:t>]</w:t>
        </w:r>
      </w:ins>
      <w:ins w:id="861" w:author="qnguyen37" w:date="2012-08-15T16:00:00Z">
        <w:r w:rsidRPr="00E64F3E">
          <w:rPr>
            <w:rPrChange w:id="862" w:author="qnguyen37" w:date="2012-08-15T16:03:00Z">
              <w:rPr>
                <w:color w:val="0000FF"/>
                <w:u w:val="single"/>
                <w:lang w:val="fr-FR"/>
              </w:rPr>
            </w:rPrChange>
          </w:rPr>
          <w:t xml:space="preserve"> </w:t>
        </w:r>
      </w:ins>
    </w:p>
    <w:p w:rsidR="00640845" w:rsidRDefault="00640845" w:rsidP="00640845">
      <w:pPr>
        <w:rPr>
          <w:ins w:id="863" w:author="quan_nh" w:date="2012-08-18T10:02:00Z"/>
          <w:rFonts w:ascii="Times New Roman" w:hAnsi="Times New Roman" w:cs="Times New Roman"/>
        </w:rPr>
      </w:pPr>
      <w:ins w:id="864" w:author="quan_nh" w:date="2012-08-18T10:02:00Z">
        <w:r>
          <w:rPr>
            <w:rFonts w:ascii="Times New Roman" w:hAnsi="Times New Roman" w:cs="Times New Roman"/>
          </w:rPr>
          <w:t>[TongCP] c</w:t>
        </w:r>
        <w:r w:rsidRPr="009D2368">
          <w:rPr>
            <w:rFonts w:ascii="Times New Roman" w:hAnsi="Times New Roman" w:cs="Times New Roman"/>
          </w:rPr>
          <w:t>ổ</w:t>
        </w:r>
        <w:r>
          <w:rPr>
            <w:rFonts w:ascii="Times New Roman" w:hAnsi="Times New Roman" w:cs="Times New Roman"/>
          </w:rPr>
          <w:t xml:space="preserve"> phi</w:t>
        </w:r>
        <w:r w:rsidRPr="009D2368">
          <w:rPr>
            <w:rFonts w:ascii="Times New Roman" w:hAnsi="Times New Roman" w:cs="Times New Roman"/>
          </w:rPr>
          <w:t>ếu</w:t>
        </w:r>
        <w:r>
          <w:rPr>
            <w:rFonts w:ascii="Times New Roman" w:hAnsi="Times New Roman" w:cs="Times New Roman"/>
          </w:rPr>
          <w:t xml:space="preserve"> quan s</w:t>
        </w:r>
        <w:r w:rsidRPr="009D2368">
          <w:rPr>
            <w:rFonts w:ascii="Times New Roman" w:hAnsi="Times New Roman" w:cs="Times New Roman"/>
          </w:rPr>
          <w:t>át</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trong 5 – 10 ng</w:t>
        </w:r>
        <w:r w:rsidRPr="009D2368">
          <w:rPr>
            <w:rFonts w:ascii="Times New Roman" w:hAnsi="Times New Roman" w:cs="Times New Roman"/>
          </w:rPr>
          <w:t>ày</w:t>
        </w:r>
        <w:r>
          <w:rPr>
            <w:rFonts w:ascii="Times New Roman" w:hAnsi="Times New Roman" w:cs="Times New Roman"/>
          </w:rPr>
          <w:t>)</w:t>
        </w:r>
      </w:ins>
    </w:p>
    <w:p w:rsidR="00F45028" w:rsidRDefault="00640845">
      <w:pPr>
        <w:rPr>
          <w:ins w:id="865" w:author="qnguyen37" w:date="2012-08-15T10:29:00Z"/>
          <w:rPrChange w:id="866" w:author="qnguyen37" w:date="2012-08-15T16:03:00Z">
            <w:rPr>
              <w:ins w:id="867" w:author="qnguyen37" w:date="2012-08-15T10:29:00Z"/>
              <w:rFonts w:ascii="Times New Roman" w:hAnsi="Times New Roman" w:cs="Times New Roman"/>
              <w:lang w:val="fr-FR"/>
            </w:rPr>
          </w:rPrChange>
        </w:rPr>
        <w:pPrChange w:id="868" w:author="qnguyen37" w:date="2012-08-15T16:00:00Z">
          <w:pPr>
            <w:pStyle w:val="Heading1"/>
            <w:jc w:val="both"/>
          </w:pPr>
        </w:pPrChange>
      </w:pPr>
      <w:ins w:id="869" w:author="quan_nh" w:date="2012-08-18T10:02:00Z">
        <w:r>
          <w:rPr>
            <w:rFonts w:ascii="Times New Roman" w:hAnsi="Times New Roman" w:cs="Times New Roman"/>
          </w:rPr>
          <w:t>D</w:t>
        </w:r>
        <w:r w:rsidRPr="009D2368">
          <w:rPr>
            <w:rFonts w:ascii="Times New Roman" w:hAnsi="Times New Roman" w:cs="Times New Roman"/>
          </w:rPr>
          <w:t>ự</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xu hư</w:t>
        </w:r>
        <w:r w:rsidRPr="009D2368">
          <w:rPr>
            <w:rFonts w:ascii="Times New Roman" w:hAnsi="Times New Roman" w:cs="Times New Roman"/>
          </w:rPr>
          <w:t>ớng</w:t>
        </w:r>
        <w:r>
          <w:rPr>
            <w:rFonts w:ascii="Times New Roman" w:hAnsi="Times New Roman" w:cs="Times New Roman"/>
          </w:rPr>
          <w:t xml:space="preserve"> đư</w:t>
        </w:r>
        <w:r w:rsidRPr="009D2368">
          <w:rPr>
            <w:rFonts w:ascii="Times New Roman" w:hAnsi="Times New Roman" w:cs="Times New Roman"/>
          </w:rPr>
          <w:t>ợc</w:t>
        </w:r>
        <w:r>
          <w:rPr>
            <w:rFonts w:ascii="Times New Roman" w:hAnsi="Times New Roman" w:cs="Times New Roman"/>
          </w:rPr>
          <w:t xml:space="preserve"> x</w:t>
        </w:r>
        <w:r w:rsidRPr="009D2368">
          <w:rPr>
            <w:rFonts w:ascii="Times New Roman" w:hAnsi="Times New Roman" w:cs="Times New Roman"/>
          </w:rPr>
          <w:t>ác</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d</w:t>
        </w:r>
        <w:r w:rsidRPr="009D2368">
          <w:rPr>
            <w:rFonts w:ascii="Times New Roman" w:hAnsi="Times New Roman" w:cs="Times New Roman"/>
          </w:rPr>
          <w:t>ự</w:t>
        </w:r>
        <w:r>
          <w:rPr>
            <w:rFonts w:ascii="Times New Roman" w:hAnsi="Times New Roman" w:cs="Times New Roman"/>
          </w:rPr>
          <w:t>a tr</w:t>
        </w:r>
        <w:r w:rsidRPr="009D2368">
          <w:rPr>
            <w:rFonts w:ascii="Times New Roman" w:hAnsi="Times New Roman" w:cs="Times New Roman"/>
          </w:rPr>
          <w:t>ên</w:t>
        </w:r>
        <w:r>
          <w:rPr>
            <w:rFonts w:ascii="Times New Roman" w:hAnsi="Times New Roman" w:cs="Times New Roman"/>
          </w:rPr>
          <w:t xml:space="preserve"> h</w:t>
        </w:r>
        <w:r w:rsidRPr="009D2368">
          <w:rPr>
            <w:rFonts w:ascii="Times New Roman" w:hAnsi="Times New Roman" w:cs="Times New Roman"/>
          </w:rPr>
          <w:t>ệ</w:t>
        </w:r>
        <w:r>
          <w:rPr>
            <w:rFonts w:ascii="Times New Roman" w:hAnsi="Times New Roman" w:cs="Times New Roman"/>
          </w:rPr>
          <w:t xml:space="preserve"> th</w:t>
        </w:r>
        <w:r w:rsidRPr="009D2368">
          <w:rPr>
            <w:rFonts w:ascii="Times New Roman" w:hAnsi="Times New Roman" w:cs="Times New Roman"/>
          </w:rPr>
          <w:t>ống</w:t>
        </w:r>
        <w:r>
          <w:rPr>
            <w:rFonts w:ascii="Times New Roman" w:hAnsi="Times New Roman" w:cs="Times New Roman"/>
          </w:rPr>
          <w:t xml:space="preserve"> t</w:t>
        </w:r>
        <w:r w:rsidRPr="009D2368">
          <w:rPr>
            <w:rFonts w:ascii="Times New Roman" w:hAnsi="Times New Roman" w:cs="Times New Roman"/>
          </w:rPr>
          <w:t>ự</w:t>
        </w:r>
        <w:r>
          <w:rPr>
            <w:rFonts w:ascii="Times New Roman" w:hAnsi="Times New Roman" w:cs="Times New Roman"/>
          </w:rPr>
          <w:t xml:space="preserve"> đ</w:t>
        </w:r>
        <w:r w:rsidRPr="009D2368">
          <w:rPr>
            <w:rFonts w:ascii="Times New Roman" w:hAnsi="Times New Roman" w:cs="Times New Roman"/>
          </w:rPr>
          <w:t>ộng</w:t>
        </w:r>
        <w:r>
          <w:rPr>
            <w:rFonts w:ascii="Times New Roman" w:hAnsi="Times New Roman" w:cs="Times New Roman"/>
          </w:rPr>
          <w:t>, c</w:t>
        </w:r>
        <w:r w:rsidRPr="009D2368">
          <w:rPr>
            <w:rFonts w:ascii="Times New Roman" w:hAnsi="Times New Roman" w:cs="Times New Roman"/>
          </w:rPr>
          <w:t>ăn</w:t>
        </w:r>
        <w:r>
          <w:rPr>
            <w:rFonts w:ascii="Times New Roman" w:hAnsi="Times New Roman" w:cs="Times New Roman"/>
          </w:rPr>
          <w:t xml:space="preserve"> c</w:t>
        </w:r>
        <w:r w:rsidRPr="009D2368">
          <w:rPr>
            <w:rFonts w:ascii="Times New Roman" w:hAnsi="Times New Roman" w:cs="Times New Roman"/>
          </w:rPr>
          <w:t>ứ</w:t>
        </w:r>
        <w:r>
          <w:rPr>
            <w:rFonts w:ascii="Times New Roman" w:hAnsi="Times New Roman" w:cs="Times New Roman"/>
          </w:rPr>
          <w:t xml:space="preserve"> theo ch</w:t>
        </w:r>
        <w:r w:rsidRPr="009D2368">
          <w:rPr>
            <w:rFonts w:ascii="Times New Roman" w:hAnsi="Times New Roman" w:cs="Times New Roman"/>
          </w:rPr>
          <w:t>ỉ</w:t>
        </w:r>
        <w:r>
          <w:rPr>
            <w:rFonts w:ascii="Times New Roman" w:hAnsi="Times New Roman" w:cs="Times New Roman"/>
          </w:rPr>
          <w:t xml:space="preserve"> b</w:t>
        </w:r>
        <w:r w:rsidRPr="009D2368">
          <w:rPr>
            <w:rFonts w:ascii="Times New Roman" w:hAnsi="Times New Roman" w:cs="Times New Roman"/>
          </w:rPr>
          <w:t>áo</w:t>
        </w:r>
        <w:r>
          <w:rPr>
            <w:rFonts w:ascii="Times New Roman" w:hAnsi="Times New Roman" w:cs="Times New Roman"/>
          </w:rPr>
          <w:t xml:space="preserve"> chung đ</w:t>
        </w:r>
        <w:r w:rsidRPr="009D2368">
          <w:rPr>
            <w:rFonts w:ascii="Times New Roman" w:hAnsi="Times New Roman" w:cs="Times New Roman"/>
          </w:rPr>
          <w:t>ối</w:t>
        </w:r>
        <w:r>
          <w:rPr>
            <w:rFonts w:ascii="Times New Roman" w:hAnsi="Times New Roman" w:cs="Times New Roman"/>
          </w:rPr>
          <w:t xml:space="preserve"> v</w:t>
        </w:r>
        <w:r w:rsidRPr="009D2368">
          <w:rPr>
            <w:rFonts w:ascii="Times New Roman" w:hAnsi="Times New Roman" w:cs="Times New Roman"/>
          </w:rPr>
          <w:t>ới</w:t>
        </w:r>
        <w:r>
          <w:rPr>
            <w:rFonts w:ascii="Times New Roman" w:hAnsi="Times New Roman" w:cs="Times New Roman"/>
          </w:rPr>
          <w:t xml:space="preserve"> m</w:t>
        </w:r>
        <w:r w:rsidRPr="009D2368">
          <w:rPr>
            <w:rFonts w:ascii="Times New Roman" w:hAnsi="Times New Roman" w:cs="Times New Roman"/>
          </w:rPr>
          <w:t>ức</w:t>
        </w:r>
        <w:r>
          <w:rPr>
            <w:rFonts w:ascii="Times New Roman" w:hAnsi="Times New Roman" w:cs="Times New Roman"/>
          </w:rPr>
          <w:t xml:space="preserve"> gia hi</w:t>
        </w:r>
        <w:r w:rsidRPr="009D2368">
          <w:rPr>
            <w:rFonts w:ascii="Times New Roman" w:hAnsi="Times New Roman" w:cs="Times New Roman"/>
          </w:rPr>
          <w:t>ện</w:t>
        </w:r>
        <w:r>
          <w:rPr>
            <w:rFonts w:ascii="Times New Roman" w:hAnsi="Times New Roman" w:cs="Times New Roman"/>
          </w:rPr>
          <w:t xml:space="preserve"> t</w:t>
        </w:r>
        <w:r w:rsidRPr="009D2368">
          <w:rPr>
            <w:rFonts w:ascii="Times New Roman" w:hAnsi="Times New Roman" w:cs="Times New Roman"/>
          </w:rPr>
          <w:t>ại</w:t>
        </w:r>
        <w:r>
          <w:rPr>
            <w:rFonts w:ascii="Times New Roman" w:hAnsi="Times New Roman" w:cs="Times New Roman"/>
          </w:rPr>
          <w:t xml:space="preserve"> v</w:t>
        </w:r>
        <w:r w:rsidRPr="009D2368">
          <w:rPr>
            <w:rFonts w:ascii="Times New Roman" w:hAnsi="Times New Roman" w:cs="Times New Roman"/>
          </w:rPr>
          <w:t>à</w:t>
        </w:r>
        <w:r>
          <w:rPr>
            <w:rFonts w:ascii="Times New Roman" w:hAnsi="Times New Roman" w:cs="Times New Roman"/>
          </w:rPr>
          <w:t xml:space="preserve"> kh</w:t>
        </w:r>
        <w:r w:rsidRPr="009D2368">
          <w:rPr>
            <w:rFonts w:ascii="Times New Roman" w:hAnsi="Times New Roman" w:cs="Times New Roman"/>
          </w:rPr>
          <w:t>ông</w:t>
        </w:r>
        <w:r>
          <w:rPr>
            <w:rFonts w:ascii="Times New Roman" w:hAnsi="Times New Roman" w:cs="Times New Roman"/>
          </w:rPr>
          <w:t xml:space="preserve"> ph</w:t>
        </w:r>
        <w:r w:rsidRPr="009D2368">
          <w:rPr>
            <w:rFonts w:ascii="Times New Roman" w:hAnsi="Times New Roman" w:cs="Times New Roman"/>
          </w:rPr>
          <w:t>ải</w:t>
        </w:r>
        <w:r>
          <w:rPr>
            <w:rFonts w:ascii="Times New Roman" w:hAnsi="Times New Roman" w:cs="Times New Roman"/>
          </w:rPr>
          <w:t xml:space="preserve"> l</w:t>
        </w:r>
        <w:r w:rsidRPr="009D2368">
          <w:rPr>
            <w:rFonts w:ascii="Times New Roman" w:hAnsi="Times New Roman" w:cs="Times New Roman"/>
          </w:rPr>
          <w:t>à</w:t>
        </w:r>
        <w:r>
          <w:rPr>
            <w:rFonts w:ascii="Times New Roman" w:hAnsi="Times New Roman" w:cs="Times New Roman"/>
          </w:rPr>
          <w:t xml:space="preserve"> c</w:t>
        </w:r>
        <w:r w:rsidRPr="009D2368">
          <w:rPr>
            <w:rFonts w:ascii="Times New Roman" w:hAnsi="Times New Roman" w:cs="Times New Roman"/>
          </w:rPr>
          <w:t>ơ</w:t>
        </w:r>
        <w:r>
          <w:rPr>
            <w:rFonts w:ascii="Times New Roman" w:hAnsi="Times New Roman" w:cs="Times New Roman"/>
          </w:rPr>
          <w:t xml:space="preserve"> s</w:t>
        </w:r>
        <w:r w:rsidRPr="009D2368">
          <w:rPr>
            <w:rFonts w:ascii="Times New Roman" w:hAnsi="Times New Roman" w:cs="Times New Roman"/>
          </w:rPr>
          <w:t>ở</w:t>
        </w:r>
        <w:r>
          <w:rPr>
            <w:rFonts w:ascii="Times New Roman" w:hAnsi="Times New Roman" w:cs="Times New Roman"/>
          </w:rPr>
          <w:t xml:space="preserve"> </w:t>
        </w:r>
        <w:r w:rsidRPr="009D2368">
          <w:rPr>
            <w:rFonts w:ascii="Times New Roman" w:hAnsi="Times New Roman" w:cs="Times New Roman"/>
          </w:rPr>
          <w:t>đư</w:t>
        </w:r>
        <w:r>
          <w:rPr>
            <w:rFonts w:ascii="Times New Roman" w:hAnsi="Times New Roman" w:cs="Times New Roman"/>
          </w:rPr>
          <w:t>a ra c</w:t>
        </w:r>
        <w:r w:rsidRPr="009D2368">
          <w:rPr>
            <w:rFonts w:ascii="Times New Roman" w:hAnsi="Times New Roman" w:cs="Times New Roman"/>
          </w:rPr>
          <w:t>ác</w:t>
        </w:r>
        <w:r>
          <w:rPr>
            <w:rFonts w:ascii="Times New Roman" w:hAnsi="Times New Roman" w:cs="Times New Roman"/>
          </w:rPr>
          <w:t xml:space="preserve"> quy</w:t>
        </w:r>
        <w:r w:rsidRPr="009D2368">
          <w:rPr>
            <w:rFonts w:ascii="Times New Roman" w:hAnsi="Times New Roman" w:cs="Times New Roman"/>
          </w:rPr>
          <w:t>ết</w:t>
        </w:r>
        <w:r>
          <w:rPr>
            <w:rFonts w:ascii="Times New Roman" w:hAnsi="Times New Roman" w:cs="Times New Roman"/>
          </w:rPr>
          <w:t xml:space="preserve"> </w:t>
        </w:r>
        <w:r w:rsidRPr="009D2368">
          <w:rPr>
            <w:rFonts w:ascii="Times New Roman" w:hAnsi="Times New Roman" w:cs="Times New Roman"/>
          </w:rPr>
          <w:t>định</w:t>
        </w:r>
        <w:r>
          <w:rPr>
            <w:rFonts w:ascii="Times New Roman" w:hAnsi="Times New Roman" w:cs="Times New Roman"/>
          </w:rPr>
          <w:t xml:space="preserve"> đ</w:t>
        </w:r>
        <w:r w:rsidRPr="009D2368">
          <w:rPr>
            <w:rFonts w:ascii="Times New Roman" w:hAnsi="Times New Roman" w:cs="Times New Roman"/>
          </w:rPr>
          <w:t>ầu</w:t>
        </w:r>
        <w:r>
          <w:rPr>
            <w:rFonts w:ascii="Times New Roman" w:hAnsi="Times New Roman" w:cs="Times New Roman"/>
          </w:rPr>
          <w:t xml:space="preserve"> t</w:t>
        </w:r>
        <w:r w:rsidRPr="009D2368">
          <w:rPr>
            <w:rFonts w:ascii="Times New Roman" w:hAnsi="Times New Roman" w:cs="Times New Roman"/>
          </w:rPr>
          <w:t>ư</w:t>
        </w:r>
      </w:ins>
    </w:p>
    <w:p w:rsidR="00E64F3E" w:rsidRPr="00E64F3E" w:rsidRDefault="00F45028" w:rsidP="00E64F3E">
      <w:pPr>
        <w:rPr>
          <w:ins w:id="870" w:author="qnguyen37" w:date="2012-08-15T10:27:00Z"/>
          <w:lang w:val="fr-FR"/>
          <w:rPrChange w:id="871" w:author="qnguyen37" w:date="2012-08-15T10:29:00Z">
            <w:rPr>
              <w:ins w:id="872" w:author="qnguyen37" w:date="2012-08-15T10:27:00Z"/>
              <w:rFonts w:ascii="Times New Roman" w:hAnsi="Times New Roman" w:cs="Times New Roman"/>
            </w:rPr>
          </w:rPrChange>
        </w:rPr>
        <w:pPrChange w:id="873" w:author="qnguyen37" w:date="2012-08-15T10:29:00Z">
          <w:pPr>
            <w:pStyle w:val="Heading1"/>
            <w:jc w:val="both"/>
          </w:pPr>
        </w:pPrChange>
      </w:pPr>
      <w:ins w:id="874" w:author="qnguyen37" w:date="2012-08-15T10:29:00Z">
        <w:r>
          <w:rPr>
            <w:noProof/>
            <w:rPrChange w:id="875" w:author="Unknown">
              <w:rPr>
                <w:noProof/>
                <w:color w:val="0000FF"/>
                <w:u w:val="single"/>
              </w:rPr>
            </w:rPrChange>
          </w:rPr>
          <w:lastRenderedPageBreak/>
          <w:drawing>
            <wp:inline distT="0" distB="0" distL="0" distR="0">
              <wp:extent cx="8229600" cy="523511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29600" cy="5235113"/>
                      </a:xfrm>
                      <a:prstGeom prst="rect">
                        <a:avLst/>
                      </a:prstGeom>
                      <a:noFill/>
                      <a:ln w="9525">
                        <a:noFill/>
                        <a:miter lim="800000"/>
                        <a:headEnd/>
                        <a:tailEnd/>
                      </a:ln>
                    </pic:spPr>
                  </pic:pic>
                </a:graphicData>
              </a:graphic>
            </wp:inline>
          </w:drawing>
        </w:r>
      </w:ins>
    </w:p>
    <w:p w:rsidR="005B434D" w:rsidRPr="00000CEF" w:rsidRDefault="005B434D" w:rsidP="008244DF">
      <w:pPr>
        <w:pStyle w:val="Heading1"/>
        <w:jc w:val="both"/>
        <w:rPr>
          <w:rFonts w:ascii="Times New Roman" w:hAnsi="Times New Roman" w:cs="Times New Roman"/>
        </w:rPr>
      </w:pPr>
      <w:r w:rsidRPr="00000CEF">
        <w:rPr>
          <w:rFonts w:ascii="Times New Roman" w:hAnsi="Times New Roman" w:cs="Times New Roman"/>
        </w:rPr>
        <w:lastRenderedPageBreak/>
        <w:t>Bảng mô tả các hàm trong report:</w:t>
      </w:r>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t>Bảng mô tả các hàm trong report phân tích thị trường</w:t>
      </w:r>
    </w:p>
    <w:p w:rsidR="0072379C" w:rsidRDefault="0072379C" w:rsidP="008244DF">
      <w:pPr>
        <w:jc w:val="both"/>
        <w:rPr>
          <w:ins w:id="876" w:author="qnguyen37" w:date="2012-08-15T16:36:00Z"/>
          <w:rFonts w:ascii="Times New Roman" w:hAnsi="Times New Roman" w:cs="Times New Roman"/>
        </w:rPr>
      </w:pPr>
    </w:p>
    <w:p w:rsidR="00493D1A" w:rsidRDefault="00493D1A" w:rsidP="008244DF">
      <w:pPr>
        <w:jc w:val="both"/>
        <w:rPr>
          <w:ins w:id="877" w:author="qnguyen37" w:date="2012-08-15T16:36:00Z"/>
          <w:rFonts w:ascii="Times New Roman" w:hAnsi="Times New Roman" w:cs="Times New Roman"/>
        </w:rPr>
      </w:pPr>
      <w:ins w:id="878" w:author="qnguyen37" w:date="2012-08-15T16:36:00Z">
        <w:r>
          <w:rPr>
            <w:rFonts w:ascii="Times New Roman" w:hAnsi="Times New Roman" w:cs="Times New Roman"/>
          </w:rPr>
          <w:t>Phân loại:</w:t>
        </w:r>
      </w:ins>
    </w:p>
    <w:p w:rsidR="00E64F3E" w:rsidRDefault="00493D1A" w:rsidP="00E64F3E">
      <w:pPr>
        <w:pStyle w:val="ListParagraph"/>
        <w:numPr>
          <w:ilvl w:val="0"/>
          <w:numId w:val="2"/>
        </w:numPr>
        <w:jc w:val="both"/>
        <w:rPr>
          <w:ins w:id="879" w:author="qnguyen37" w:date="2012-08-15T16:36:00Z"/>
          <w:rFonts w:ascii="Times New Roman" w:hAnsi="Times New Roman" w:cs="Times New Roman"/>
        </w:rPr>
        <w:pPrChange w:id="880" w:author="qnguyen37" w:date="2012-08-15T16:36:00Z">
          <w:pPr>
            <w:jc w:val="both"/>
          </w:pPr>
        </w:pPrChange>
      </w:pPr>
      <w:ins w:id="881" w:author="qnguyen37" w:date="2012-08-15T16:36:00Z">
        <w:r>
          <w:rPr>
            <w:rFonts w:ascii="Times New Roman" w:hAnsi="Times New Roman" w:cs="Times New Roman"/>
          </w:rPr>
          <w:t>Lien quan đến danh sách, tên của Index hoặc cổ phiếu</w:t>
        </w:r>
      </w:ins>
    </w:p>
    <w:p w:rsidR="00E64F3E" w:rsidRDefault="00493D1A" w:rsidP="00E64F3E">
      <w:pPr>
        <w:pStyle w:val="ListParagraph"/>
        <w:numPr>
          <w:ilvl w:val="0"/>
          <w:numId w:val="2"/>
        </w:numPr>
        <w:jc w:val="both"/>
        <w:rPr>
          <w:ins w:id="882" w:author="qnguyen37" w:date="2012-08-15T16:57:00Z"/>
          <w:rFonts w:ascii="Times New Roman" w:hAnsi="Times New Roman" w:cs="Times New Roman"/>
        </w:rPr>
        <w:pPrChange w:id="883" w:author="qnguyen37" w:date="2012-08-15T16:36:00Z">
          <w:pPr>
            <w:jc w:val="both"/>
          </w:pPr>
        </w:pPrChange>
      </w:pPr>
      <w:ins w:id="884" w:author="qnguyen37" w:date="2012-08-15T16:37:00Z">
        <w:r>
          <w:rPr>
            <w:rFonts w:ascii="Times New Roman" w:hAnsi="Times New Roman" w:cs="Times New Roman"/>
          </w:rPr>
          <w:t xml:space="preserve">Thông tin về thay </w:t>
        </w:r>
      </w:ins>
      <w:ins w:id="885" w:author="qnguyen37" w:date="2012-08-15T16:40:00Z">
        <w:r>
          <w:rPr>
            <w:rFonts w:ascii="Times New Roman" w:hAnsi="Times New Roman" w:cs="Times New Roman"/>
          </w:rPr>
          <w:t>đổi của</w:t>
        </w:r>
      </w:ins>
      <w:ins w:id="886" w:author="qnguyen37" w:date="2012-08-15T16:57:00Z">
        <w:r w:rsidR="00892FF8">
          <w:rPr>
            <w:rFonts w:ascii="Times New Roman" w:hAnsi="Times New Roman" w:cs="Times New Roman"/>
          </w:rPr>
          <w:t xml:space="preserve"> VNIndex</w:t>
        </w:r>
        <w:r w:rsidR="005830D4">
          <w:rPr>
            <w:rFonts w:ascii="Times New Roman" w:hAnsi="Times New Roman" w:cs="Times New Roman"/>
          </w:rPr>
          <w:t>/stock dựa trên giá/khối lượng</w:t>
        </w:r>
      </w:ins>
    </w:p>
    <w:p w:rsidR="00E64F3E" w:rsidRPr="00E64F3E" w:rsidRDefault="005830D4" w:rsidP="00E64F3E">
      <w:pPr>
        <w:pStyle w:val="ListParagraph"/>
        <w:numPr>
          <w:ilvl w:val="0"/>
          <w:numId w:val="2"/>
        </w:numPr>
        <w:jc w:val="both"/>
        <w:rPr>
          <w:rFonts w:ascii="Times New Roman" w:hAnsi="Times New Roman" w:cs="Times New Roman"/>
          <w:rPrChange w:id="887" w:author="qnguyen37" w:date="2012-08-15T16:36:00Z">
            <w:rPr/>
          </w:rPrChange>
        </w:rPr>
        <w:pPrChange w:id="888" w:author="qnguyen37" w:date="2012-08-15T16:36:00Z">
          <w:pPr>
            <w:jc w:val="both"/>
          </w:pPr>
        </w:pPrChange>
      </w:pPr>
      <w:ins w:id="889" w:author="qnguyen37" w:date="2012-08-15T16:58:00Z">
        <w:r>
          <w:rPr>
            <w:rFonts w:ascii="Times New Roman" w:hAnsi="Times New Roman" w:cs="Times New Roman"/>
          </w:rPr>
          <w:t>Thông tin statistic: danh sách các top cổ phiếu…</w:t>
        </w:r>
      </w:ins>
    </w:p>
    <w:tbl>
      <w:tblPr>
        <w:tblStyle w:val="TableGrid"/>
        <w:tblW w:w="15502" w:type="dxa"/>
        <w:tblInd w:w="-702" w:type="dxa"/>
        <w:tblLayout w:type="fixed"/>
        <w:tblLook w:val="04A0"/>
        <w:tblPrChange w:id="890" w:author="quan_nh" w:date="2012-08-25T10:47:00Z">
          <w:tblPr>
            <w:tblStyle w:val="TableGrid"/>
            <w:tblW w:w="14456" w:type="dxa"/>
            <w:tblInd w:w="-702" w:type="dxa"/>
            <w:tblLayout w:type="fixed"/>
            <w:tblLook w:val="04A0"/>
          </w:tblPr>
        </w:tblPrChange>
      </w:tblPr>
      <w:tblGrid>
        <w:gridCol w:w="2452"/>
        <w:gridCol w:w="1800"/>
        <w:gridCol w:w="2070"/>
        <w:gridCol w:w="152"/>
        <w:gridCol w:w="838"/>
        <w:gridCol w:w="2222"/>
        <w:gridCol w:w="28"/>
        <w:gridCol w:w="1745"/>
        <w:gridCol w:w="1585"/>
        <w:gridCol w:w="2555"/>
        <w:gridCol w:w="55"/>
        <w:tblGridChange w:id="891">
          <w:tblGrid>
            <w:gridCol w:w="1404"/>
            <w:gridCol w:w="576"/>
            <w:gridCol w:w="472"/>
            <w:gridCol w:w="1328"/>
            <w:gridCol w:w="128"/>
            <w:gridCol w:w="344"/>
            <w:gridCol w:w="968"/>
            <w:gridCol w:w="470"/>
            <w:gridCol w:w="632"/>
            <w:gridCol w:w="518"/>
            <w:gridCol w:w="472"/>
            <w:gridCol w:w="94"/>
            <w:gridCol w:w="84"/>
            <w:gridCol w:w="1350"/>
            <w:gridCol w:w="250"/>
            <w:gridCol w:w="472"/>
            <w:gridCol w:w="904"/>
            <w:gridCol w:w="1254"/>
            <w:gridCol w:w="519"/>
            <w:gridCol w:w="181"/>
            <w:gridCol w:w="472"/>
            <w:gridCol w:w="2138"/>
            <w:gridCol w:w="472"/>
            <w:gridCol w:w="358"/>
            <w:gridCol w:w="519"/>
            <w:gridCol w:w="3621"/>
          </w:tblGrid>
        </w:tblGridChange>
      </w:tblGrid>
      <w:tr w:rsidR="001E5F49" w:rsidRPr="00D17B0A" w:rsidTr="0080575E">
        <w:trPr>
          <w:trPrChange w:id="892" w:author="quan_nh" w:date="2012-08-25T10:47:00Z">
            <w:trPr>
              <w:gridBefore w:val="1"/>
            </w:trPr>
          </w:trPrChange>
        </w:trPr>
        <w:tc>
          <w:tcPr>
            <w:tcW w:w="2452" w:type="dxa"/>
            <w:tcPrChange w:id="893" w:author="quan_nh" w:date="2012-08-25T10:47:00Z">
              <w:tcPr>
                <w:tcW w:w="2504" w:type="dxa"/>
                <w:gridSpan w:val="4"/>
              </w:tcPr>
            </w:tcPrChange>
          </w:tcPr>
          <w:p w:rsidR="001E5F49" w:rsidRPr="00D17B0A" w:rsidRDefault="00E64F3E" w:rsidP="008244DF">
            <w:pPr>
              <w:spacing w:after="200" w:line="276" w:lineRule="auto"/>
              <w:jc w:val="both"/>
              <w:rPr>
                <w:rFonts w:ascii="Times New Roman" w:hAnsi="Times New Roman" w:cs="Times New Roman"/>
                <w:b/>
                <w:sz w:val="28"/>
                <w:szCs w:val="28"/>
              </w:rPr>
            </w:pPr>
            <w:bookmarkStart w:id="894" w:name="OLE_LINK1"/>
            <w:r w:rsidRPr="00E64F3E">
              <w:rPr>
                <w:rFonts w:ascii="Times New Roman" w:hAnsi="Times New Roman" w:cs="Times New Roman"/>
                <w:b/>
                <w:sz w:val="28"/>
                <w:szCs w:val="28"/>
                <w:rPrChange w:id="895" w:author="qnguyen37" w:date="2012-08-15T15:56:00Z">
                  <w:rPr>
                    <w:rFonts w:ascii="Times New Roman" w:hAnsi="Times New Roman" w:cs="Times New Roman"/>
                    <w:b/>
                    <w:color w:val="0000FF"/>
                    <w:sz w:val="28"/>
                    <w:szCs w:val="28"/>
                    <w:u w:val="single"/>
                  </w:rPr>
                </w:rPrChange>
              </w:rPr>
              <w:t>Tên hàm</w:t>
            </w:r>
          </w:p>
        </w:tc>
        <w:tc>
          <w:tcPr>
            <w:tcW w:w="1800" w:type="dxa"/>
            <w:tcPrChange w:id="896" w:author="quan_nh" w:date="2012-08-25T10:47:00Z">
              <w:tcPr>
                <w:tcW w:w="1782" w:type="dxa"/>
                <w:gridSpan w:val="3"/>
              </w:tcPr>
            </w:tcPrChange>
          </w:tcPr>
          <w:p w:rsidR="001E5F49" w:rsidRPr="00D17B0A" w:rsidRDefault="00E64F3E" w:rsidP="008244DF">
            <w:pPr>
              <w:spacing w:after="200" w:line="276" w:lineRule="auto"/>
              <w:jc w:val="both"/>
              <w:rPr>
                <w:ins w:id="897" w:author="qnguyen37" w:date="2012-08-14T09:30:00Z"/>
                <w:rFonts w:ascii="Times New Roman" w:hAnsi="Times New Roman" w:cs="Times New Roman"/>
                <w:b/>
                <w:sz w:val="28"/>
                <w:szCs w:val="28"/>
              </w:rPr>
            </w:pPr>
            <w:ins w:id="898" w:author="qnguyen37" w:date="2012-08-14T09:30:00Z">
              <w:r w:rsidRPr="00E64F3E">
                <w:rPr>
                  <w:rFonts w:ascii="Times New Roman" w:hAnsi="Times New Roman" w:cs="Times New Roman"/>
                  <w:b/>
                  <w:sz w:val="28"/>
                  <w:szCs w:val="28"/>
                  <w:rPrChange w:id="899" w:author="qnguyen37" w:date="2012-08-15T15:56:00Z">
                    <w:rPr>
                      <w:rFonts w:ascii="Times New Roman" w:hAnsi="Times New Roman" w:cs="Times New Roman"/>
                      <w:b/>
                      <w:color w:val="0000FF"/>
                      <w:sz w:val="28"/>
                      <w:szCs w:val="28"/>
                      <w:u w:val="single"/>
                    </w:rPr>
                  </w:rPrChange>
                </w:rPr>
                <w:t>Input</w:t>
              </w:r>
            </w:ins>
          </w:p>
        </w:tc>
        <w:tc>
          <w:tcPr>
            <w:tcW w:w="2070" w:type="dxa"/>
            <w:tcPrChange w:id="900" w:author="quan_nh" w:date="2012-08-25T10:47:00Z">
              <w:tcPr>
                <w:tcW w:w="1800" w:type="dxa"/>
                <w:gridSpan w:val="5"/>
              </w:tcPr>
            </w:tcPrChange>
          </w:tcPr>
          <w:p w:rsidR="001E5F49" w:rsidRPr="00D17B0A" w:rsidRDefault="00E64F3E" w:rsidP="008244DF">
            <w:pPr>
              <w:spacing w:after="200" w:line="276" w:lineRule="auto"/>
              <w:jc w:val="both"/>
              <w:rPr>
                <w:ins w:id="901" w:author="qnguyen37" w:date="2012-08-14T09:30:00Z"/>
                <w:rFonts w:ascii="Times New Roman" w:hAnsi="Times New Roman" w:cs="Times New Roman"/>
                <w:b/>
                <w:sz w:val="28"/>
                <w:szCs w:val="28"/>
              </w:rPr>
            </w:pPr>
            <w:ins w:id="902" w:author="qnguyen37" w:date="2012-08-14T09:30:00Z">
              <w:r w:rsidRPr="00E64F3E">
                <w:rPr>
                  <w:rFonts w:ascii="Times New Roman" w:hAnsi="Times New Roman" w:cs="Times New Roman"/>
                  <w:b/>
                  <w:sz w:val="28"/>
                  <w:szCs w:val="28"/>
                  <w:rPrChange w:id="903" w:author="qnguyen37" w:date="2012-08-15T15:56:00Z">
                    <w:rPr>
                      <w:rFonts w:ascii="Times New Roman" w:hAnsi="Times New Roman" w:cs="Times New Roman"/>
                      <w:b/>
                      <w:color w:val="0000FF"/>
                      <w:sz w:val="28"/>
                      <w:szCs w:val="28"/>
                      <w:u w:val="single"/>
                    </w:rPr>
                  </w:rPrChange>
                </w:rPr>
                <w:t>Output</w:t>
              </w:r>
            </w:ins>
          </w:p>
        </w:tc>
        <w:tc>
          <w:tcPr>
            <w:tcW w:w="990" w:type="dxa"/>
            <w:gridSpan w:val="2"/>
            <w:tcPrChange w:id="904" w:author="quan_nh" w:date="2012-08-25T10:47:00Z">
              <w:tcPr>
                <w:tcW w:w="1350" w:type="dxa"/>
              </w:tcPr>
            </w:tcPrChange>
          </w:tcPr>
          <w:p w:rsidR="001E5F49" w:rsidRPr="00D17B0A" w:rsidRDefault="00E64F3E" w:rsidP="008244DF">
            <w:pPr>
              <w:spacing w:after="200" w:line="276" w:lineRule="auto"/>
              <w:jc w:val="both"/>
              <w:rPr>
                <w:ins w:id="905" w:author="qnguyen37" w:date="2012-08-14T09:41:00Z"/>
                <w:rFonts w:ascii="Times New Roman" w:hAnsi="Times New Roman" w:cs="Times New Roman"/>
                <w:b/>
                <w:sz w:val="28"/>
                <w:szCs w:val="28"/>
              </w:rPr>
            </w:pPr>
            <w:ins w:id="906" w:author="qnguyen37" w:date="2012-08-14T09:41:00Z">
              <w:r w:rsidRPr="00E64F3E">
                <w:rPr>
                  <w:rFonts w:ascii="Times New Roman" w:hAnsi="Times New Roman" w:cs="Times New Roman"/>
                  <w:b/>
                  <w:sz w:val="28"/>
                  <w:szCs w:val="28"/>
                  <w:rPrChange w:id="907" w:author="qnguyen37" w:date="2012-08-15T15:56:00Z">
                    <w:rPr>
                      <w:rFonts w:ascii="Times New Roman" w:hAnsi="Times New Roman" w:cs="Times New Roman"/>
                      <w:b/>
                      <w:color w:val="0000FF"/>
                      <w:sz w:val="28"/>
                      <w:szCs w:val="28"/>
                      <w:u w:val="single"/>
                    </w:rPr>
                  </w:rPrChange>
                </w:rPr>
                <w:t>Category</w:t>
              </w:r>
            </w:ins>
          </w:p>
        </w:tc>
        <w:tc>
          <w:tcPr>
            <w:tcW w:w="2250" w:type="dxa"/>
            <w:gridSpan w:val="2"/>
            <w:tcPrChange w:id="908" w:author="quan_nh" w:date="2012-08-25T10:47:00Z">
              <w:tcPr>
                <w:tcW w:w="2880" w:type="dxa"/>
                <w:gridSpan w:val="4"/>
              </w:tcPr>
            </w:tcPrChange>
          </w:tcPr>
          <w:p w:rsidR="001E5F49" w:rsidRPr="00D17B0A" w:rsidRDefault="00E64F3E" w:rsidP="008244DF">
            <w:pPr>
              <w:spacing w:after="200" w:line="276" w:lineRule="auto"/>
              <w:jc w:val="both"/>
              <w:rPr>
                <w:rFonts w:ascii="Times New Roman" w:hAnsi="Times New Roman" w:cs="Times New Roman"/>
                <w:b/>
                <w:sz w:val="28"/>
                <w:szCs w:val="28"/>
              </w:rPr>
            </w:pPr>
            <w:r w:rsidRPr="00E64F3E">
              <w:rPr>
                <w:rFonts w:ascii="Times New Roman" w:hAnsi="Times New Roman" w:cs="Times New Roman"/>
                <w:b/>
                <w:sz w:val="28"/>
                <w:szCs w:val="28"/>
                <w:rPrChange w:id="909" w:author="qnguyen37" w:date="2012-08-15T15:56:00Z">
                  <w:rPr>
                    <w:rFonts w:ascii="Times New Roman" w:hAnsi="Times New Roman" w:cs="Times New Roman"/>
                    <w:b/>
                    <w:color w:val="0000FF"/>
                    <w:sz w:val="28"/>
                    <w:szCs w:val="28"/>
                    <w:u w:val="single"/>
                  </w:rPr>
                </w:rPrChange>
              </w:rPr>
              <w:t>Mục đích</w:t>
            </w:r>
          </w:p>
        </w:tc>
        <w:tc>
          <w:tcPr>
            <w:tcW w:w="3330" w:type="dxa"/>
            <w:gridSpan w:val="2"/>
            <w:tcPrChange w:id="910" w:author="quan_nh" w:date="2012-08-25T10:47:00Z">
              <w:tcPr>
                <w:tcW w:w="4140" w:type="dxa"/>
                <w:gridSpan w:val="6"/>
              </w:tcPr>
            </w:tcPrChange>
          </w:tcPr>
          <w:p w:rsidR="001E5F49" w:rsidRPr="00D17B0A" w:rsidRDefault="00E64F3E" w:rsidP="008244DF">
            <w:pPr>
              <w:spacing w:after="200" w:line="276" w:lineRule="auto"/>
              <w:jc w:val="both"/>
              <w:rPr>
                <w:rFonts w:ascii="Times New Roman" w:hAnsi="Times New Roman" w:cs="Times New Roman"/>
                <w:b/>
                <w:sz w:val="28"/>
                <w:szCs w:val="28"/>
              </w:rPr>
            </w:pPr>
            <w:r w:rsidRPr="00E64F3E">
              <w:rPr>
                <w:rFonts w:ascii="Times New Roman" w:hAnsi="Times New Roman" w:cs="Times New Roman"/>
                <w:b/>
                <w:sz w:val="28"/>
                <w:szCs w:val="28"/>
                <w:rPrChange w:id="911" w:author="qnguyen37" w:date="2012-08-15T15:56:00Z">
                  <w:rPr>
                    <w:rFonts w:ascii="Times New Roman" w:hAnsi="Times New Roman" w:cs="Times New Roman"/>
                    <w:b/>
                    <w:color w:val="0000FF"/>
                    <w:sz w:val="28"/>
                    <w:szCs w:val="28"/>
                    <w:u w:val="single"/>
                  </w:rPr>
                </w:rPrChange>
              </w:rPr>
              <w:t>Nội dung</w:t>
            </w:r>
          </w:p>
        </w:tc>
        <w:tc>
          <w:tcPr>
            <w:tcW w:w="2610" w:type="dxa"/>
            <w:gridSpan w:val="2"/>
            <w:tcPrChange w:id="912" w:author="quan_nh" w:date="2012-08-25T10:47:00Z">
              <w:tcPr>
                <w:tcW w:w="4140" w:type="dxa"/>
                <w:gridSpan w:val="2"/>
              </w:tcPr>
            </w:tcPrChange>
          </w:tcPr>
          <w:p w:rsidR="001E5F49" w:rsidRPr="00D17B0A" w:rsidRDefault="001E5F49" w:rsidP="008244DF">
            <w:pPr>
              <w:spacing w:after="200" w:line="276" w:lineRule="auto"/>
              <w:jc w:val="both"/>
              <w:rPr>
                <w:ins w:id="913" w:author="qnguyen37" w:date="2012-08-15T15:59:00Z"/>
                <w:rFonts w:ascii="Times New Roman" w:hAnsi="Times New Roman" w:cs="Times New Roman"/>
                <w:b/>
                <w:sz w:val="28"/>
                <w:szCs w:val="28"/>
              </w:rPr>
            </w:pPr>
            <w:ins w:id="914" w:author="qnguyen37" w:date="2012-08-15T15:59:00Z">
              <w:r>
                <w:rPr>
                  <w:rFonts w:ascii="Times New Roman" w:hAnsi="Times New Roman" w:cs="Times New Roman"/>
                  <w:b/>
                  <w:sz w:val="28"/>
                  <w:szCs w:val="28"/>
                </w:rPr>
                <w:t>Mapping hàm Webservice</w:t>
              </w:r>
            </w:ins>
          </w:p>
        </w:tc>
      </w:tr>
      <w:tr w:rsidR="005A679C" w:rsidRPr="00C14D1E" w:rsidTr="0080575E">
        <w:tblPrEx>
          <w:tblPrExChange w:id="915" w:author="quan_nh" w:date="2012-08-25T10:47:00Z">
            <w:tblPrEx>
              <w:tblW w:w="15030" w:type="dxa"/>
            </w:tblPrEx>
          </w:tblPrExChange>
        </w:tblPrEx>
        <w:trPr>
          <w:ins w:id="916" w:author="quan_nh" w:date="2012-08-18T10:07:00Z"/>
          <w:trPrChange w:id="917" w:author="quan_nh" w:date="2012-08-25T10:47:00Z">
            <w:trPr>
              <w:gridAfter w:val="0"/>
            </w:trPr>
          </w:trPrChange>
        </w:trPr>
        <w:tc>
          <w:tcPr>
            <w:tcW w:w="2452" w:type="dxa"/>
            <w:tcPrChange w:id="918" w:author="quan_nh" w:date="2012-08-25T10:47:00Z">
              <w:tcPr>
                <w:tcW w:w="1980" w:type="dxa"/>
                <w:gridSpan w:val="2"/>
              </w:tcPr>
            </w:tcPrChange>
          </w:tcPr>
          <w:p w:rsidR="005A679C" w:rsidRPr="00C14D1E" w:rsidRDefault="00E64F3E" w:rsidP="008244DF">
            <w:pPr>
              <w:spacing w:after="200" w:line="276" w:lineRule="auto"/>
              <w:jc w:val="both"/>
              <w:rPr>
                <w:ins w:id="919" w:author="quan_nh" w:date="2012-08-18T10:07:00Z"/>
                <w:rFonts w:ascii="Times New Roman" w:hAnsi="Times New Roman" w:cs="Times New Roman"/>
                <w:b/>
                <w:sz w:val="24"/>
                <w:szCs w:val="24"/>
                <w:rPrChange w:id="920" w:author="quan_nh" w:date="2012-08-18T10:07:00Z">
                  <w:rPr>
                    <w:ins w:id="921" w:author="quan_nh" w:date="2012-08-18T10:07:00Z"/>
                    <w:rFonts w:ascii="Times New Roman" w:hAnsi="Times New Roman" w:cs="Times New Roman"/>
                    <w:sz w:val="24"/>
                    <w:szCs w:val="24"/>
                  </w:rPr>
                </w:rPrChange>
              </w:rPr>
            </w:pPr>
            <w:ins w:id="922" w:author="quan_nh" w:date="2012-08-18T10:07:00Z">
              <w:r w:rsidRPr="00E64F3E">
                <w:rPr>
                  <w:rFonts w:ascii="Times New Roman" w:hAnsi="Times New Roman" w:cs="Times New Roman"/>
                  <w:b/>
                  <w:sz w:val="24"/>
                  <w:szCs w:val="24"/>
                  <w:rPrChange w:id="923" w:author="quan_nh" w:date="2012-08-18T10:07:00Z">
                    <w:rPr>
                      <w:rFonts w:ascii="Times New Roman" w:hAnsi="Times New Roman" w:cs="Times New Roman"/>
                      <w:color w:val="0000FF"/>
                      <w:sz w:val="24"/>
                      <w:szCs w:val="24"/>
                      <w:u w:val="single"/>
                    </w:rPr>
                  </w:rPrChange>
                </w:rPr>
                <w:t>Liên quan danh sách</w:t>
              </w:r>
            </w:ins>
          </w:p>
        </w:tc>
        <w:tc>
          <w:tcPr>
            <w:tcW w:w="1800" w:type="dxa"/>
            <w:tcPrChange w:id="924" w:author="quan_nh" w:date="2012-08-25T10:47:00Z">
              <w:tcPr>
                <w:tcW w:w="1800" w:type="dxa"/>
                <w:gridSpan w:val="2"/>
              </w:tcPr>
            </w:tcPrChange>
          </w:tcPr>
          <w:p w:rsidR="005A679C" w:rsidRPr="00C14D1E" w:rsidRDefault="005A679C" w:rsidP="00E96371">
            <w:pPr>
              <w:spacing w:after="200" w:line="276" w:lineRule="auto"/>
              <w:jc w:val="both"/>
              <w:rPr>
                <w:ins w:id="925" w:author="quan_nh" w:date="2012-08-18T10:07:00Z"/>
                <w:rFonts w:ascii="Times New Roman" w:hAnsi="Times New Roman" w:cs="Times New Roman"/>
                <w:b/>
                <w:sz w:val="24"/>
                <w:szCs w:val="24"/>
                <w:rPrChange w:id="926" w:author="quan_nh" w:date="2012-08-18T10:07:00Z">
                  <w:rPr>
                    <w:ins w:id="927" w:author="quan_nh" w:date="2012-08-18T10:07:00Z"/>
                    <w:rFonts w:ascii="Times New Roman" w:hAnsi="Times New Roman" w:cs="Times New Roman"/>
                    <w:sz w:val="24"/>
                    <w:szCs w:val="24"/>
                  </w:rPr>
                </w:rPrChange>
              </w:rPr>
            </w:pPr>
          </w:p>
        </w:tc>
        <w:tc>
          <w:tcPr>
            <w:tcW w:w="2070" w:type="dxa"/>
            <w:tcPrChange w:id="928" w:author="quan_nh" w:date="2012-08-25T10:47:00Z">
              <w:tcPr>
                <w:tcW w:w="1440" w:type="dxa"/>
                <w:gridSpan w:val="3"/>
              </w:tcPr>
            </w:tcPrChange>
          </w:tcPr>
          <w:p w:rsidR="005A679C" w:rsidRPr="00C14D1E" w:rsidRDefault="005A679C" w:rsidP="008244DF">
            <w:pPr>
              <w:spacing w:after="200" w:line="276" w:lineRule="auto"/>
              <w:jc w:val="both"/>
              <w:rPr>
                <w:ins w:id="929" w:author="quan_nh" w:date="2012-08-18T10:07:00Z"/>
                <w:rFonts w:ascii="Times New Roman" w:hAnsi="Times New Roman" w:cs="Times New Roman"/>
                <w:b/>
                <w:sz w:val="24"/>
                <w:szCs w:val="24"/>
                <w:rPrChange w:id="930" w:author="quan_nh" w:date="2012-08-18T10:07:00Z">
                  <w:rPr>
                    <w:ins w:id="931" w:author="quan_nh" w:date="2012-08-18T10:07:00Z"/>
                    <w:rFonts w:ascii="Times New Roman" w:hAnsi="Times New Roman" w:cs="Times New Roman"/>
                    <w:sz w:val="24"/>
                    <w:szCs w:val="24"/>
                  </w:rPr>
                </w:rPrChange>
              </w:rPr>
            </w:pPr>
          </w:p>
        </w:tc>
        <w:tc>
          <w:tcPr>
            <w:tcW w:w="990" w:type="dxa"/>
            <w:gridSpan w:val="2"/>
            <w:tcPrChange w:id="932" w:author="quan_nh" w:date="2012-08-25T10:47:00Z">
              <w:tcPr>
                <w:tcW w:w="1620" w:type="dxa"/>
                <w:gridSpan w:val="3"/>
              </w:tcPr>
            </w:tcPrChange>
          </w:tcPr>
          <w:p w:rsidR="005A679C" w:rsidRPr="00C14D1E" w:rsidRDefault="005A679C" w:rsidP="008244DF">
            <w:pPr>
              <w:spacing w:after="200" w:line="276" w:lineRule="auto"/>
              <w:jc w:val="both"/>
              <w:rPr>
                <w:ins w:id="933" w:author="quan_nh" w:date="2012-08-18T10:07:00Z"/>
                <w:rFonts w:ascii="Times New Roman" w:hAnsi="Times New Roman" w:cs="Times New Roman"/>
                <w:b/>
                <w:sz w:val="24"/>
                <w:szCs w:val="24"/>
                <w:rPrChange w:id="934" w:author="quan_nh" w:date="2012-08-18T10:07:00Z">
                  <w:rPr>
                    <w:ins w:id="935" w:author="quan_nh" w:date="2012-08-18T10:07:00Z"/>
                    <w:rFonts w:ascii="Times New Roman" w:hAnsi="Times New Roman" w:cs="Times New Roman"/>
                    <w:sz w:val="24"/>
                    <w:szCs w:val="24"/>
                  </w:rPr>
                </w:rPrChange>
              </w:rPr>
            </w:pPr>
          </w:p>
        </w:tc>
        <w:tc>
          <w:tcPr>
            <w:tcW w:w="2250" w:type="dxa"/>
            <w:gridSpan w:val="2"/>
            <w:tcPrChange w:id="936" w:author="quan_nh" w:date="2012-08-25T10:47:00Z">
              <w:tcPr>
                <w:tcW w:w="2250" w:type="dxa"/>
                <w:gridSpan w:val="5"/>
              </w:tcPr>
            </w:tcPrChange>
          </w:tcPr>
          <w:p w:rsidR="005A679C" w:rsidRPr="00C14D1E" w:rsidRDefault="005A679C" w:rsidP="008244DF">
            <w:pPr>
              <w:spacing w:after="200" w:line="276" w:lineRule="auto"/>
              <w:jc w:val="both"/>
              <w:rPr>
                <w:ins w:id="937" w:author="quan_nh" w:date="2012-08-18T10:07:00Z"/>
                <w:rFonts w:ascii="Times New Roman" w:hAnsi="Times New Roman" w:cs="Times New Roman"/>
                <w:b/>
                <w:sz w:val="24"/>
                <w:szCs w:val="24"/>
                <w:rPrChange w:id="938" w:author="quan_nh" w:date="2012-08-18T10:07:00Z">
                  <w:rPr>
                    <w:ins w:id="939" w:author="quan_nh" w:date="2012-08-18T10:07:00Z"/>
                    <w:rFonts w:ascii="Times New Roman" w:hAnsi="Times New Roman" w:cs="Times New Roman"/>
                    <w:sz w:val="24"/>
                    <w:szCs w:val="24"/>
                  </w:rPr>
                </w:rPrChange>
              </w:rPr>
            </w:pPr>
          </w:p>
        </w:tc>
        <w:tc>
          <w:tcPr>
            <w:tcW w:w="3330" w:type="dxa"/>
            <w:gridSpan w:val="2"/>
            <w:tcPrChange w:id="940" w:author="quan_nh" w:date="2012-08-25T10:47:00Z">
              <w:tcPr>
                <w:tcW w:w="3330" w:type="dxa"/>
                <w:gridSpan w:val="5"/>
              </w:tcPr>
            </w:tcPrChange>
          </w:tcPr>
          <w:p w:rsidR="005A679C" w:rsidRPr="00C14D1E" w:rsidRDefault="005A679C" w:rsidP="008244DF">
            <w:pPr>
              <w:spacing w:after="200" w:line="276" w:lineRule="auto"/>
              <w:jc w:val="both"/>
              <w:rPr>
                <w:ins w:id="941" w:author="quan_nh" w:date="2012-08-18T10:07:00Z"/>
                <w:rFonts w:ascii="Times New Roman" w:hAnsi="Times New Roman" w:cs="Times New Roman"/>
                <w:b/>
                <w:sz w:val="24"/>
                <w:szCs w:val="24"/>
                <w:rPrChange w:id="942" w:author="quan_nh" w:date="2012-08-18T10:07:00Z">
                  <w:rPr>
                    <w:ins w:id="943" w:author="quan_nh" w:date="2012-08-18T10:07:00Z"/>
                    <w:rFonts w:ascii="Times New Roman" w:hAnsi="Times New Roman" w:cs="Times New Roman"/>
                    <w:sz w:val="24"/>
                    <w:szCs w:val="24"/>
                  </w:rPr>
                </w:rPrChange>
              </w:rPr>
            </w:pPr>
          </w:p>
        </w:tc>
        <w:tc>
          <w:tcPr>
            <w:tcW w:w="2610" w:type="dxa"/>
            <w:gridSpan w:val="2"/>
            <w:tcPrChange w:id="944" w:author="quan_nh" w:date="2012-08-25T10:47:00Z">
              <w:tcPr>
                <w:tcW w:w="2610" w:type="dxa"/>
                <w:gridSpan w:val="2"/>
              </w:tcPr>
            </w:tcPrChange>
          </w:tcPr>
          <w:p w:rsidR="005A679C" w:rsidRPr="00C14D1E" w:rsidRDefault="005A679C" w:rsidP="008244DF">
            <w:pPr>
              <w:spacing w:after="200" w:line="276" w:lineRule="auto"/>
              <w:jc w:val="both"/>
              <w:rPr>
                <w:ins w:id="945" w:author="quan_nh" w:date="2012-08-18T10:07:00Z"/>
                <w:rFonts w:ascii="Times New Roman" w:hAnsi="Times New Roman" w:cs="Times New Roman"/>
                <w:b/>
                <w:sz w:val="24"/>
                <w:szCs w:val="24"/>
                <w:rPrChange w:id="946" w:author="quan_nh" w:date="2012-08-18T10:07:00Z">
                  <w:rPr>
                    <w:ins w:id="947" w:author="quan_nh" w:date="2012-08-18T10:07:00Z"/>
                    <w:rFonts w:ascii="Times New Roman" w:hAnsi="Times New Roman" w:cs="Times New Roman"/>
                    <w:sz w:val="24"/>
                    <w:szCs w:val="24"/>
                  </w:rPr>
                </w:rPrChange>
              </w:rPr>
            </w:pPr>
          </w:p>
        </w:tc>
      </w:tr>
      <w:tr w:rsidR="001E5F49" w:rsidRPr="00603A95" w:rsidDel="004F6EB5" w:rsidTr="0080575E">
        <w:trPr>
          <w:del w:id="948" w:author="quan_nh" w:date="2012-08-25T10:48:00Z"/>
          <w:trPrChange w:id="949" w:author="quan_nh" w:date="2012-08-25T10:47:00Z">
            <w:trPr>
              <w:gridBefore w:val="1"/>
            </w:trPr>
          </w:trPrChange>
        </w:trPr>
        <w:tc>
          <w:tcPr>
            <w:tcW w:w="2452" w:type="dxa"/>
            <w:tcPrChange w:id="950" w:author="quan_nh" w:date="2012-08-25T10:47:00Z">
              <w:tcPr>
                <w:tcW w:w="2504" w:type="dxa"/>
                <w:gridSpan w:val="4"/>
              </w:tcPr>
            </w:tcPrChange>
          </w:tcPr>
          <w:p w:rsidR="001E5F49" w:rsidRPr="00603A95" w:rsidDel="004F6EB5" w:rsidRDefault="00E64F3E" w:rsidP="008244DF">
            <w:pPr>
              <w:spacing w:after="200" w:line="276" w:lineRule="auto"/>
              <w:jc w:val="both"/>
              <w:rPr>
                <w:del w:id="951" w:author="quan_nh" w:date="2012-08-25T10:48:00Z"/>
                <w:rFonts w:ascii="Times New Roman" w:hAnsi="Times New Roman" w:cs="Times New Roman"/>
                <w:b/>
                <w:sz w:val="24"/>
                <w:szCs w:val="24"/>
                <w:rPrChange w:id="952" w:author="quan_nh" w:date="2012-08-25T09:36:00Z">
                  <w:rPr>
                    <w:del w:id="953" w:author="quan_nh" w:date="2012-08-25T10:48:00Z"/>
                    <w:rFonts w:ascii="Times New Roman" w:hAnsi="Times New Roman" w:cs="Times New Roman"/>
                    <w:sz w:val="24"/>
                    <w:szCs w:val="24"/>
                  </w:rPr>
                </w:rPrChange>
              </w:rPr>
            </w:pPr>
            <w:bookmarkStart w:id="954" w:name="TangGiamVNIndex"/>
            <w:del w:id="955" w:author="quan_nh" w:date="2012-08-25T10:48:00Z">
              <w:r w:rsidRPr="00603A95" w:rsidDel="004F6EB5">
                <w:rPr>
                  <w:rFonts w:ascii="Times New Roman" w:hAnsi="Times New Roman" w:cs="Times New Roman"/>
                  <w:b/>
                  <w:sz w:val="24"/>
                  <w:szCs w:val="24"/>
                  <w:rPrChange w:id="956" w:author="quan_nh" w:date="2012-08-25T09:36:00Z">
                    <w:rPr>
                      <w:rFonts w:ascii="Times New Roman" w:hAnsi="Times New Roman" w:cs="Times New Roman"/>
                      <w:color w:val="0000FF"/>
                      <w:sz w:val="24"/>
                      <w:szCs w:val="24"/>
                      <w:u w:val="single"/>
                    </w:rPr>
                  </w:rPrChange>
                </w:rPr>
                <w:delText>TangGiam</w:delText>
              </w:r>
            </w:del>
          </w:p>
          <w:p w:rsidR="001E5F49" w:rsidRPr="00603A95" w:rsidDel="006A74C3" w:rsidRDefault="00E64F3E" w:rsidP="008244DF">
            <w:pPr>
              <w:spacing w:after="200" w:line="276" w:lineRule="auto"/>
              <w:jc w:val="both"/>
              <w:rPr>
                <w:del w:id="957" w:author="quan_nh" w:date="2012-08-25T09:38:00Z"/>
                <w:rFonts w:ascii="Times New Roman" w:hAnsi="Times New Roman" w:cs="Times New Roman"/>
                <w:b/>
                <w:sz w:val="24"/>
                <w:szCs w:val="24"/>
                <w:rPrChange w:id="958" w:author="quan_nh" w:date="2012-08-25T09:36:00Z">
                  <w:rPr>
                    <w:del w:id="959" w:author="quan_nh" w:date="2012-08-25T09:38:00Z"/>
                    <w:rFonts w:ascii="Times New Roman" w:hAnsi="Times New Roman" w:cs="Times New Roman"/>
                    <w:sz w:val="24"/>
                    <w:szCs w:val="24"/>
                  </w:rPr>
                </w:rPrChange>
              </w:rPr>
            </w:pPr>
            <w:del w:id="960" w:author="quan_nh" w:date="2012-08-25T09:38:00Z">
              <w:r w:rsidRPr="00603A95" w:rsidDel="006A74C3">
                <w:rPr>
                  <w:rFonts w:ascii="Times New Roman" w:hAnsi="Times New Roman" w:cs="Times New Roman"/>
                  <w:b/>
                  <w:sz w:val="24"/>
                  <w:szCs w:val="24"/>
                  <w:rPrChange w:id="961" w:author="quan_nh" w:date="2012-08-25T09:36:00Z">
                    <w:rPr>
                      <w:rFonts w:ascii="Times New Roman" w:hAnsi="Times New Roman" w:cs="Times New Roman"/>
                      <w:color w:val="0000FF"/>
                      <w:sz w:val="24"/>
                      <w:szCs w:val="24"/>
                      <w:u w:val="single"/>
                    </w:rPr>
                  </w:rPrChange>
                </w:rPr>
                <w:delText>(stock</w:delText>
              </w:r>
              <w:r w:rsidRPr="00603A95" w:rsidDel="006A74C3">
                <w:rPr>
                  <w:rFonts w:ascii="Times New Roman" w:hAnsi="Times New Roman" w:cs="Times New Roman"/>
                  <w:b/>
                  <w:sz w:val="24"/>
                  <w:szCs w:val="24"/>
                  <w:rPrChange w:id="962" w:author="quan_nh" w:date="2012-08-25T09:36:00Z">
                    <w:rPr>
                      <w:rFonts w:ascii="Times New Roman" w:hAnsi="Times New Roman" w:cs="Times New Roman"/>
                      <w:color w:val="0000FF"/>
                      <w:sz w:val="24"/>
                      <w:szCs w:val="24"/>
                      <w:u w:val="single"/>
                    </w:rPr>
                  </w:rPrChange>
                </w:rPr>
                <w:delText>=</w:delText>
              </w:r>
            </w:del>
            <w:ins w:id="963" w:author="qnguyen37" w:date="2012-08-14T09:31:00Z">
              <w:del w:id="964" w:author="quan_nh" w:date="2012-08-25T09:38:00Z">
                <w:r w:rsidRPr="00603A95" w:rsidDel="006A74C3">
                  <w:rPr>
                    <w:rFonts w:ascii="Times New Roman" w:hAnsi="Times New Roman" w:cs="Times New Roman"/>
                    <w:b/>
                    <w:sz w:val="24"/>
                    <w:szCs w:val="24"/>
                    <w:rPrChange w:id="965" w:author="quan_nh" w:date="2012-08-25T09:36:00Z">
                      <w:rPr>
                        <w:rFonts w:ascii="Times New Roman" w:hAnsi="Times New Roman" w:cs="Times New Roman"/>
                        <w:color w:val="0000FF"/>
                        <w:sz w:val="24"/>
                        <w:szCs w:val="24"/>
                        <w:u w:val="single"/>
                      </w:rPr>
                    </w:rPrChange>
                  </w:rPr>
                  <w:delText>/</w:delText>
                </w:r>
              </w:del>
            </w:ins>
            <w:del w:id="966" w:author="quan_nh" w:date="2012-08-25T09:38:00Z">
              <w:r w:rsidRPr="00603A95" w:rsidDel="006A74C3">
                <w:rPr>
                  <w:rFonts w:ascii="Times New Roman" w:hAnsi="Times New Roman" w:cs="Times New Roman"/>
                  <w:b/>
                  <w:sz w:val="24"/>
                  <w:szCs w:val="24"/>
                  <w:rPrChange w:id="967" w:author="quan_nh" w:date="2012-08-25T09:36:00Z">
                    <w:rPr>
                      <w:rFonts w:ascii="Times New Roman" w:hAnsi="Times New Roman" w:cs="Times New Roman"/>
                      <w:color w:val="0000FF"/>
                      <w:sz w:val="24"/>
                      <w:szCs w:val="24"/>
                      <w:u w:val="single"/>
                    </w:rPr>
                  </w:rPrChange>
                </w:rPr>
                <w:delText>VNIndex</w:delText>
              </w:r>
            </w:del>
            <w:ins w:id="968" w:author="qnguyen37" w:date="2012-08-14T09:31:00Z">
              <w:del w:id="969" w:author="quan_nh" w:date="2012-08-25T09:38:00Z">
                <w:r w:rsidRPr="00603A95" w:rsidDel="006A74C3">
                  <w:rPr>
                    <w:rFonts w:ascii="Times New Roman" w:hAnsi="Times New Roman" w:cs="Times New Roman"/>
                    <w:b/>
                    <w:sz w:val="24"/>
                    <w:szCs w:val="24"/>
                    <w:rPrChange w:id="970" w:author="quan_nh" w:date="2012-08-25T09:36:00Z">
                      <w:rPr>
                        <w:rFonts w:ascii="Times New Roman" w:hAnsi="Times New Roman" w:cs="Times New Roman"/>
                        <w:color w:val="0000FF"/>
                        <w:sz w:val="24"/>
                        <w:szCs w:val="24"/>
                        <w:u w:val="single"/>
                      </w:rPr>
                    </w:rPrChange>
                  </w:rPr>
                  <w:delText>)</w:delText>
                </w:r>
              </w:del>
            </w:ins>
          </w:p>
          <w:bookmarkEnd w:id="954"/>
          <w:p w:rsidR="001E5F49" w:rsidRPr="00603A95" w:rsidDel="004F6EB5" w:rsidRDefault="001E5F49" w:rsidP="008244DF">
            <w:pPr>
              <w:spacing w:after="200" w:line="276" w:lineRule="auto"/>
              <w:jc w:val="both"/>
              <w:rPr>
                <w:del w:id="971" w:author="quan_nh" w:date="2012-08-25T10:48:00Z"/>
                <w:rFonts w:ascii="Times New Roman" w:hAnsi="Times New Roman" w:cs="Times New Roman"/>
                <w:b/>
                <w:sz w:val="24"/>
                <w:szCs w:val="24"/>
                <w:rPrChange w:id="972" w:author="quan_nh" w:date="2012-08-25T09:36:00Z">
                  <w:rPr>
                    <w:del w:id="973" w:author="quan_nh" w:date="2012-08-25T10:48:00Z"/>
                    <w:rFonts w:ascii="Times New Roman" w:hAnsi="Times New Roman" w:cs="Times New Roman"/>
                    <w:sz w:val="24"/>
                    <w:szCs w:val="24"/>
                  </w:rPr>
                </w:rPrChange>
              </w:rPr>
            </w:pPr>
          </w:p>
          <w:p w:rsidR="001E5F49" w:rsidRPr="00603A95" w:rsidDel="004F6EB5" w:rsidRDefault="00E64F3E" w:rsidP="008244DF">
            <w:pPr>
              <w:spacing w:after="200" w:line="276" w:lineRule="auto"/>
              <w:jc w:val="both"/>
              <w:rPr>
                <w:del w:id="974" w:author="quan_nh" w:date="2012-08-25T10:48:00Z"/>
                <w:rFonts w:ascii="Times New Roman" w:hAnsi="Times New Roman" w:cs="Times New Roman"/>
                <w:b/>
                <w:sz w:val="24"/>
                <w:szCs w:val="24"/>
                <w:rPrChange w:id="975" w:author="quan_nh" w:date="2012-08-25T09:36:00Z">
                  <w:rPr>
                    <w:del w:id="976" w:author="quan_nh" w:date="2012-08-25T10:48:00Z"/>
                    <w:rFonts w:ascii="Times New Roman" w:hAnsi="Times New Roman" w:cs="Times New Roman"/>
                    <w:sz w:val="24"/>
                    <w:szCs w:val="24"/>
                  </w:rPr>
                </w:rPrChange>
              </w:rPr>
            </w:pPr>
            <w:moveFromRangeStart w:id="977" w:author="qnguyen37" w:date="2012-08-14T09:30:00Z" w:name="move332699971"/>
            <w:moveFrom w:id="978" w:author="qnguyen37" w:date="2012-08-14T09:30:00Z">
              <w:del w:id="979" w:author="quan_nh" w:date="2012-08-25T10:48:00Z">
                <w:r w:rsidRPr="00603A95" w:rsidDel="004F6EB5">
                  <w:rPr>
                    <w:rFonts w:ascii="Times New Roman" w:hAnsi="Times New Roman" w:cs="Times New Roman"/>
                    <w:b/>
                    <w:sz w:val="24"/>
                    <w:szCs w:val="24"/>
                    <w:rPrChange w:id="980" w:author="quan_nh" w:date="2012-08-25T09:36:00Z">
                      <w:rPr>
                        <w:rFonts w:ascii="Times New Roman" w:hAnsi="Times New Roman" w:cs="Times New Roman"/>
                        <w:color w:val="0000FF"/>
                        <w:sz w:val="24"/>
                        <w:szCs w:val="24"/>
                        <w:u w:val="single"/>
                      </w:rPr>
                    </w:rPrChange>
                  </w:rPr>
                  <w:delText>Input: Ngày, default: Today()</w:delText>
                </w:r>
              </w:del>
            </w:moveFrom>
          </w:p>
          <w:p w:rsidR="001E5F49" w:rsidRPr="00603A95" w:rsidDel="004F6EB5" w:rsidRDefault="00E64F3E" w:rsidP="008244DF">
            <w:pPr>
              <w:spacing w:after="200" w:line="276" w:lineRule="auto"/>
              <w:jc w:val="both"/>
              <w:rPr>
                <w:del w:id="981" w:author="quan_nh" w:date="2012-08-25T10:48:00Z"/>
                <w:rFonts w:ascii="Times New Roman" w:hAnsi="Times New Roman" w:cs="Times New Roman"/>
                <w:b/>
                <w:sz w:val="24"/>
                <w:szCs w:val="24"/>
                <w:rPrChange w:id="982" w:author="quan_nh" w:date="2012-08-25T09:36:00Z">
                  <w:rPr>
                    <w:del w:id="983" w:author="quan_nh" w:date="2012-08-25T10:48:00Z"/>
                    <w:rFonts w:ascii="Times New Roman" w:hAnsi="Times New Roman" w:cs="Times New Roman"/>
                    <w:sz w:val="24"/>
                    <w:szCs w:val="24"/>
                  </w:rPr>
                </w:rPrChange>
              </w:rPr>
            </w:pPr>
            <w:moveFromRangeStart w:id="984" w:author="qnguyen37" w:date="2012-08-14T09:31:00Z" w:name="move332699995"/>
            <w:moveFromRangeEnd w:id="977"/>
            <w:moveFrom w:id="985" w:author="qnguyen37" w:date="2012-08-14T09:31:00Z">
              <w:del w:id="986" w:author="quan_nh" w:date="2012-08-25T10:48:00Z">
                <w:r w:rsidRPr="00603A95" w:rsidDel="004F6EB5">
                  <w:rPr>
                    <w:rFonts w:ascii="Times New Roman" w:hAnsi="Times New Roman" w:cs="Times New Roman"/>
                    <w:b/>
                    <w:sz w:val="24"/>
                    <w:szCs w:val="24"/>
                    <w:rPrChange w:id="987" w:author="quan_nh" w:date="2012-08-25T09:36:00Z">
                      <w:rPr>
                        <w:rFonts w:ascii="Times New Roman" w:hAnsi="Times New Roman" w:cs="Times New Roman"/>
                        <w:color w:val="0000FF"/>
                        <w:sz w:val="24"/>
                        <w:szCs w:val="24"/>
                        <w:u w:val="single"/>
                      </w:rPr>
                    </w:rPrChange>
                  </w:rPr>
                  <w:delText>Output:string, tăng/giảm/giữ giá. (Xem thêm bên Nội Dung).</w:delText>
                </w:r>
              </w:del>
            </w:moveFrom>
            <w:moveFromRangeEnd w:id="984"/>
          </w:p>
        </w:tc>
        <w:tc>
          <w:tcPr>
            <w:tcW w:w="1800" w:type="dxa"/>
            <w:tcPrChange w:id="988" w:author="quan_nh" w:date="2012-08-25T10:47:00Z">
              <w:tcPr>
                <w:tcW w:w="1782" w:type="dxa"/>
                <w:gridSpan w:val="3"/>
              </w:tcPr>
            </w:tcPrChange>
          </w:tcPr>
          <w:p w:rsidR="001E5F49" w:rsidRPr="00603A95" w:rsidDel="00212EF1" w:rsidRDefault="001E5F49" w:rsidP="00E96371">
            <w:pPr>
              <w:jc w:val="both"/>
              <w:rPr>
                <w:del w:id="989" w:author="quan_nh" w:date="2012-08-25T09:38:00Z"/>
                <w:rFonts w:ascii="Times New Roman" w:hAnsi="Times New Roman" w:cs="Times New Roman"/>
                <w:b/>
                <w:sz w:val="24"/>
                <w:szCs w:val="24"/>
                <w:rPrChange w:id="990" w:author="quan_nh" w:date="2012-08-25T09:36:00Z">
                  <w:rPr>
                    <w:del w:id="991" w:author="quan_nh" w:date="2012-08-25T09:38:00Z"/>
                    <w:rFonts w:ascii="Times New Roman" w:hAnsi="Times New Roman" w:cs="Times New Roman"/>
                    <w:sz w:val="24"/>
                    <w:szCs w:val="24"/>
                  </w:rPr>
                </w:rPrChange>
              </w:rPr>
            </w:pPr>
            <w:moveToRangeStart w:id="992" w:author="qnguyen37" w:date="2012-08-14T09:30:00Z" w:name="move332699971"/>
            <w:moveTo w:id="993" w:author="qnguyen37" w:date="2012-08-14T09:30:00Z">
              <w:del w:id="994" w:author="quan_nh" w:date="2012-08-25T09:38:00Z">
                <w:r w:rsidRPr="00603A95" w:rsidDel="00212EF1">
                  <w:rPr>
                    <w:rFonts w:ascii="Times New Roman" w:hAnsi="Times New Roman" w:cs="Times New Roman"/>
                    <w:b/>
                    <w:sz w:val="24"/>
                    <w:szCs w:val="24"/>
                    <w:rPrChange w:id="995" w:author="quan_nh" w:date="2012-08-25T09:36:00Z">
                      <w:rPr>
                        <w:rFonts w:ascii="Times New Roman" w:hAnsi="Times New Roman" w:cs="Times New Roman"/>
                        <w:sz w:val="24"/>
                        <w:szCs w:val="24"/>
                      </w:rPr>
                    </w:rPrChange>
                  </w:rPr>
                  <w:delText>Input: Ngày, default: Today()</w:delText>
                </w:r>
              </w:del>
            </w:moveTo>
          </w:p>
          <w:moveToRangeEnd w:id="992"/>
          <w:p w:rsidR="001E5F49" w:rsidRPr="00603A95" w:rsidDel="004F6EB5" w:rsidRDefault="001E5F49" w:rsidP="00212EF1">
            <w:pPr>
              <w:jc w:val="both"/>
              <w:rPr>
                <w:del w:id="996" w:author="quan_nh" w:date="2012-08-25T10:48:00Z"/>
                <w:rFonts w:ascii="Times New Roman" w:hAnsi="Times New Roman" w:cs="Times New Roman"/>
                <w:b/>
                <w:sz w:val="24"/>
                <w:szCs w:val="24"/>
                <w:rPrChange w:id="997" w:author="quan_nh" w:date="2012-08-25T09:36:00Z">
                  <w:rPr>
                    <w:del w:id="998" w:author="quan_nh" w:date="2012-08-25T10:48:00Z"/>
                    <w:rFonts w:ascii="Times New Roman" w:hAnsi="Times New Roman" w:cs="Times New Roman"/>
                    <w:sz w:val="24"/>
                    <w:szCs w:val="24"/>
                  </w:rPr>
                </w:rPrChange>
              </w:rPr>
              <w:pPrChange w:id="999" w:author="quan_nh" w:date="2012-08-25T09:38:00Z">
                <w:pPr>
                  <w:jc w:val="both"/>
                </w:pPr>
              </w:pPrChange>
            </w:pPr>
          </w:p>
        </w:tc>
        <w:tc>
          <w:tcPr>
            <w:tcW w:w="2070" w:type="dxa"/>
            <w:tcPrChange w:id="1000" w:author="quan_nh" w:date="2012-08-25T10:47:00Z">
              <w:tcPr>
                <w:tcW w:w="1800" w:type="dxa"/>
                <w:gridSpan w:val="5"/>
              </w:tcPr>
            </w:tcPrChange>
          </w:tcPr>
          <w:p w:rsidR="001E5F49" w:rsidRPr="00603A95" w:rsidDel="004F6EB5" w:rsidRDefault="001E5F49" w:rsidP="00D475CD">
            <w:pPr>
              <w:jc w:val="both"/>
              <w:rPr>
                <w:del w:id="1001" w:author="quan_nh" w:date="2012-08-25T10:48:00Z"/>
                <w:rFonts w:ascii="Times New Roman" w:hAnsi="Times New Roman" w:cs="Times New Roman"/>
                <w:b/>
                <w:sz w:val="24"/>
                <w:szCs w:val="24"/>
                <w:rPrChange w:id="1002" w:author="quan_nh" w:date="2012-08-25T09:36:00Z">
                  <w:rPr>
                    <w:del w:id="1003" w:author="quan_nh" w:date="2012-08-25T10:48:00Z"/>
                    <w:rFonts w:ascii="Times New Roman" w:hAnsi="Times New Roman" w:cs="Times New Roman"/>
                    <w:sz w:val="24"/>
                    <w:szCs w:val="24"/>
                  </w:rPr>
                </w:rPrChange>
              </w:rPr>
              <w:pPrChange w:id="1004" w:author="quan_nh" w:date="2012-08-25T09:39:00Z">
                <w:pPr>
                  <w:jc w:val="both"/>
                </w:pPr>
              </w:pPrChange>
            </w:pPr>
            <w:moveToRangeStart w:id="1005" w:author="qnguyen37" w:date="2012-08-14T09:31:00Z" w:name="move332699995"/>
            <w:moveTo w:id="1006" w:author="qnguyen37" w:date="2012-08-14T09:31:00Z">
              <w:del w:id="1007" w:author="quan_nh" w:date="2012-08-25T10:48:00Z">
                <w:r w:rsidRPr="00603A95" w:rsidDel="004F6EB5">
                  <w:rPr>
                    <w:rFonts w:ascii="Times New Roman" w:hAnsi="Times New Roman" w:cs="Times New Roman"/>
                    <w:b/>
                    <w:sz w:val="24"/>
                    <w:szCs w:val="24"/>
                    <w:rPrChange w:id="1008" w:author="quan_nh" w:date="2012-08-25T09:36:00Z">
                      <w:rPr>
                        <w:rFonts w:ascii="Times New Roman" w:hAnsi="Times New Roman" w:cs="Times New Roman"/>
                        <w:sz w:val="24"/>
                        <w:szCs w:val="24"/>
                      </w:rPr>
                    </w:rPrChange>
                  </w:rPr>
                  <w:delText>Output:</w:delText>
                </w:r>
              </w:del>
              <w:del w:id="1009" w:author="quan_nh" w:date="2012-08-25T09:39:00Z">
                <w:r w:rsidRPr="00603A95" w:rsidDel="00D475CD">
                  <w:rPr>
                    <w:rFonts w:ascii="Times New Roman" w:hAnsi="Times New Roman" w:cs="Times New Roman"/>
                    <w:b/>
                    <w:sz w:val="24"/>
                    <w:szCs w:val="24"/>
                    <w:rPrChange w:id="1010" w:author="quan_nh" w:date="2012-08-25T09:36:00Z">
                      <w:rPr>
                        <w:rFonts w:ascii="Times New Roman" w:hAnsi="Times New Roman" w:cs="Times New Roman"/>
                        <w:sz w:val="24"/>
                        <w:szCs w:val="24"/>
                      </w:rPr>
                    </w:rPrChange>
                  </w:rPr>
                  <w:delText>string,</w:delText>
                </w:r>
              </w:del>
              <w:del w:id="1011" w:author="quan_nh" w:date="2012-08-25T10:48:00Z">
                <w:r w:rsidRPr="00603A95" w:rsidDel="004F6EB5">
                  <w:rPr>
                    <w:rFonts w:ascii="Times New Roman" w:hAnsi="Times New Roman" w:cs="Times New Roman"/>
                    <w:b/>
                    <w:sz w:val="24"/>
                    <w:szCs w:val="24"/>
                    <w:rPrChange w:id="1012" w:author="quan_nh" w:date="2012-08-25T09:36:00Z">
                      <w:rPr>
                        <w:rFonts w:ascii="Times New Roman" w:hAnsi="Times New Roman" w:cs="Times New Roman"/>
                        <w:sz w:val="24"/>
                        <w:szCs w:val="24"/>
                      </w:rPr>
                    </w:rPrChange>
                  </w:rPr>
                  <w:delText xml:space="preserve"> </w:delText>
                </w:r>
              </w:del>
              <w:del w:id="1013" w:author="quan_nh" w:date="2012-08-25T09:38:00Z">
                <w:r w:rsidRPr="00603A95" w:rsidDel="00051C7E">
                  <w:rPr>
                    <w:rFonts w:ascii="Times New Roman" w:hAnsi="Times New Roman" w:cs="Times New Roman"/>
                    <w:b/>
                    <w:sz w:val="24"/>
                    <w:szCs w:val="24"/>
                    <w:rPrChange w:id="1014" w:author="quan_nh" w:date="2012-08-25T09:36:00Z">
                      <w:rPr>
                        <w:rFonts w:ascii="Times New Roman" w:hAnsi="Times New Roman" w:cs="Times New Roman"/>
                        <w:sz w:val="24"/>
                        <w:szCs w:val="24"/>
                      </w:rPr>
                    </w:rPrChange>
                  </w:rPr>
                  <w:delText>t</w:delText>
                </w:r>
              </w:del>
              <w:del w:id="1015" w:author="quan_nh" w:date="2012-08-25T10:48:00Z">
                <w:r w:rsidRPr="00603A95" w:rsidDel="004F6EB5">
                  <w:rPr>
                    <w:rFonts w:ascii="Times New Roman" w:hAnsi="Times New Roman" w:cs="Times New Roman"/>
                    <w:b/>
                    <w:sz w:val="24"/>
                    <w:szCs w:val="24"/>
                    <w:rPrChange w:id="1016" w:author="quan_nh" w:date="2012-08-25T09:36:00Z">
                      <w:rPr>
                        <w:rFonts w:ascii="Times New Roman" w:hAnsi="Times New Roman" w:cs="Times New Roman"/>
                        <w:sz w:val="24"/>
                        <w:szCs w:val="24"/>
                      </w:rPr>
                    </w:rPrChange>
                  </w:rPr>
                  <w:delText>ăng/</w:delText>
                </w:r>
              </w:del>
              <w:del w:id="1017" w:author="quan_nh" w:date="2012-08-25T09:38:00Z">
                <w:r w:rsidRPr="00603A95" w:rsidDel="00051C7E">
                  <w:rPr>
                    <w:rFonts w:ascii="Times New Roman" w:hAnsi="Times New Roman" w:cs="Times New Roman"/>
                    <w:b/>
                    <w:sz w:val="24"/>
                    <w:szCs w:val="24"/>
                    <w:rPrChange w:id="1018" w:author="quan_nh" w:date="2012-08-25T09:36:00Z">
                      <w:rPr>
                        <w:rFonts w:ascii="Times New Roman" w:hAnsi="Times New Roman" w:cs="Times New Roman"/>
                        <w:sz w:val="24"/>
                        <w:szCs w:val="24"/>
                      </w:rPr>
                    </w:rPrChange>
                  </w:rPr>
                  <w:delText>g</w:delText>
                </w:r>
              </w:del>
              <w:del w:id="1019" w:author="quan_nh" w:date="2012-08-25T10:48:00Z">
                <w:r w:rsidRPr="00603A95" w:rsidDel="004F6EB5">
                  <w:rPr>
                    <w:rFonts w:ascii="Times New Roman" w:hAnsi="Times New Roman" w:cs="Times New Roman"/>
                    <w:b/>
                    <w:sz w:val="24"/>
                    <w:szCs w:val="24"/>
                    <w:rPrChange w:id="1020" w:author="quan_nh" w:date="2012-08-25T09:36:00Z">
                      <w:rPr>
                        <w:rFonts w:ascii="Times New Roman" w:hAnsi="Times New Roman" w:cs="Times New Roman"/>
                        <w:sz w:val="24"/>
                        <w:szCs w:val="24"/>
                      </w:rPr>
                    </w:rPrChange>
                  </w:rPr>
                  <w:delText>iảm/</w:delText>
                </w:r>
              </w:del>
              <w:del w:id="1021" w:author="quan_nh" w:date="2012-08-25T09:38:00Z">
                <w:r w:rsidRPr="00603A95" w:rsidDel="00051C7E">
                  <w:rPr>
                    <w:rFonts w:ascii="Times New Roman" w:hAnsi="Times New Roman" w:cs="Times New Roman"/>
                    <w:b/>
                    <w:sz w:val="24"/>
                    <w:szCs w:val="24"/>
                    <w:rPrChange w:id="1022" w:author="quan_nh" w:date="2012-08-25T09:36:00Z">
                      <w:rPr>
                        <w:rFonts w:ascii="Times New Roman" w:hAnsi="Times New Roman" w:cs="Times New Roman"/>
                        <w:sz w:val="24"/>
                        <w:szCs w:val="24"/>
                      </w:rPr>
                    </w:rPrChange>
                  </w:rPr>
                  <w:delText>g</w:delText>
                </w:r>
              </w:del>
              <w:del w:id="1023" w:author="quan_nh" w:date="2012-08-25T10:48:00Z">
                <w:r w:rsidRPr="00603A95" w:rsidDel="004F6EB5">
                  <w:rPr>
                    <w:rFonts w:ascii="Times New Roman" w:hAnsi="Times New Roman" w:cs="Times New Roman"/>
                    <w:b/>
                    <w:sz w:val="24"/>
                    <w:szCs w:val="24"/>
                    <w:rPrChange w:id="1024" w:author="quan_nh" w:date="2012-08-25T09:36:00Z">
                      <w:rPr>
                        <w:rFonts w:ascii="Times New Roman" w:hAnsi="Times New Roman" w:cs="Times New Roman"/>
                        <w:sz w:val="24"/>
                        <w:szCs w:val="24"/>
                      </w:rPr>
                    </w:rPrChange>
                  </w:rPr>
                  <w:delText>iữ giá</w:delText>
                </w:r>
              </w:del>
              <w:del w:id="1025" w:author="quan_nh" w:date="2012-08-25T09:39:00Z">
                <w:r w:rsidRPr="00603A95" w:rsidDel="00D475CD">
                  <w:rPr>
                    <w:rFonts w:ascii="Times New Roman" w:hAnsi="Times New Roman" w:cs="Times New Roman"/>
                    <w:b/>
                    <w:sz w:val="24"/>
                    <w:szCs w:val="24"/>
                    <w:rPrChange w:id="1026" w:author="quan_nh" w:date="2012-08-25T09:36:00Z">
                      <w:rPr>
                        <w:rFonts w:ascii="Times New Roman" w:hAnsi="Times New Roman" w:cs="Times New Roman"/>
                        <w:sz w:val="24"/>
                        <w:szCs w:val="24"/>
                      </w:rPr>
                    </w:rPrChange>
                  </w:rPr>
                  <w:delText>.</w:delText>
                </w:r>
              </w:del>
              <w:del w:id="1027" w:author="quan_nh" w:date="2012-08-25T09:38:00Z">
                <w:r w:rsidRPr="00603A95" w:rsidDel="00B45B26">
                  <w:rPr>
                    <w:rFonts w:ascii="Times New Roman" w:hAnsi="Times New Roman" w:cs="Times New Roman"/>
                    <w:b/>
                    <w:sz w:val="24"/>
                    <w:szCs w:val="24"/>
                    <w:rPrChange w:id="1028" w:author="quan_nh" w:date="2012-08-25T09:36:00Z">
                      <w:rPr>
                        <w:rFonts w:ascii="Times New Roman" w:hAnsi="Times New Roman" w:cs="Times New Roman"/>
                        <w:sz w:val="24"/>
                        <w:szCs w:val="24"/>
                      </w:rPr>
                    </w:rPrChange>
                  </w:rPr>
                  <w:delText xml:space="preserve"> (Xem thêm bên Nội Dung).</w:delText>
                </w:r>
              </w:del>
            </w:moveTo>
            <w:moveToRangeEnd w:id="1005"/>
          </w:p>
        </w:tc>
        <w:tc>
          <w:tcPr>
            <w:tcW w:w="990" w:type="dxa"/>
            <w:gridSpan w:val="2"/>
            <w:tcPrChange w:id="1029" w:author="quan_nh" w:date="2012-08-25T10:47:00Z">
              <w:tcPr>
                <w:tcW w:w="1350" w:type="dxa"/>
              </w:tcPr>
            </w:tcPrChange>
          </w:tcPr>
          <w:p w:rsidR="001E5F49" w:rsidRPr="00603A95" w:rsidDel="004F6EB5" w:rsidRDefault="001E5F49" w:rsidP="008244DF">
            <w:pPr>
              <w:jc w:val="both"/>
              <w:rPr>
                <w:ins w:id="1030" w:author="qnguyen37" w:date="2012-08-14T09:41:00Z"/>
                <w:del w:id="1031" w:author="quan_nh" w:date="2012-08-25T10:48:00Z"/>
                <w:rFonts w:ascii="Times New Roman" w:hAnsi="Times New Roman" w:cs="Times New Roman"/>
                <w:b/>
                <w:sz w:val="24"/>
                <w:szCs w:val="24"/>
                <w:rPrChange w:id="1032" w:author="quan_nh" w:date="2012-08-25T09:36:00Z">
                  <w:rPr>
                    <w:ins w:id="1033" w:author="qnguyen37" w:date="2012-08-14T09:41:00Z"/>
                    <w:del w:id="1034" w:author="quan_nh" w:date="2012-08-25T10:48:00Z"/>
                    <w:rFonts w:ascii="Times New Roman" w:hAnsi="Times New Roman" w:cs="Times New Roman"/>
                    <w:sz w:val="24"/>
                    <w:szCs w:val="24"/>
                  </w:rPr>
                </w:rPrChange>
              </w:rPr>
            </w:pPr>
            <w:ins w:id="1035" w:author="qnguyen37" w:date="2012-08-14T09:41:00Z">
              <w:del w:id="1036" w:author="quan_nh" w:date="2012-08-25T10:48:00Z">
                <w:r w:rsidRPr="00603A95" w:rsidDel="004F6EB5">
                  <w:rPr>
                    <w:rFonts w:ascii="Times New Roman" w:hAnsi="Times New Roman" w:cs="Times New Roman"/>
                    <w:b/>
                    <w:sz w:val="24"/>
                    <w:szCs w:val="24"/>
                    <w:rPrChange w:id="1037" w:author="quan_nh" w:date="2012-08-25T09:36:00Z">
                      <w:rPr>
                        <w:rFonts w:ascii="Times New Roman" w:hAnsi="Times New Roman" w:cs="Times New Roman"/>
                        <w:sz w:val="24"/>
                        <w:szCs w:val="24"/>
                      </w:rPr>
                    </w:rPrChange>
                  </w:rPr>
                  <w:delText>Thông tin</w:delText>
                </w:r>
              </w:del>
            </w:ins>
          </w:p>
        </w:tc>
        <w:tc>
          <w:tcPr>
            <w:tcW w:w="2250" w:type="dxa"/>
            <w:gridSpan w:val="2"/>
            <w:tcPrChange w:id="1038" w:author="quan_nh" w:date="2012-08-25T10:47:00Z">
              <w:tcPr>
                <w:tcW w:w="2880" w:type="dxa"/>
                <w:gridSpan w:val="4"/>
              </w:tcPr>
            </w:tcPrChange>
          </w:tcPr>
          <w:p w:rsidR="001E5F49" w:rsidRPr="00603A95" w:rsidDel="004F6EB5" w:rsidRDefault="001E5F49" w:rsidP="00B33844">
            <w:pPr>
              <w:jc w:val="both"/>
              <w:rPr>
                <w:del w:id="1039" w:author="quan_nh" w:date="2012-08-25T10:48:00Z"/>
                <w:rFonts w:ascii="Times New Roman" w:hAnsi="Times New Roman" w:cs="Times New Roman"/>
                <w:b/>
                <w:sz w:val="24"/>
                <w:szCs w:val="24"/>
                <w:rPrChange w:id="1040" w:author="quan_nh" w:date="2012-08-25T09:36:00Z">
                  <w:rPr>
                    <w:del w:id="1041" w:author="quan_nh" w:date="2012-08-25T10:48:00Z"/>
                    <w:rFonts w:ascii="Times New Roman" w:hAnsi="Times New Roman" w:cs="Times New Roman"/>
                    <w:sz w:val="24"/>
                    <w:szCs w:val="24"/>
                  </w:rPr>
                </w:rPrChange>
              </w:rPr>
              <w:pPrChange w:id="1042" w:author="quan_nh" w:date="2012-08-25T09:40:00Z">
                <w:pPr>
                  <w:jc w:val="both"/>
                </w:pPr>
              </w:pPrChange>
            </w:pPr>
            <w:del w:id="1043" w:author="quan_nh" w:date="2012-08-25T10:48:00Z">
              <w:r w:rsidRPr="00603A95" w:rsidDel="004F6EB5">
                <w:rPr>
                  <w:rFonts w:ascii="Times New Roman" w:hAnsi="Times New Roman" w:cs="Times New Roman"/>
                  <w:b/>
                  <w:sz w:val="24"/>
                  <w:szCs w:val="24"/>
                  <w:rPrChange w:id="1044" w:author="quan_nh" w:date="2012-08-25T09:36:00Z">
                    <w:rPr>
                      <w:rFonts w:ascii="Times New Roman" w:hAnsi="Times New Roman" w:cs="Times New Roman"/>
                      <w:sz w:val="24"/>
                      <w:szCs w:val="24"/>
                    </w:rPr>
                  </w:rPrChange>
                </w:rPr>
                <w:delText xml:space="preserve">Chỉ số VNIndex </w:delText>
              </w:r>
            </w:del>
            <w:del w:id="1045" w:author="quan_nh" w:date="2012-08-25T09:40:00Z">
              <w:r w:rsidRPr="00603A95" w:rsidDel="00B33844">
                <w:rPr>
                  <w:rFonts w:ascii="Times New Roman" w:hAnsi="Times New Roman" w:cs="Times New Roman"/>
                  <w:b/>
                  <w:sz w:val="24"/>
                  <w:szCs w:val="24"/>
                  <w:rPrChange w:id="1046" w:author="quan_nh" w:date="2012-08-25T09:36:00Z">
                    <w:rPr>
                      <w:rFonts w:ascii="Times New Roman" w:hAnsi="Times New Roman" w:cs="Times New Roman"/>
                      <w:sz w:val="24"/>
                      <w:szCs w:val="24"/>
                    </w:rPr>
                  </w:rPrChange>
                </w:rPr>
                <w:delText xml:space="preserve">phiên giao dịch </w:delText>
              </w:r>
            </w:del>
            <w:del w:id="1047" w:author="quan_nh" w:date="2012-08-25T10:48:00Z">
              <w:r w:rsidRPr="00603A95" w:rsidDel="004F6EB5">
                <w:rPr>
                  <w:rFonts w:ascii="Times New Roman" w:hAnsi="Times New Roman" w:cs="Times New Roman"/>
                  <w:b/>
                  <w:sz w:val="24"/>
                  <w:szCs w:val="24"/>
                  <w:rPrChange w:id="1048" w:author="quan_nh" w:date="2012-08-25T09:36:00Z">
                    <w:rPr>
                      <w:rFonts w:ascii="Times New Roman" w:hAnsi="Times New Roman" w:cs="Times New Roman"/>
                      <w:sz w:val="24"/>
                      <w:szCs w:val="24"/>
                    </w:rPr>
                  </w:rPrChange>
                </w:rPr>
                <w:delText>trong ngày tăng giảm hay giảm giá so với ngày hôm trước.</w:delText>
              </w:r>
            </w:del>
          </w:p>
        </w:tc>
        <w:tc>
          <w:tcPr>
            <w:tcW w:w="3330" w:type="dxa"/>
            <w:gridSpan w:val="2"/>
            <w:tcPrChange w:id="1049" w:author="quan_nh" w:date="2012-08-25T10:47:00Z">
              <w:tcPr>
                <w:tcW w:w="4140" w:type="dxa"/>
                <w:gridSpan w:val="6"/>
              </w:tcPr>
            </w:tcPrChange>
          </w:tcPr>
          <w:p w:rsidR="001E5F49" w:rsidRPr="00603A95" w:rsidDel="00C27B92" w:rsidRDefault="001E5F49" w:rsidP="008244DF">
            <w:pPr>
              <w:jc w:val="both"/>
              <w:rPr>
                <w:del w:id="1050" w:author="quan_nh" w:date="2012-08-25T09:40:00Z"/>
                <w:rFonts w:ascii="Times New Roman" w:hAnsi="Times New Roman" w:cs="Times New Roman"/>
                <w:b/>
                <w:sz w:val="24"/>
                <w:szCs w:val="24"/>
                <w:rPrChange w:id="1051" w:author="quan_nh" w:date="2012-08-25T09:36:00Z">
                  <w:rPr>
                    <w:del w:id="1052" w:author="quan_nh" w:date="2012-08-25T09:40:00Z"/>
                    <w:rFonts w:ascii="Times New Roman" w:hAnsi="Times New Roman" w:cs="Times New Roman"/>
                    <w:sz w:val="24"/>
                    <w:szCs w:val="24"/>
                  </w:rPr>
                </w:rPrChange>
              </w:rPr>
            </w:pPr>
            <w:del w:id="1053" w:author="quan_nh" w:date="2012-08-25T09:40:00Z">
              <w:r w:rsidRPr="00603A95" w:rsidDel="00C27B92">
                <w:rPr>
                  <w:rFonts w:ascii="Times New Roman" w:hAnsi="Times New Roman" w:cs="Times New Roman"/>
                  <w:b/>
                  <w:sz w:val="24"/>
                  <w:szCs w:val="24"/>
                  <w:rPrChange w:id="1054" w:author="quan_nh" w:date="2012-08-25T09:36:00Z">
                    <w:rPr>
                      <w:rFonts w:ascii="Times New Roman" w:hAnsi="Times New Roman" w:cs="Times New Roman"/>
                      <w:sz w:val="24"/>
                      <w:szCs w:val="24"/>
                    </w:rPr>
                  </w:rPrChange>
                </w:rPr>
                <w:delText>Có 2 TH:</w:delText>
              </w:r>
            </w:del>
          </w:p>
          <w:p w:rsidR="001E5F49" w:rsidRPr="00603A95" w:rsidDel="00C27B92" w:rsidRDefault="001E5F49" w:rsidP="008244DF">
            <w:pPr>
              <w:jc w:val="both"/>
              <w:rPr>
                <w:del w:id="1055" w:author="quan_nh" w:date="2012-08-25T09:40:00Z"/>
                <w:rFonts w:ascii="Times New Roman" w:hAnsi="Times New Roman" w:cs="Times New Roman"/>
                <w:b/>
                <w:sz w:val="24"/>
                <w:szCs w:val="24"/>
                <w:rPrChange w:id="1056" w:author="quan_nh" w:date="2012-08-25T09:36:00Z">
                  <w:rPr>
                    <w:del w:id="1057" w:author="quan_nh" w:date="2012-08-25T09:40:00Z"/>
                    <w:rFonts w:ascii="Times New Roman" w:hAnsi="Times New Roman" w:cs="Times New Roman"/>
                    <w:sz w:val="24"/>
                    <w:szCs w:val="24"/>
                  </w:rPr>
                </w:rPrChange>
              </w:rPr>
            </w:pPr>
            <w:del w:id="1058" w:author="quan_nh" w:date="2012-08-25T09:40:00Z">
              <w:r w:rsidRPr="00603A95" w:rsidDel="00C27B92">
                <w:rPr>
                  <w:rFonts w:ascii="Times New Roman" w:hAnsi="Times New Roman" w:cs="Times New Roman"/>
                  <w:b/>
                  <w:sz w:val="24"/>
                  <w:szCs w:val="24"/>
                  <w:rPrChange w:id="1059" w:author="quan_nh" w:date="2012-08-25T09:36:00Z">
                    <w:rPr>
                      <w:rFonts w:ascii="Times New Roman" w:hAnsi="Times New Roman" w:cs="Times New Roman"/>
                      <w:sz w:val="24"/>
                      <w:szCs w:val="24"/>
                    </w:rPr>
                  </w:rPrChange>
                </w:rPr>
                <w:delText>+ Là “Tăng” khi VNIndex tăng.</w:delText>
              </w:r>
            </w:del>
          </w:p>
          <w:p w:rsidR="001E5F49" w:rsidRPr="00603A95" w:rsidDel="00C27B92" w:rsidRDefault="001E5F49" w:rsidP="008244DF">
            <w:pPr>
              <w:jc w:val="both"/>
              <w:rPr>
                <w:del w:id="1060" w:author="quan_nh" w:date="2012-08-25T09:40:00Z"/>
                <w:rFonts w:ascii="Times New Roman" w:hAnsi="Times New Roman" w:cs="Times New Roman"/>
                <w:b/>
                <w:sz w:val="24"/>
                <w:szCs w:val="24"/>
                <w:lang w:val="fr-FR"/>
                <w:rPrChange w:id="1061" w:author="quan_nh" w:date="2012-08-25T09:36:00Z">
                  <w:rPr>
                    <w:del w:id="1062" w:author="quan_nh" w:date="2012-08-25T09:40:00Z"/>
                    <w:rFonts w:ascii="Times New Roman" w:hAnsi="Times New Roman" w:cs="Times New Roman"/>
                    <w:sz w:val="24"/>
                    <w:szCs w:val="24"/>
                    <w:lang w:val="fr-FR"/>
                  </w:rPr>
                </w:rPrChange>
              </w:rPr>
            </w:pPr>
            <w:del w:id="1063" w:author="quan_nh" w:date="2012-08-25T09:40:00Z">
              <w:r w:rsidRPr="00603A95" w:rsidDel="00C27B92">
                <w:rPr>
                  <w:rFonts w:ascii="Times New Roman" w:hAnsi="Times New Roman" w:cs="Times New Roman"/>
                  <w:b/>
                  <w:sz w:val="24"/>
                  <w:szCs w:val="24"/>
                  <w:lang w:val="fr-FR"/>
                  <w:rPrChange w:id="1064" w:author="quan_nh" w:date="2012-08-25T09:36:00Z">
                    <w:rPr>
                      <w:rFonts w:ascii="Times New Roman" w:hAnsi="Times New Roman" w:cs="Times New Roman"/>
                      <w:sz w:val="24"/>
                      <w:szCs w:val="24"/>
                      <w:lang w:val="fr-FR"/>
                    </w:rPr>
                  </w:rPrChange>
                </w:rPr>
                <w:delText>+ Là “Giảm” khi VNIndex giảm.</w:delText>
              </w:r>
            </w:del>
          </w:p>
          <w:p w:rsidR="001E5F49" w:rsidRPr="00603A95" w:rsidDel="004F6EB5" w:rsidRDefault="001E5F49" w:rsidP="00D53A02">
            <w:pPr>
              <w:jc w:val="both"/>
              <w:rPr>
                <w:del w:id="1065" w:author="quan_nh" w:date="2012-08-25T10:48:00Z"/>
                <w:rFonts w:ascii="Times New Roman" w:hAnsi="Times New Roman" w:cs="Times New Roman"/>
                <w:b/>
                <w:sz w:val="24"/>
                <w:szCs w:val="24"/>
                <w:lang w:val="fr-FR"/>
                <w:rPrChange w:id="1066" w:author="quan_nh" w:date="2012-08-25T09:36:00Z">
                  <w:rPr>
                    <w:del w:id="1067" w:author="quan_nh" w:date="2012-08-25T10:48:00Z"/>
                    <w:rFonts w:ascii="Times New Roman" w:hAnsi="Times New Roman" w:cs="Times New Roman"/>
                    <w:sz w:val="24"/>
                    <w:szCs w:val="24"/>
                    <w:lang w:val="fr-FR"/>
                  </w:rPr>
                </w:rPrChange>
              </w:rPr>
              <w:pPrChange w:id="1068" w:author="quan_nh" w:date="2012-08-25T09:37:00Z">
                <w:pPr>
                  <w:jc w:val="both"/>
                </w:pPr>
              </w:pPrChange>
            </w:pPr>
            <w:del w:id="1069" w:author="quan_nh" w:date="2012-08-25T09:37:00Z">
              <w:r w:rsidRPr="00603A95" w:rsidDel="005E0B3A">
                <w:rPr>
                  <w:rFonts w:ascii="Times New Roman" w:hAnsi="Times New Roman" w:cs="Times New Roman"/>
                  <w:b/>
                  <w:sz w:val="24"/>
                  <w:szCs w:val="24"/>
                  <w:lang w:val="fr-FR"/>
                  <w:rPrChange w:id="1070" w:author="quan_nh" w:date="2012-08-25T09:36:00Z">
                    <w:rPr>
                      <w:rFonts w:ascii="Times New Roman" w:hAnsi="Times New Roman" w:cs="Times New Roman"/>
                      <w:sz w:val="24"/>
                      <w:szCs w:val="24"/>
                      <w:lang w:val="fr-FR"/>
                    </w:rPr>
                  </w:rPrChange>
                </w:rPr>
                <w:delText>+ Là “</w:delText>
              </w:r>
              <w:r w:rsidRPr="00603A95" w:rsidDel="00730C1A">
                <w:rPr>
                  <w:rFonts w:ascii="Times New Roman" w:hAnsi="Times New Roman" w:cs="Times New Roman"/>
                  <w:b/>
                  <w:sz w:val="24"/>
                  <w:szCs w:val="24"/>
                  <w:lang w:val="fr-FR"/>
                  <w:rPrChange w:id="1071" w:author="quan_nh" w:date="2012-08-25T09:36:00Z">
                    <w:rPr>
                      <w:rFonts w:ascii="Times New Roman" w:hAnsi="Times New Roman" w:cs="Times New Roman"/>
                      <w:sz w:val="24"/>
                      <w:szCs w:val="24"/>
                      <w:lang w:val="fr-FR"/>
                    </w:rPr>
                  </w:rPrChange>
                </w:rPr>
                <w:delText>Giữ</w:delText>
              </w:r>
              <w:r w:rsidRPr="00603A95" w:rsidDel="00D53A02">
                <w:rPr>
                  <w:rFonts w:ascii="Times New Roman" w:hAnsi="Times New Roman" w:cs="Times New Roman"/>
                  <w:b/>
                  <w:sz w:val="24"/>
                  <w:szCs w:val="24"/>
                  <w:lang w:val="fr-FR"/>
                  <w:rPrChange w:id="1072" w:author="quan_nh" w:date="2012-08-25T09:36:00Z">
                    <w:rPr>
                      <w:rFonts w:ascii="Times New Roman" w:hAnsi="Times New Roman" w:cs="Times New Roman"/>
                      <w:sz w:val="24"/>
                      <w:szCs w:val="24"/>
                      <w:lang w:val="fr-FR"/>
                    </w:rPr>
                  </w:rPrChange>
                </w:rPr>
                <w:delText xml:space="preserve"> giá tham chiếu</w:delText>
              </w:r>
              <w:r w:rsidRPr="00603A95" w:rsidDel="005E0B3A">
                <w:rPr>
                  <w:rFonts w:ascii="Times New Roman" w:hAnsi="Times New Roman" w:cs="Times New Roman"/>
                  <w:b/>
                  <w:sz w:val="24"/>
                  <w:szCs w:val="24"/>
                  <w:lang w:val="fr-FR"/>
                  <w:rPrChange w:id="1073" w:author="quan_nh" w:date="2012-08-25T09:36:00Z">
                    <w:rPr>
                      <w:rFonts w:ascii="Times New Roman" w:hAnsi="Times New Roman" w:cs="Times New Roman"/>
                      <w:sz w:val="24"/>
                      <w:szCs w:val="24"/>
                      <w:lang w:val="fr-FR"/>
                    </w:rPr>
                  </w:rPrChange>
                </w:rPr>
                <w:delText>” khi VNIndex</w:delText>
              </w:r>
              <w:r w:rsidRPr="00603A95" w:rsidDel="00D53A02">
                <w:rPr>
                  <w:rFonts w:ascii="Times New Roman" w:hAnsi="Times New Roman" w:cs="Times New Roman"/>
                  <w:b/>
                  <w:sz w:val="24"/>
                  <w:szCs w:val="24"/>
                  <w:lang w:val="fr-FR"/>
                  <w:rPrChange w:id="1074" w:author="quan_nh" w:date="2012-08-25T09:36:00Z">
                    <w:rPr>
                      <w:rFonts w:ascii="Times New Roman" w:hAnsi="Times New Roman" w:cs="Times New Roman"/>
                      <w:sz w:val="24"/>
                      <w:szCs w:val="24"/>
                      <w:lang w:val="fr-FR"/>
                    </w:rPr>
                  </w:rPrChange>
                </w:rPr>
                <w:delText xml:space="preserve"> không thay đổi sau </w:delText>
              </w:r>
            </w:del>
            <w:del w:id="1075" w:author="quan_nh" w:date="2012-08-25T09:36:00Z">
              <w:r w:rsidRPr="00603A95" w:rsidDel="00FC2D68">
                <w:rPr>
                  <w:rFonts w:ascii="Times New Roman" w:hAnsi="Times New Roman" w:cs="Times New Roman"/>
                  <w:b/>
                  <w:sz w:val="24"/>
                  <w:szCs w:val="24"/>
                  <w:lang w:val="fr-FR"/>
                  <w:rPrChange w:id="1076" w:author="quan_nh" w:date="2012-08-25T09:36:00Z">
                    <w:rPr>
                      <w:rFonts w:ascii="Times New Roman" w:hAnsi="Times New Roman" w:cs="Times New Roman"/>
                      <w:sz w:val="24"/>
                      <w:szCs w:val="24"/>
                      <w:lang w:val="fr-FR"/>
                    </w:rPr>
                  </w:rPrChange>
                </w:rPr>
                <w:delText xml:space="preserve">phiên </w:delText>
              </w:r>
            </w:del>
            <w:del w:id="1077" w:author="quan_nh" w:date="2012-08-25T09:37:00Z">
              <w:r w:rsidRPr="00603A95" w:rsidDel="00D53A02">
                <w:rPr>
                  <w:rFonts w:ascii="Times New Roman" w:hAnsi="Times New Roman" w:cs="Times New Roman"/>
                  <w:b/>
                  <w:sz w:val="24"/>
                  <w:szCs w:val="24"/>
                  <w:lang w:val="fr-FR"/>
                  <w:rPrChange w:id="1078" w:author="quan_nh" w:date="2012-08-25T09:36:00Z">
                    <w:rPr>
                      <w:rFonts w:ascii="Times New Roman" w:hAnsi="Times New Roman" w:cs="Times New Roman"/>
                      <w:sz w:val="24"/>
                      <w:szCs w:val="24"/>
                      <w:lang w:val="fr-FR"/>
                    </w:rPr>
                  </w:rPrChange>
                </w:rPr>
                <w:delText>giao dịch.</w:delText>
              </w:r>
            </w:del>
          </w:p>
        </w:tc>
        <w:tc>
          <w:tcPr>
            <w:tcW w:w="2610" w:type="dxa"/>
            <w:gridSpan w:val="2"/>
            <w:tcPrChange w:id="1079" w:author="quan_nh" w:date="2012-08-25T10:47:00Z">
              <w:tcPr>
                <w:tcW w:w="4140" w:type="dxa"/>
                <w:gridSpan w:val="2"/>
              </w:tcPr>
            </w:tcPrChange>
          </w:tcPr>
          <w:p w:rsidR="001E5F49" w:rsidRPr="00603A95" w:rsidDel="004F6EB5" w:rsidRDefault="001E5F49" w:rsidP="008244DF">
            <w:pPr>
              <w:jc w:val="both"/>
              <w:rPr>
                <w:ins w:id="1080" w:author="qnguyen37" w:date="2012-08-15T15:59:00Z"/>
                <w:del w:id="1081" w:author="quan_nh" w:date="2012-08-25T10:48:00Z"/>
                <w:rFonts w:ascii="Times New Roman" w:hAnsi="Times New Roman" w:cs="Times New Roman"/>
                <w:b/>
                <w:sz w:val="24"/>
                <w:szCs w:val="24"/>
                <w:rPrChange w:id="1082" w:author="quan_nh" w:date="2012-08-25T09:36:00Z">
                  <w:rPr>
                    <w:ins w:id="1083" w:author="qnguyen37" w:date="2012-08-15T15:59:00Z"/>
                    <w:del w:id="1084" w:author="quan_nh" w:date="2012-08-25T10:48:00Z"/>
                    <w:rFonts w:ascii="Times New Roman" w:hAnsi="Times New Roman" w:cs="Times New Roman"/>
                    <w:sz w:val="24"/>
                    <w:szCs w:val="24"/>
                  </w:rPr>
                </w:rPrChange>
              </w:rPr>
            </w:pPr>
          </w:p>
        </w:tc>
      </w:tr>
      <w:tr w:rsidR="001E5F49" w:rsidRPr="00000CEF" w:rsidTr="0080575E">
        <w:trPr>
          <w:trPrChange w:id="1085" w:author="quan_nh" w:date="2012-08-25T10:47:00Z">
            <w:trPr>
              <w:gridBefore w:val="1"/>
            </w:trPr>
          </w:trPrChange>
        </w:trPr>
        <w:tc>
          <w:tcPr>
            <w:tcW w:w="2452" w:type="dxa"/>
            <w:tcPrChange w:id="1086" w:author="quan_nh" w:date="2012-08-25T10:47:00Z">
              <w:tcPr>
                <w:tcW w:w="2504" w:type="dxa"/>
                <w:gridSpan w:val="4"/>
              </w:tcPr>
            </w:tcPrChange>
          </w:tcPr>
          <w:p w:rsidR="001E5F49" w:rsidRPr="0080575E" w:rsidRDefault="00E64F3E" w:rsidP="008244DF">
            <w:pPr>
              <w:spacing w:after="200" w:line="276" w:lineRule="auto"/>
              <w:jc w:val="both"/>
              <w:rPr>
                <w:rFonts w:ascii="Times New Roman" w:hAnsi="Times New Roman" w:cs="Times New Roman"/>
                <w:sz w:val="24"/>
                <w:szCs w:val="24"/>
                <w:highlight w:val="yellow"/>
                <w:rPrChange w:id="1087" w:author="quan_nh" w:date="2012-08-25T10:47:00Z">
                  <w:rPr>
                    <w:rFonts w:ascii="Times New Roman" w:hAnsi="Times New Roman" w:cs="Times New Roman"/>
                    <w:sz w:val="24"/>
                    <w:szCs w:val="24"/>
                  </w:rPr>
                </w:rPrChange>
              </w:rPr>
            </w:pPr>
            <w:bookmarkStart w:id="1088" w:name="NgayHeThong"/>
            <w:del w:id="1089" w:author="quan_nh" w:date="2012-08-25T10:47:00Z">
              <w:r w:rsidRPr="0080575E" w:rsidDel="0080575E">
                <w:rPr>
                  <w:rFonts w:ascii="Times New Roman" w:hAnsi="Times New Roman" w:cs="Times New Roman"/>
                  <w:sz w:val="24"/>
                  <w:szCs w:val="24"/>
                  <w:highlight w:val="yellow"/>
                  <w:rPrChange w:id="1090" w:author="quan_nh" w:date="2012-08-25T10:47:00Z">
                    <w:rPr>
                      <w:rFonts w:ascii="Times New Roman" w:hAnsi="Times New Roman" w:cs="Times New Roman"/>
                      <w:color w:val="0000FF"/>
                      <w:sz w:val="24"/>
                      <w:szCs w:val="24"/>
                      <w:u w:val="single"/>
                    </w:rPr>
                  </w:rPrChange>
                </w:rPr>
                <w:delText>NgayHeThong</w:delText>
              </w:r>
            </w:del>
            <w:bookmarkEnd w:id="1088"/>
            <w:ins w:id="1091" w:author="quan_nh" w:date="2012-08-25T10:47:00Z">
              <w:r w:rsidR="0080575E" w:rsidRPr="0080575E">
                <w:rPr>
                  <w:rFonts w:ascii="Times New Roman" w:hAnsi="Times New Roman" w:cs="Times New Roman"/>
                  <w:sz w:val="24"/>
                  <w:szCs w:val="24"/>
                  <w:highlight w:val="yellow"/>
                  <w:rPrChange w:id="1092" w:author="quan_nh" w:date="2012-08-25T10:47:00Z">
                    <w:rPr>
                      <w:rFonts w:ascii="Times New Roman" w:hAnsi="Times New Roman" w:cs="Times New Roman"/>
                      <w:sz w:val="24"/>
                      <w:szCs w:val="24"/>
                    </w:rPr>
                  </w:rPrChange>
                </w:rPr>
                <w:t>SYSTEMDATETIME</w:t>
              </w:r>
            </w:ins>
          </w:p>
          <w:p w:rsidR="001E5F49" w:rsidRPr="0080575E" w:rsidDel="00E96371" w:rsidRDefault="001E5F49" w:rsidP="008244DF">
            <w:pPr>
              <w:spacing w:after="200" w:line="276" w:lineRule="auto"/>
              <w:jc w:val="both"/>
              <w:rPr>
                <w:del w:id="1093" w:author="qnguyen37" w:date="2012-08-14T09:31:00Z"/>
                <w:rFonts w:ascii="Times New Roman" w:hAnsi="Times New Roman" w:cs="Times New Roman"/>
                <w:sz w:val="24"/>
                <w:szCs w:val="24"/>
                <w:highlight w:val="yellow"/>
                <w:rPrChange w:id="1094" w:author="quan_nh" w:date="2012-08-25T10:47:00Z">
                  <w:rPr>
                    <w:del w:id="1095" w:author="qnguyen37" w:date="2012-08-14T09:31:00Z"/>
                    <w:rFonts w:ascii="Times New Roman" w:hAnsi="Times New Roman" w:cs="Times New Roman"/>
                    <w:sz w:val="24"/>
                    <w:szCs w:val="24"/>
                  </w:rPr>
                </w:rPrChange>
              </w:rPr>
            </w:pPr>
          </w:p>
          <w:p w:rsidR="001E5F49" w:rsidRPr="0080575E" w:rsidDel="00E96371" w:rsidRDefault="00E64F3E" w:rsidP="008244DF">
            <w:pPr>
              <w:spacing w:after="200" w:line="276" w:lineRule="auto"/>
              <w:jc w:val="both"/>
              <w:rPr>
                <w:del w:id="1096" w:author="qnguyen37" w:date="2012-08-14T09:31:00Z"/>
                <w:rFonts w:ascii="Times New Roman" w:hAnsi="Times New Roman" w:cs="Times New Roman"/>
                <w:sz w:val="24"/>
                <w:szCs w:val="24"/>
                <w:highlight w:val="yellow"/>
                <w:rPrChange w:id="1097" w:author="quan_nh" w:date="2012-08-25T10:47:00Z">
                  <w:rPr>
                    <w:del w:id="1098" w:author="qnguyen37" w:date="2012-08-14T09:31:00Z"/>
                    <w:rFonts w:ascii="Times New Roman" w:hAnsi="Times New Roman" w:cs="Times New Roman"/>
                    <w:sz w:val="24"/>
                    <w:szCs w:val="24"/>
                  </w:rPr>
                </w:rPrChange>
              </w:rPr>
            </w:pPr>
            <w:del w:id="1099" w:author="qnguyen37" w:date="2012-08-14T09:31:00Z">
              <w:r w:rsidRPr="0080575E">
                <w:rPr>
                  <w:rFonts w:ascii="Times New Roman" w:hAnsi="Times New Roman" w:cs="Times New Roman"/>
                  <w:sz w:val="24"/>
                  <w:szCs w:val="24"/>
                  <w:highlight w:val="yellow"/>
                  <w:rPrChange w:id="1100" w:author="quan_nh" w:date="2012-08-25T10:47:00Z">
                    <w:rPr>
                      <w:rFonts w:ascii="Times New Roman" w:hAnsi="Times New Roman" w:cs="Times New Roman"/>
                      <w:color w:val="0000FF"/>
                      <w:sz w:val="24"/>
                      <w:szCs w:val="24"/>
                      <w:u w:val="single"/>
                    </w:rPr>
                  </w:rPrChange>
                </w:rPr>
                <w:delText>Input: Không.</w:delText>
              </w:r>
            </w:del>
          </w:p>
          <w:p w:rsidR="001E5F49" w:rsidRPr="0080575E" w:rsidRDefault="00E64F3E" w:rsidP="00E96371">
            <w:pPr>
              <w:spacing w:after="200" w:line="276" w:lineRule="auto"/>
              <w:jc w:val="both"/>
              <w:rPr>
                <w:rFonts w:ascii="Times New Roman" w:hAnsi="Times New Roman" w:cs="Times New Roman"/>
                <w:sz w:val="24"/>
                <w:szCs w:val="24"/>
                <w:highlight w:val="yellow"/>
                <w:rPrChange w:id="1101" w:author="quan_nh" w:date="2012-08-25T10:47:00Z">
                  <w:rPr>
                    <w:rFonts w:ascii="Times New Roman" w:hAnsi="Times New Roman" w:cs="Times New Roman"/>
                    <w:sz w:val="24"/>
                    <w:szCs w:val="24"/>
                  </w:rPr>
                </w:rPrChange>
              </w:rPr>
            </w:pPr>
            <w:del w:id="1102" w:author="qnguyen37" w:date="2012-08-14T09:31:00Z">
              <w:r w:rsidRPr="0080575E">
                <w:rPr>
                  <w:rFonts w:ascii="Times New Roman" w:hAnsi="Times New Roman" w:cs="Times New Roman"/>
                  <w:sz w:val="24"/>
                  <w:szCs w:val="24"/>
                  <w:highlight w:val="yellow"/>
                  <w:rPrChange w:id="1103" w:author="quan_nh" w:date="2012-08-25T10:47:00Z">
                    <w:rPr>
                      <w:rFonts w:ascii="Times New Roman" w:hAnsi="Times New Roman" w:cs="Times New Roman"/>
                      <w:color w:val="0000FF"/>
                      <w:sz w:val="24"/>
                      <w:szCs w:val="24"/>
                      <w:u w:val="single"/>
                    </w:rPr>
                  </w:rPrChange>
                </w:rPr>
                <w:delText>Ouput: datetime, ngày giờ của hệ thống.</w:delText>
              </w:r>
            </w:del>
          </w:p>
        </w:tc>
        <w:tc>
          <w:tcPr>
            <w:tcW w:w="1800" w:type="dxa"/>
            <w:tcPrChange w:id="1104" w:author="quan_nh" w:date="2012-08-25T10:47:00Z">
              <w:tcPr>
                <w:tcW w:w="1782" w:type="dxa"/>
                <w:gridSpan w:val="3"/>
              </w:tcPr>
            </w:tcPrChange>
          </w:tcPr>
          <w:p w:rsidR="001E5F49" w:rsidRPr="0080575E" w:rsidRDefault="001E5F49" w:rsidP="008244DF">
            <w:pPr>
              <w:jc w:val="both"/>
              <w:rPr>
                <w:ins w:id="1105" w:author="qnguyen37" w:date="2012-08-14T09:30:00Z"/>
                <w:rFonts w:ascii="Times New Roman" w:hAnsi="Times New Roman" w:cs="Times New Roman"/>
                <w:sz w:val="24"/>
                <w:szCs w:val="24"/>
                <w:highlight w:val="yellow"/>
                <w:rPrChange w:id="1106" w:author="quan_nh" w:date="2012-08-25T10:47:00Z">
                  <w:rPr>
                    <w:ins w:id="1107" w:author="qnguyen37" w:date="2012-08-14T09:30:00Z"/>
                    <w:rFonts w:ascii="Times New Roman" w:hAnsi="Times New Roman" w:cs="Times New Roman"/>
                    <w:sz w:val="24"/>
                    <w:szCs w:val="24"/>
                  </w:rPr>
                </w:rPrChange>
              </w:rPr>
            </w:pPr>
            <w:ins w:id="1108" w:author="qnguyen37" w:date="2012-08-14T09:31:00Z">
              <w:r w:rsidRPr="0080575E">
                <w:rPr>
                  <w:rFonts w:ascii="Times New Roman" w:hAnsi="Times New Roman" w:cs="Times New Roman"/>
                  <w:sz w:val="24"/>
                  <w:szCs w:val="24"/>
                  <w:highlight w:val="yellow"/>
                  <w:rPrChange w:id="1109" w:author="quan_nh" w:date="2012-08-25T10:47:00Z">
                    <w:rPr>
                      <w:rFonts w:ascii="Times New Roman" w:hAnsi="Times New Roman" w:cs="Times New Roman"/>
                      <w:sz w:val="24"/>
                      <w:szCs w:val="24"/>
                    </w:rPr>
                  </w:rPrChange>
                </w:rPr>
                <w:t>Không</w:t>
              </w:r>
            </w:ins>
          </w:p>
        </w:tc>
        <w:tc>
          <w:tcPr>
            <w:tcW w:w="2070" w:type="dxa"/>
            <w:tcPrChange w:id="1110" w:author="quan_nh" w:date="2012-08-25T10:47:00Z">
              <w:tcPr>
                <w:tcW w:w="1800" w:type="dxa"/>
                <w:gridSpan w:val="5"/>
              </w:tcPr>
            </w:tcPrChange>
          </w:tcPr>
          <w:p w:rsidR="001E5F49" w:rsidRPr="0080575E" w:rsidRDefault="001E5F49" w:rsidP="008244DF">
            <w:pPr>
              <w:jc w:val="both"/>
              <w:rPr>
                <w:ins w:id="1111" w:author="qnguyen37" w:date="2012-08-14T09:30:00Z"/>
                <w:rFonts w:ascii="Times New Roman" w:hAnsi="Times New Roman" w:cs="Times New Roman"/>
                <w:sz w:val="24"/>
                <w:szCs w:val="24"/>
                <w:highlight w:val="yellow"/>
                <w:rPrChange w:id="1112" w:author="quan_nh" w:date="2012-08-25T10:47:00Z">
                  <w:rPr>
                    <w:ins w:id="1113" w:author="qnguyen37" w:date="2012-08-14T09:30:00Z"/>
                    <w:rFonts w:ascii="Times New Roman" w:hAnsi="Times New Roman" w:cs="Times New Roman"/>
                    <w:sz w:val="24"/>
                    <w:szCs w:val="24"/>
                  </w:rPr>
                </w:rPrChange>
              </w:rPr>
            </w:pPr>
            <w:ins w:id="1114" w:author="qnguyen37" w:date="2012-08-14T09:31:00Z">
              <w:r w:rsidRPr="0080575E">
                <w:rPr>
                  <w:rFonts w:ascii="Times New Roman" w:hAnsi="Times New Roman" w:cs="Times New Roman"/>
                  <w:sz w:val="24"/>
                  <w:szCs w:val="24"/>
                  <w:highlight w:val="yellow"/>
                  <w:rPrChange w:id="1115" w:author="quan_nh" w:date="2012-08-25T10:47:00Z">
                    <w:rPr>
                      <w:rFonts w:ascii="Times New Roman" w:hAnsi="Times New Roman" w:cs="Times New Roman"/>
                      <w:sz w:val="24"/>
                      <w:szCs w:val="24"/>
                    </w:rPr>
                  </w:rPrChange>
                </w:rPr>
                <w:t>datetime, ngày giờ của hệ thống.</w:t>
              </w:r>
            </w:ins>
          </w:p>
        </w:tc>
        <w:tc>
          <w:tcPr>
            <w:tcW w:w="990" w:type="dxa"/>
            <w:gridSpan w:val="2"/>
            <w:tcPrChange w:id="1116" w:author="quan_nh" w:date="2012-08-25T10:47:00Z">
              <w:tcPr>
                <w:tcW w:w="1350" w:type="dxa"/>
              </w:tcPr>
            </w:tcPrChange>
          </w:tcPr>
          <w:p w:rsidR="001E5F49" w:rsidRPr="0080575E" w:rsidRDefault="001E5F49" w:rsidP="008244DF">
            <w:pPr>
              <w:jc w:val="both"/>
              <w:rPr>
                <w:ins w:id="1117" w:author="qnguyen37" w:date="2012-08-14T09:41:00Z"/>
                <w:rFonts w:ascii="Times New Roman" w:hAnsi="Times New Roman" w:cs="Times New Roman"/>
                <w:sz w:val="24"/>
                <w:szCs w:val="24"/>
                <w:highlight w:val="yellow"/>
                <w:rPrChange w:id="1118" w:author="quan_nh" w:date="2012-08-25T10:47:00Z">
                  <w:rPr>
                    <w:ins w:id="1119" w:author="qnguyen37" w:date="2012-08-14T09:41:00Z"/>
                    <w:rFonts w:ascii="Times New Roman" w:hAnsi="Times New Roman" w:cs="Times New Roman"/>
                    <w:sz w:val="24"/>
                    <w:szCs w:val="24"/>
                  </w:rPr>
                </w:rPrChange>
              </w:rPr>
            </w:pPr>
            <w:ins w:id="1120" w:author="qnguyen37" w:date="2012-08-14T09:42:00Z">
              <w:r w:rsidRPr="0080575E">
                <w:rPr>
                  <w:rFonts w:ascii="Times New Roman" w:hAnsi="Times New Roman" w:cs="Times New Roman"/>
                  <w:sz w:val="24"/>
                  <w:szCs w:val="24"/>
                  <w:highlight w:val="yellow"/>
                  <w:rPrChange w:id="1121" w:author="quan_nh" w:date="2012-08-25T10:47:00Z">
                    <w:rPr>
                      <w:rFonts w:ascii="Times New Roman" w:hAnsi="Times New Roman" w:cs="Times New Roman"/>
                      <w:sz w:val="24"/>
                      <w:szCs w:val="24"/>
                    </w:rPr>
                  </w:rPrChange>
                </w:rPr>
                <w:t>Thông tin</w:t>
              </w:r>
            </w:ins>
          </w:p>
        </w:tc>
        <w:tc>
          <w:tcPr>
            <w:tcW w:w="2250" w:type="dxa"/>
            <w:gridSpan w:val="2"/>
            <w:tcPrChange w:id="112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80575E">
              <w:rPr>
                <w:rFonts w:ascii="Times New Roman" w:hAnsi="Times New Roman" w:cs="Times New Roman"/>
                <w:sz w:val="24"/>
                <w:szCs w:val="24"/>
                <w:highlight w:val="yellow"/>
                <w:rPrChange w:id="1123" w:author="quan_nh" w:date="2012-08-25T10:47:00Z">
                  <w:rPr>
                    <w:rFonts w:ascii="Times New Roman" w:hAnsi="Times New Roman" w:cs="Times New Roman"/>
                    <w:sz w:val="24"/>
                    <w:szCs w:val="24"/>
                  </w:rPr>
                </w:rPrChange>
              </w:rPr>
              <w:t>Lấy ngày giờ hệ thống.</w:t>
            </w:r>
          </w:p>
        </w:tc>
        <w:tc>
          <w:tcPr>
            <w:tcW w:w="3330" w:type="dxa"/>
            <w:gridSpan w:val="2"/>
            <w:tcPrChange w:id="112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125" w:author="quan_nh" w:date="2012-08-25T10:47:00Z">
              <w:tcPr>
                <w:tcW w:w="4140" w:type="dxa"/>
                <w:gridSpan w:val="2"/>
              </w:tcPr>
            </w:tcPrChange>
          </w:tcPr>
          <w:p w:rsidR="001E5F49" w:rsidRPr="00000CEF" w:rsidRDefault="001E5F49" w:rsidP="008244DF">
            <w:pPr>
              <w:jc w:val="both"/>
              <w:rPr>
                <w:ins w:id="1126" w:author="qnguyen37" w:date="2012-08-15T15:59:00Z"/>
                <w:rFonts w:ascii="Times New Roman" w:hAnsi="Times New Roman" w:cs="Times New Roman"/>
                <w:sz w:val="24"/>
                <w:szCs w:val="24"/>
              </w:rPr>
            </w:pPr>
          </w:p>
        </w:tc>
      </w:tr>
      <w:tr w:rsidR="004F6EB5" w:rsidRPr="004F6EB5" w:rsidTr="00C12F33">
        <w:trPr>
          <w:ins w:id="1127" w:author="quan_nh" w:date="2012-08-25T10:48:00Z"/>
        </w:trPr>
        <w:tc>
          <w:tcPr>
            <w:tcW w:w="2452" w:type="dxa"/>
          </w:tcPr>
          <w:p w:rsidR="004F6EB5" w:rsidRPr="000C2BDA" w:rsidRDefault="00F02557" w:rsidP="00C12F33">
            <w:pPr>
              <w:jc w:val="both"/>
              <w:rPr>
                <w:ins w:id="1128" w:author="quan_nh" w:date="2012-08-25T10:48:00Z"/>
                <w:rFonts w:ascii="Times New Roman" w:hAnsi="Times New Roman" w:cs="Times New Roman"/>
                <w:sz w:val="24"/>
                <w:szCs w:val="24"/>
                <w:highlight w:val="yellow"/>
                <w:rPrChange w:id="1129" w:author="quan_nh" w:date="2012-08-25T10:51:00Z">
                  <w:rPr>
                    <w:ins w:id="1130" w:author="quan_nh" w:date="2012-08-25T10:48:00Z"/>
                    <w:rFonts w:ascii="Times New Roman" w:hAnsi="Times New Roman" w:cs="Times New Roman"/>
                    <w:sz w:val="24"/>
                    <w:szCs w:val="24"/>
                  </w:rPr>
                </w:rPrChange>
              </w:rPr>
            </w:pPr>
            <w:ins w:id="1131" w:author="quan_nh" w:date="2012-08-25T10:48:00Z">
              <w:r w:rsidRPr="000C2BDA">
                <w:rPr>
                  <w:rFonts w:ascii="Times New Roman" w:hAnsi="Times New Roman" w:cs="Times New Roman"/>
                  <w:sz w:val="24"/>
                  <w:szCs w:val="24"/>
                  <w:highlight w:val="yellow"/>
                  <w:rPrChange w:id="1132" w:author="quan_nh" w:date="2012-08-25T10:51:00Z">
                    <w:rPr>
                      <w:rFonts w:ascii="Times New Roman" w:hAnsi="Times New Roman" w:cs="Times New Roman"/>
                      <w:sz w:val="24"/>
                      <w:szCs w:val="24"/>
                    </w:rPr>
                  </w:rPrChange>
                </w:rPr>
                <w:t>CLOSEPRICE</w:t>
              </w:r>
            </w:ins>
          </w:p>
        </w:tc>
        <w:tc>
          <w:tcPr>
            <w:tcW w:w="1800" w:type="dxa"/>
          </w:tcPr>
          <w:p w:rsidR="004F6EB5" w:rsidRPr="000C2BDA" w:rsidRDefault="00165069" w:rsidP="003C7B9C">
            <w:pPr>
              <w:pStyle w:val="ListParagraph"/>
              <w:numPr>
                <w:ilvl w:val="0"/>
                <w:numId w:val="13"/>
              </w:numPr>
              <w:jc w:val="both"/>
              <w:rPr>
                <w:ins w:id="1133" w:author="quan_nh" w:date="2012-08-25T10:49:00Z"/>
                <w:rFonts w:ascii="Times New Roman" w:hAnsi="Times New Roman" w:cs="Times New Roman"/>
                <w:sz w:val="24"/>
                <w:szCs w:val="24"/>
                <w:highlight w:val="yellow"/>
                <w:rPrChange w:id="1134" w:author="quan_nh" w:date="2012-08-25T10:51:00Z">
                  <w:rPr>
                    <w:ins w:id="1135" w:author="quan_nh" w:date="2012-08-25T10:49:00Z"/>
                  </w:rPr>
                </w:rPrChange>
              </w:rPr>
              <w:pPrChange w:id="1136" w:author="quan_nh" w:date="2012-08-25T10:49:00Z">
                <w:pPr>
                  <w:jc w:val="both"/>
                </w:pPr>
              </w:pPrChange>
            </w:pPr>
            <w:ins w:id="1137" w:author="quan_nh" w:date="2012-08-25T10:49:00Z">
              <w:r w:rsidRPr="000C2BDA">
                <w:rPr>
                  <w:rFonts w:ascii="Times New Roman" w:hAnsi="Times New Roman" w:cs="Times New Roman"/>
                  <w:sz w:val="24"/>
                  <w:szCs w:val="24"/>
                  <w:highlight w:val="yellow"/>
                  <w:rPrChange w:id="1138" w:author="quan_nh" w:date="2012-08-25T10:51:00Z">
                    <w:rPr/>
                  </w:rPrChange>
                </w:rPr>
                <w:t>Stockcode</w:t>
              </w:r>
            </w:ins>
          </w:p>
          <w:p w:rsidR="003C7B9C" w:rsidRPr="000C2BDA" w:rsidRDefault="003C7B9C" w:rsidP="003C7B9C">
            <w:pPr>
              <w:pStyle w:val="ListParagraph"/>
              <w:numPr>
                <w:ilvl w:val="0"/>
                <w:numId w:val="13"/>
              </w:numPr>
              <w:jc w:val="both"/>
              <w:rPr>
                <w:ins w:id="1139" w:author="quan_nh" w:date="2012-08-25T10:48:00Z"/>
                <w:rFonts w:ascii="Times New Roman" w:hAnsi="Times New Roman" w:cs="Times New Roman"/>
                <w:sz w:val="24"/>
                <w:szCs w:val="24"/>
                <w:highlight w:val="yellow"/>
                <w:rPrChange w:id="1140" w:author="quan_nh" w:date="2012-08-25T10:51:00Z">
                  <w:rPr>
                    <w:ins w:id="1141" w:author="quan_nh" w:date="2012-08-25T10:48:00Z"/>
                  </w:rPr>
                </w:rPrChange>
              </w:rPr>
              <w:pPrChange w:id="1142" w:author="quan_nh" w:date="2012-08-25T10:49:00Z">
                <w:pPr>
                  <w:jc w:val="both"/>
                </w:pPr>
              </w:pPrChange>
            </w:pPr>
            <w:ins w:id="1143" w:author="quan_nh" w:date="2012-08-25T10:49:00Z">
              <w:r w:rsidRPr="000C2BDA">
                <w:rPr>
                  <w:rFonts w:ascii="Times New Roman" w:hAnsi="Times New Roman" w:cs="Times New Roman"/>
                  <w:sz w:val="24"/>
                  <w:szCs w:val="24"/>
                  <w:highlight w:val="yellow"/>
                  <w:rPrChange w:id="1144" w:author="quan_nh" w:date="2012-08-25T10:51:00Z">
                    <w:rPr/>
                  </w:rPrChange>
                </w:rPr>
                <w:t>Ngày</w:t>
              </w:r>
            </w:ins>
          </w:p>
        </w:tc>
        <w:tc>
          <w:tcPr>
            <w:tcW w:w="2070" w:type="dxa"/>
          </w:tcPr>
          <w:p w:rsidR="004F6EB5" w:rsidRPr="000C2BDA" w:rsidRDefault="004F6EB5" w:rsidP="00C12F33">
            <w:pPr>
              <w:jc w:val="both"/>
              <w:rPr>
                <w:ins w:id="1145" w:author="quan_nh" w:date="2012-08-25T10:48:00Z"/>
                <w:rFonts w:ascii="Times New Roman" w:hAnsi="Times New Roman" w:cs="Times New Roman"/>
                <w:sz w:val="24"/>
                <w:szCs w:val="24"/>
                <w:highlight w:val="yellow"/>
                <w:rPrChange w:id="1146" w:author="quan_nh" w:date="2012-08-25T10:51:00Z">
                  <w:rPr>
                    <w:ins w:id="1147" w:author="quan_nh" w:date="2012-08-25T10:48:00Z"/>
                    <w:rFonts w:ascii="Times New Roman" w:hAnsi="Times New Roman" w:cs="Times New Roman"/>
                    <w:sz w:val="24"/>
                    <w:szCs w:val="24"/>
                  </w:rPr>
                </w:rPrChange>
              </w:rPr>
            </w:pPr>
          </w:p>
        </w:tc>
        <w:tc>
          <w:tcPr>
            <w:tcW w:w="990" w:type="dxa"/>
            <w:gridSpan w:val="2"/>
          </w:tcPr>
          <w:p w:rsidR="004F6EB5" w:rsidRPr="000C2BDA" w:rsidRDefault="004F6EB5" w:rsidP="00C12F33">
            <w:pPr>
              <w:jc w:val="both"/>
              <w:rPr>
                <w:ins w:id="1148" w:author="quan_nh" w:date="2012-08-25T10:48:00Z"/>
                <w:rFonts w:ascii="Times New Roman" w:hAnsi="Times New Roman" w:cs="Times New Roman"/>
                <w:sz w:val="24"/>
                <w:szCs w:val="24"/>
                <w:highlight w:val="yellow"/>
                <w:rPrChange w:id="1149" w:author="quan_nh" w:date="2012-08-25T10:51:00Z">
                  <w:rPr>
                    <w:ins w:id="1150" w:author="quan_nh" w:date="2012-08-25T10:48:00Z"/>
                    <w:rFonts w:ascii="Times New Roman" w:hAnsi="Times New Roman" w:cs="Times New Roman"/>
                    <w:sz w:val="24"/>
                    <w:szCs w:val="24"/>
                  </w:rPr>
                </w:rPrChange>
              </w:rPr>
            </w:pPr>
          </w:p>
        </w:tc>
        <w:tc>
          <w:tcPr>
            <w:tcW w:w="2250" w:type="dxa"/>
            <w:gridSpan w:val="2"/>
          </w:tcPr>
          <w:p w:rsidR="004F6EB5" w:rsidRPr="000C2BDA" w:rsidRDefault="00DA0E0D" w:rsidP="00C12F33">
            <w:pPr>
              <w:jc w:val="both"/>
              <w:rPr>
                <w:ins w:id="1151" w:author="quan_nh" w:date="2012-08-25T10:48:00Z"/>
                <w:rFonts w:ascii="Times New Roman" w:hAnsi="Times New Roman" w:cs="Times New Roman"/>
                <w:sz w:val="24"/>
                <w:szCs w:val="24"/>
                <w:highlight w:val="yellow"/>
                <w:rPrChange w:id="1152" w:author="quan_nh" w:date="2012-08-25T10:51:00Z">
                  <w:rPr>
                    <w:ins w:id="1153" w:author="quan_nh" w:date="2012-08-25T10:48:00Z"/>
                    <w:rFonts w:ascii="Times New Roman" w:hAnsi="Times New Roman" w:cs="Times New Roman"/>
                    <w:sz w:val="24"/>
                    <w:szCs w:val="24"/>
                  </w:rPr>
                </w:rPrChange>
              </w:rPr>
            </w:pPr>
            <w:ins w:id="1154" w:author="quan_nh" w:date="2012-08-25T10:50:00Z">
              <w:r w:rsidRPr="000C2BDA">
                <w:rPr>
                  <w:rFonts w:ascii="Times New Roman" w:hAnsi="Times New Roman" w:cs="Times New Roman"/>
                  <w:sz w:val="24"/>
                  <w:szCs w:val="24"/>
                  <w:highlight w:val="yellow"/>
                  <w:rPrChange w:id="1155" w:author="quan_nh" w:date="2012-08-25T10:51:00Z">
                    <w:rPr>
                      <w:rFonts w:ascii="Times New Roman" w:hAnsi="Times New Roman" w:cs="Times New Roman"/>
                      <w:sz w:val="24"/>
                      <w:szCs w:val="24"/>
                    </w:rPr>
                  </w:rPrChange>
                </w:rPr>
                <w:t>Lấy giá cuối ngày của StockCode</w:t>
              </w:r>
            </w:ins>
          </w:p>
        </w:tc>
        <w:tc>
          <w:tcPr>
            <w:tcW w:w="3330" w:type="dxa"/>
            <w:gridSpan w:val="2"/>
          </w:tcPr>
          <w:p w:rsidR="004F6EB5" w:rsidRPr="000C2BDA" w:rsidRDefault="00DA0E0D" w:rsidP="00C12F33">
            <w:pPr>
              <w:jc w:val="both"/>
              <w:rPr>
                <w:ins w:id="1156" w:author="quan_nh" w:date="2012-08-25T10:51:00Z"/>
                <w:rFonts w:ascii="Times New Roman" w:hAnsi="Times New Roman" w:cs="Times New Roman"/>
                <w:sz w:val="24"/>
                <w:szCs w:val="24"/>
                <w:highlight w:val="yellow"/>
                <w:lang w:val="fr-FR"/>
                <w:rPrChange w:id="1157" w:author="quan_nh" w:date="2012-08-25T10:51:00Z">
                  <w:rPr>
                    <w:ins w:id="1158" w:author="quan_nh" w:date="2012-08-25T10:51:00Z"/>
                    <w:rFonts w:ascii="Times New Roman" w:hAnsi="Times New Roman" w:cs="Times New Roman"/>
                    <w:sz w:val="24"/>
                    <w:szCs w:val="24"/>
                    <w:lang w:val="fr-FR"/>
                  </w:rPr>
                </w:rPrChange>
              </w:rPr>
            </w:pPr>
            <w:ins w:id="1159" w:author="quan_nh" w:date="2012-08-25T10:50:00Z">
              <w:r w:rsidRPr="000C2BDA">
                <w:rPr>
                  <w:rFonts w:ascii="Times New Roman" w:hAnsi="Times New Roman" w:cs="Times New Roman"/>
                  <w:sz w:val="24"/>
                  <w:szCs w:val="24"/>
                  <w:highlight w:val="yellow"/>
                  <w:lang w:val="fr-FR"/>
                  <w:rPrChange w:id="1160" w:author="quan_nh" w:date="2012-08-25T10:51:00Z">
                    <w:rPr>
                      <w:rFonts w:ascii="Times New Roman" w:hAnsi="Times New Roman" w:cs="Times New Roman"/>
                      <w:sz w:val="24"/>
                      <w:szCs w:val="24"/>
                      <w:lang w:val="fr-FR"/>
                    </w:rPr>
                  </w:rPrChange>
                </w:rPr>
                <w:t>Vd</w:t>
              </w:r>
              <w:r w:rsidRPr="000C2BDA">
                <w:rPr>
                  <w:rFonts w:ascii="Times New Roman" w:hAnsi="Times New Roman" w:cs="Times New Roman"/>
                  <w:sz w:val="24"/>
                  <w:szCs w:val="24"/>
                  <w:highlight w:val="yellow"/>
                  <w:lang w:val="fr-FR"/>
                  <w:rPrChange w:id="1161" w:author="quan_nh" w:date="2012-08-25T10:51:00Z">
                    <w:rPr>
                      <w:rFonts w:ascii="Times New Roman" w:hAnsi="Times New Roman" w:cs="Times New Roman"/>
                      <w:sz w:val="24"/>
                      <w:szCs w:val="24"/>
                      <w:lang w:val="fr-FR"/>
                    </w:rPr>
                  </w:rPrChange>
                </w:rPr>
                <w:t> </w:t>
              </w:r>
              <w:r w:rsidRPr="000C2BDA">
                <w:rPr>
                  <w:rFonts w:ascii="Times New Roman" w:hAnsi="Times New Roman" w:cs="Times New Roman"/>
                  <w:sz w:val="24"/>
                  <w:szCs w:val="24"/>
                  <w:highlight w:val="yellow"/>
                  <w:lang w:val="fr-FR"/>
                  <w:rPrChange w:id="1162" w:author="quan_nh" w:date="2012-08-25T10:51:00Z">
                    <w:rPr>
                      <w:rFonts w:ascii="Times New Roman" w:hAnsi="Times New Roman" w:cs="Times New Roman"/>
                      <w:sz w:val="24"/>
                      <w:szCs w:val="24"/>
                      <w:lang w:val="fr-FR"/>
                    </w:rPr>
                  </w:rPrChange>
                </w:rPr>
                <w:t>: CLOSEPRICE(VNINDEX)</w:t>
              </w:r>
            </w:ins>
          </w:p>
          <w:p w:rsidR="00DA0E0D" w:rsidRPr="004F6EB5" w:rsidRDefault="00DA0E0D" w:rsidP="00C12F33">
            <w:pPr>
              <w:jc w:val="both"/>
              <w:rPr>
                <w:ins w:id="1163" w:author="quan_nh" w:date="2012-08-25T10:48:00Z"/>
                <w:rFonts w:ascii="Times New Roman" w:hAnsi="Times New Roman" w:cs="Times New Roman"/>
                <w:sz w:val="24"/>
                <w:szCs w:val="24"/>
                <w:lang w:val="fr-FR"/>
                <w:rPrChange w:id="1164" w:author="quan_nh" w:date="2012-08-25T10:48:00Z">
                  <w:rPr>
                    <w:ins w:id="1165" w:author="quan_nh" w:date="2012-08-25T10:48:00Z"/>
                    <w:rFonts w:ascii="Times New Roman" w:hAnsi="Times New Roman" w:cs="Times New Roman"/>
                    <w:sz w:val="24"/>
                    <w:szCs w:val="24"/>
                    <w:lang w:val="fr-FR"/>
                  </w:rPr>
                </w:rPrChange>
              </w:rPr>
            </w:pPr>
            <w:ins w:id="1166" w:author="quan_nh" w:date="2012-08-25T10:51:00Z">
              <w:r w:rsidRPr="000C2BDA">
                <w:rPr>
                  <w:rFonts w:ascii="Times New Roman" w:hAnsi="Times New Roman" w:cs="Times New Roman"/>
                  <w:sz w:val="24"/>
                  <w:szCs w:val="24"/>
                  <w:highlight w:val="yellow"/>
                  <w:lang w:val="fr-FR"/>
                  <w:rPrChange w:id="1167" w:author="quan_nh" w:date="2012-08-25T10:51:00Z">
                    <w:rPr>
                      <w:rFonts w:ascii="Times New Roman" w:hAnsi="Times New Roman" w:cs="Times New Roman"/>
                      <w:sz w:val="24"/>
                      <w:szCs w:val="24"/>
                      <w:lang w:val="fr-FR"/>
                    </w:rPr>
                  </w:rPrChange>
                </w:rPr>
                <w:t>CLOSEPRICE(VNINDEX</w:t>
              </w:r>
              <w:r w:rsidRPr="000C2BDA">
                <w:rPr>
                  <w:rFonts w:ascii="Times New Roman" w:hAnsi="Times New Roman" w:cs="Times New Roman"/>
                  <w:sz w:val="24"/>
                  <w:szCs w:val="24"/>
                  <w:highlight w:val="yellow"/>
                  <w:lang w:val="fr-FR"/>
                  <w:rPrChange w:id="1168" w:author="quan_nh" w:date="2012-08-25T10:51:00Z">
                    <w:rPr>
                      <w:rFonts w:ascii="Times New Roman" w:hAnsi="Times New Roman" w:cs="Times New Roman"/>
                      <w:sz w:val="24"/>
                      <w:szCs w:val="24"/>
                      <w:lang w:val="fr-FR"/>
                    </w:rPr>
                  </w:rPrChange>
                </w:rPr>
                <w:t>,08/28/2012</w:t>
              </w:r>
              <w:r w:rsidRPr="000C2BDA">
                <w:rPr>
                  <w:rFonts w:ascii="Times New Roman" w:hAnsi="Times New Roman" w:cs="Times New Roman"/>
                  <w:sz w:val="24"/>
                  <w:szCs w:val="24"/>
                  <w:highlight w:val="yellow"/>
                  <w:lang w:val="fr-FR"/>
                  <w:rPrChange w:id="1169" w:author="quan_nh" w:date="2012-08-25T10:51:00Z">
                    <w:rPr>
                      <w:rFonts w:ascii="Times New Roman" w:hAnsi="Times New Roman" w:cs="Times New Roman"/>
                      <w:sz w:val="24"/>
                      <w:szCs w:val="24"/>
                      <w:lang w:val="fr-FR"/>
                    </w:rPr>
                  </w:rPrChange>
                </w:rPr>
                <w:t>)</w:t>
              </w:r>
            </w:ins>
          </w:p>
        </w:tc>
        <w:tc>
          <w:tcPr>
            <w:tcW w:w="2610" w:type="dxa"/>
            <w:gridSpan w:val="2"/>
          </w:tcPr>
          <w:p w:rsidR="004F6EB5" w:rsidRPr="004F6EB5" w:rsidRDefault="004F6EB5" w:rsidP="00C12F33">
            <w:pPr>
              <w:jc w:val="both"/>
              <w:rPr>
                <w:ins w:id="1170" w:author="quan_nh" w:date="2012-08-25T10:48:00Z"/>
                <w:rFonts w:ascii="Times New Roman" w:hAnsi="Times New Roman" w:cs="Times New Roman"/>
                <w:sz w:val="24"/>
                <w:szCs w:val="24"/>
                <w:rPrChange w:id="1171" w:author="quan_nh" w:date="2012-08-25T10:48:00Z">
                  <w:rPr>
                    <w:ins w:id="1172" w:author="quan_nh" w:date="2012-08-25T10:48:00Z"/>
                    <w:rFonts w:ascii="Times New Roman" w:hAnsi="Times New Roman" w:cs="Times New Roman"/>
                    <w:sz w:val="24"/>
                    <w:szCs w:val="24"/>
                  </w:rPr>
                </w:rPrChange>
              </w:rPr>
            </w:pPr>
          </w:p>
        </w:tc>
      </w:tr>
      <w:tr w:rsidR="004F6EB5" w:rsidRPr="004F6EB5" w:rsidTr="00C12F33">
        <w:trPr>
          <w:ins w:id="1173" w:author="quan_nh" w:date="2012-08-25T10:48:00Z"/>
        </w:trPr>
        <w:tc>
          <w:tcPr>
            <w:tcW w:w="2452" w:type="dxa"/>
          </w:tcPr>
          <w:p w:rsidR="004F6EB5" w:rsidRPr="002D4374" w:rsidRDefault="00C9169F" w:rsidP="00C12F33">
            <w:pPr>
              <w:spacing w:after="200" w:line="276" w:lineRule="auto"/>
              <w:jc w:val="both"/>
              <w:rPr>
                <w:ins w:id="1174" w:author="quan_nh" w:date="2012-08-25T10:48:00Z"/>
                <w:rFonts w:ascii="Times New Roman" w:hAnsi="Times New Roman" w:cs="Times New Roman"/>
                <w:sz w:val="24"/>
                <w:szCs w:val="24"/>
                <w:highlight w:val="yellow"/>
                <w:rPrChange w:id="1175" w:author="quan_nh" w:date="2012-08-25T10:55:00Z">
                  <w:rPr>
                    <w:ins w:id="1176" w:author="quan_nh" w:date="2012-08-25T10:48:00Z"/>
                    <w:rFonts w:ascii="Times New Roman" w:hAnsi="Times New Roman" w:cs="Times New Roman"/>
                    <w:b/>
                    <w:sz w:val="24"/>
                    <w:szCs w:val="24"/>
                  </w:rPr>
                </w:rPrChange>
              </w:rPr>
            </w:pPr>
            <w:ins w:id="1177" w:author="quan_nh" w:date="2012-08-25T10:51:00Z">
              <w:r w:rsidRPr="002D4374">
                <w:rPr>
                  <w:rFonts w:ascii="Times New Roman" w:hAnsi="Times New Roman" w:cs="Times New Roman"/>
                  <w:sz w:val="24"/>
                  <w:szCs w:val="24"/>
                  <w:highlight w:val="yellow"/>
                  <w:rPrChange w:id="1178" w:author="quan_nh" w:date="2012-08-25T10:55:00Z">
                    <w:rPr>
                      <w:rFonts w:ascii="Times New Roman" w:hAnsi="Times New Roman" w:cs="Times New Roman"/>
                      <w:sz w:val="24"/>
                      <w:szCs w:val="24"/>
                    </w:rPr>
                  </w:rPrChange>
                </w:rPr>
                <w:t>CLOSEPRICE</w:t>
              </w:r>
            </w:ins>
            <w:ins w:id="1179" w:author="quan_nh" w:date="2012-08-25T10:53:00Z">
              <w:r w:rsidR="00E67A97" w:rsidRPr="002D4374">
                <w:rPr>
                  <w:rFonts w:ascii="Times New Roman" w:hAnsi="Times New Roman" w:cs="Times New Roman"/>
                  <w:sz w:val="24"/>
                  <w:szCs w:val="24"/>
                  <w:highlight w:val="yellow"/>
                  <w:rPrChange w:id="1180" w:author="quan_nh" w:date="2012-08-25T10:55:00Z">
                    <w:rPr>
                      <w:rFonts w:ascii="Times New Roman" w:hAnsi="Times New Roman" w:cs="Times New Roman"/>
                      <w:sz w:val="24"/>
                      <w:szCs w:val="24"/>
                    </w:rPr>
                  </w:rPrChange>
                </w:rPr>
                <w:t>VARIANCE</w:t>
              </w:r>
            </w:ins>
          </w:p>
          <w:p w:rsidR="004F6EB5" w:rsidRPr="002D4374" w:rsidRDefault="004F6EB5" w:rsidP="00C12F33">
            <w:pPr>
              <w:spacing w:after="200" w:line="276" w:lineRule="auto"/>
              <w:jc w:val="both"/>
              <w:rPr>
                <w:ins w:id="1181" w:author="quan_nh" w:date="2012-08-25T10:48:00Z"/>
                <w:rFonts w:ascii="Times New Roman" w:hAnsi="Times New Roman" w:cs="Times New Roman"/>
                <w:sz w:val="24"/>
                <w:szCs w:val="24"/>
                <w:highlight w:val="yellow"/>
                <w:rPrChange w:id="1182" w:author="quan_nh" w:date="2012-08-25T10:55:00Z">
                  <w:rPr>
                    <w:ins w:id="1183" w:author="quan_nh" w:date="2012-08-25T10:48:00Z"/>
                    <w:rFonts w:ascii="Times New Roman" w:hAnsi="Times New Roman" w:cs="Times New Roman"/>
                    <w:b/>
                    <w:sz w:val="24"/>
                    <w:szCs w:val="24"/>
                  </w:rPr>
                </w:rPrChange>
              </w:rPr>
            </w:pPr>
          </w:p>
          <w:p w:rsidR="004F6EB5" w:rsidRPr="002D4374" w:rsidRDefault="004F6EB5" w:rsidP="00C12F33">
            <w:pPr>
              <w:spacing w:after="200" w:line="276" w:lineRule="auto"/>
              <w:jc w:val="both"/>
              <w:rPr>
                <w:ins w:id="1184" w:author="quan_nh" w:date="2012-08-25T10:48:00Z"/>
                <w:rFonts w:ascii="Times New Roman" w:hAnsi="Times New Roman" w:cs="Times New Roman"/>
                <w:sz w:val="24"/>
                <w:szCs w:val="24"/>
                <w:highlight w:val="yellow"/>
                <w:rPrChange w:id="1185" w:author="quan_nh" w:date="2012-08-25T10:55:00Z">
                  <w:rPr>
                    <w:ins w:id="1186" w:author="quan_nh" w:date="2012-08-25T10:48:00Z"/>
                    <w:rFonts w:ascii="Times New Roman" w:hAnsi="Times New Roman" w:cs="Times New Roman"/>
                    <w:b/>
                    <w:sz w:val="24"/>
                    <w:szCs w:val="24"/>
                  </w:rPr>
                </w:rPrChange>
              </w:rPr>
            </w:pPr>
          </w:p>
        </w:tc>
        <w:tc>
          <w:tcPr>
            <w:tcW w:w="1800" w:type="dxa"/>
          </w:tcPr>
          <w:p w:rsidR="002546FD" w:rsidRPr="002D4374" w:rsidRDefault="002546FD" w:rsidP="002546FD">
            <w:pPr>
              <w:pStyle w:val="ListParagraph"/>
              <w:numPr>
                <w:ilvl w:val="0"/>
                <w:numId w:val="13"/>
              </w:numPr>
              <w:jc w:val="both"/>
              <w:rPr>
                <w:ins w:id="1187" w:author="quan_nh" w:date="2012-08-25T10:52:00Z"/>
                <w:rFonts w:ascii="Times New Roman" w:hAnsi="Times New Roman" w:cs="Times New Roman"/>
                <w:sz w:val="24"/>
                <w:szCs w:val="24"/>
                <w:highlight w:val="yellow"/>
                <w:rPrChange w:id="1188" w:author="quan_nh" w:date="2012-08-25T10:55:00Z">
                  <w:rPr>
                    <w:ins w:id="1189" w:author="quan_nh" w:date="2012-08-25T10:52:00Z"/>
                    <w:rFonts w:ascii="Times New Roman" w:hAnsi="Times New Roman" w:cs="Times New Roman"/>
                    <w:sz w:val="24"/>
                    <w:szCs w:val="24"/>
                    <w:highlight w:val="yellow"/>
                  </w:rPr>
                </w:rPrChange>
              </w:rPr>
              <w:pPrChange w:id="1190" w:author="quan_nh" w:date="2012-08-25T10:52:00Z">
                <w:pPr>
                  <w:jc w:val="both"/>
                </w:pPr>
              </w:pPrChange>
            </w:pPr>
            <w:ins w:id="1191" w:author="quan_nh" w:date="2012-08-25T10:52:00Z">
              <w:r w:rsidRPr="002D4374">
                <w:rPr>
                  <w:rFonts w:ascii="Times New Roman" w:hAnsi="Times New Roman" w:cs="Times New Roman"/>
                  <w:sz w:val="24"/>
                  <w:szCs w:val="24"/>
                  <w:highlight w:val="yellow"/>
                  <w:rPrChange w:id="1192" w:author="quan_nh" w:date="2012-08-25T10:55:00Z">
                    <w:rPr>
                      <w:rFonts w:ascii="Times New Roman" w:hAnsi="Times New Roman" w:cs="Times New Roman"/>
                      <w:sz w:val="24"/>
                      <w:szCs w:val="24"/>
                      <w:highlight w:val="yellow"/>
                    </w:rPr>
                  </w:rPrChange>
                </w:rPr>
                <w:t>Stockcode</w:t>
              </w:r>
            </w:ins>
          </w:p>
          <w:p w:rsidR="004F6EB5" w:rsidRPr="002D4374" w:rsidRDefault="002546FD" w:rsidP="002546FD">
            <w:pPr>
              <w:pStyle w:val="ListParagraph"/>
              <w:numPr>
                <w:ilvl w:val="0"/>
                <w:numId w:val="13"/>
              </w:numPr>
              <w:jc w:val="both"/>
              <w:rPr>
                <w:ins w:id="1193" w:author="quan_nh" w:date="2012-08-25T10:52:00Z"/>
                <w:rFonts w:ascii="Times New Roman" w:hAnsi="Times New Roman" w:cs="Times New Roman"/>
                <w:sz w:val="24"/>
                <w:szCs w:val="24"/>
                <w:highlight w:val="yellow"/>
                <w:rPrChange w:id="1194" w:author="quan_nh" w:date="2012-08-25T10:55:00Z">
                  <w:rPr>
                    <w:ins w:id="1195" w:author="quan_nh" w:date="2012-08-25T10:52:00Z"/>
                    <w:rFonts w:ascii="Times New Roman" w:hAnsi="Times New Roman" w:cs="Times New Roman"/>
                    <w:sz w:val="24"/>
                    <w:szCs w:val="24"/>
                  </w:rPr>
                </w:rPrChange>
              </w:rPr>
              <w:pPrChange w:id="1196" w:author="quan_nh" w:date="2012-08-25T10:52:00Z">
                <w:pPr>
                  <w:jc w:val="both"/>
                </w:pPr>
              </w:pPrChange>
            </w:pPr>
            <w:ins w:id="1197" w:author="quan_nh" w:date="2012-08-25T10:52:00Z">
              <w:r w:rsidRPr="002D4374">
                <w:rPr>
                  <w:rFonts w:ascii="Times New Roman" w:hAnsi="Times New Roman" w:cs="Times New Roman"/>
                  <w:sz w:val="24"/>
                  <w:szCs w:val="24"/>
                  <w:highlight w:val="yellow"/>
                  <w:rPrChange w:id="1198" w:author="quan_nh" w:date="2012-08-25T10:55:00Z">
                    <w:rPr>
                      <w:highlight w:val="yellow"/>
                    </w:rPr>
                  </w:rPrChange>
                </w:rPr>
                <w:t>Ngày</w:t>
              </w:r>
              <w:r w:rsidRPr="002D4374">
                <w:rPr>
                  <w:rFonts w:ascii="Times New Roman" w:hAnsi="Times New Roman" w:cs="Times New Roman"/>
                  <w:sz w:val="24"/>
                  <w:szCs w:val="24"/>
                  <w:highlight w:val="yellow"/>
                  <w:rPrChange w:id="1199" w:author="quan_nh" w:date="2012-08-25T10:55:00Z">
                    <w:rPr/>
                  </w:rPrChange>
                </w:rPr>
                <w:t xml:space="preserve"> </w:t>
              </w:r>
              <w:r w:rsidRPr="002D4374">
                <w:rPr>
                  <w:rFonts w:ascii="Times New Roman" w:hAnsi="Times New Roman" w:cs="Times New Roman"/>
                  <w:sz w:val="24"/>
                  <w:szCs w:val="24"/>
                  <w:highlight w:val="yellow"/>
                  <w:rPrChange w:id="1200" w:author="quan_nh" w:date="2012-08-25T10:55:00Z">
                    <w:rPr>
                      <w:rFonts w:ascii="Times New Roman" w:hAnsi="Times New Roman" w:cs="Times New Roman"/>
                      <w:sz w:val="24"/>
                      <w:szCs w:val="24"/>
                    </w:rPr>
                  </w:rPrChange>
                </w:rPr>
                <w:t>bắt đầu</w:t>
              </w:r>
            </w:ins>
          </w:p>
          <w:p w:rsidR="002546FD" w:rsidRPr="002D4374" w:rsidRDefault="002546FD" w:rsidP="002546FD">
            <w:pPr>
              <w:pStyle w:val="ListParagraph"/>
              <w:numPr>
                <w:ilvl w:val="0"/>
                <w:numId w:val="13"/>
              </w:numPr>
              <w:jc w:val="both"/>
              <w:rPr>
                <w:ins w:id="1201" w:author="quan_nh" w:date="2012-08-25T10:48:00Z"/>
                <w:rFonts w:ascii="Times New Roman" w:hAnsi="Times New Roman" w:cs="Times New Roman"/>
                <w:sz w:val="24"/>
                <w:szCs w:val="24"/>
                <w:highlight w:val="yellow"/>
                <w:rPrChange w:id="1202" w:author="quan_nh" w:date="2012-08-25T10:55:00Z">
                  <w:rPr>
                    <w:ins w:id="1203" w:author="quan_nh" w:date="2012-08-25T10:48:00Z"/>
                    <w:rFonts w:ascii="Times New Roman" w:hAnsi="Times New Roman" w:cs="Times New Roman"/>
                    <w:b/>
                    <w:sz w:val="24"/>
                    <w:szCs w:val="24"/>
                  </w:rPr>
                </w:rPrChange>
              </w:rPr>
              <w:pPrChange w:id="1204" w:author="quan_nh" w:date="2012-08-25T10:52:00Z">
                <w:pPr>
                  <w:jc w:val="both"/>
                </w:pPr>
              </w:pPrChange>
            </w:pPr>
            <w:ins w:id="1205" w:author="quan_nh" w:date="2012-08-25T10:52:00Z">
              <w:r w:rsidRPr="002D4374">
                <w:rPr>
                  <w:rFonts w:ascii="Times New Roman" w:hAnsi="Times New Roman" w:cs="Times New Roman"/>
                  <w:sz w:val="24"/>
                  <w:szCs w:val="24"/>
                  <w:highlight w:val="yellow"/>
                  <w:rPrChange w:id="1206" w:author="quan_nh" w:date="2012-08-25T10:55:00Z">
                    <w:rPr>
                      <w:rFonts w:ascii="Times New Roman" w:hAnsi="Times New Roman" w:cs="Times New Roman"/>
                      <w:sz w:val="24"/>
                      <w:szCs w:val="24"/>
                    </w:rPr>
                  </w:rPrChange>
                </w:rPr>
                <w:t>Ngày kết thúc</w:t>
              </w:r>
            </w:ins>
          </w:p>
        </w:tc>
        <w:tc>
          <w:tcPr>
            <w:tcW w:w="2070" w:type="dxa"/>
          </w:tcPr>
          <w:p w:rsidR="004F6EB5" w:rsidRPr="002D4374" w:rsidRDefault="004F6EB5" w:rsidP="00C12F33">
            <w:pPr>
              <w:jc w:val="both"/>
              <w:rPr>
                <w:ins w:id="1207" w:author="quan_nh" w:date="2012-08-25T10:48:00Z"/>
                <w:rFonts w:ascii="Times New Roman" w:hAnsi="Times New Roman" w:cs="Times New Roman"/>
                <w:sz w:val="24"/>
                <w:szCs w:val="24"/>
                <w:highlight w:val="yellow"/>
                <w:rPrChange w:id="1208" w:author="quan_nh" w:date="2012-08-25T10:55:00Z">
                  <w:rPr>
                    <w:ins w:id="1209" w:author="quan_nh" w:date="2012-08-25T10:48:00Z"/>
                    <w:rFonts w:ascii="Times New Roman" w:hAnsi="Times New Roman" w:cs="Times New Roman"/>
                    <w:b/>
                    <w:sz w:val="24"/>
                    <w:szCs w:val="24"/>
                  </w:rPr>
                </w:rPrChange>
              </w:rPr>
            </w:pPr>
            <w:ins w:id="1210" w:author="quan_nh" w:date="2012-08-25T10:48:00Z">
              <w:r w:rsidRPr="002D4374">
                <w:rPr>
                  <w:rFonts w:ascii="Times New Roman" w:hAnsi="Times New Roman" w:cs="Times New Roman"/>
                  <w:sz w:val="24"/>
                  <w:szCs w:val="24"/>
                  <w:highlight w:val="yellow"/>
                  <w:rPrChange w:id="1211" w:author="quan_nh" w:date="2012-08-25T10:55:00Z">
                    <w:rPr>
                      <w:rFonts w:ascii="Times New Roman" w:hAnsi="Times New Roman" w:cs="Times New Roman"/>
                      <w:b/>
                      <w:sz w:val="24"/>
                      <w:szCs w:val="24"/>
                    </w:rPr>
                  </w:rPrChange>
                </w:rPr>
                <w:t xml:space="preserve"> </w:t>
              </w:r>
            </w:ins>
          </w:p>
        </w:tc>
        <w:tc>
          <w:tcPr>
            <w:tcW w:w="990" w:type="dxa"/>
            <w:gridSpan w:val="2"/>
          </w:tcPr>
          <w:p w:rsidR="004F6EB5" w:rsidRPr="002D4374" w:rsidRDefault="004F6EB5" w:rsidP="00C12F33">
            <w:pPr>
              <w:jc w:val="both"/>
              <w:rPr>
                <w:ins w:id="1212" w:author="quan_nh" w:date="2012-08-25T10:48:00Z"/>
                <w:rFonts w:ascii="Times New Roman" w:hAnsi="Times New Roman" w:cs="Times New Roman"/>
                <w:sz w:val="24"/>
                <w:szCs w:val="24"/>
                <w:highlight w:val="yellow"/>
                <w:rPrChange w:id="1213" w:author="quan_nh" w:date="2012-08-25T10:55:00Z">
                  <w:rPr>
                    <w:ins w:id="1214" w:author="quan_nh" w:date="2012-08-25T10:48:00Z"/>
                    <w:rFonts w:ascii="Times New Roman" w:hAnsi="Times New Roman" w:cs="Times New Roman"/>
                    <w:b/>
                    <w:sz w:val="24"/>
                    <w:szCs w:val="24"/>
                  </w:rPr>
                </w:rPrChange>
              </w:rPr>
            </w:pPr>
            <w:ins w:id="1215" w:author="quan_nh" w:date="2012-08-25T10:48:00Z">
              <w:r w:rsidRPr="002D4374">
                <w:rPr>
                  <w:rFonts w:ascii="Times New Roman" w:hAnsi="Times New Roman" w:cs="Times New Roman"/>
                  <w:sz w:val="24"/>
                  <w:szCs w:val="24"/>
                  <w:highlight w:val="yellow"/>
                  <w:rPrChange w:id="1216" w:author="quan_nh" w:date="2012-08-25T10:55:00Z">
                    <w:rPr>
                      <w:rFonts w:ascii="Times New Roman" w:hAnsi="Times New Roman" w:cs="Times New Roman"/>
                      <w:b/>
                      <w:sz w:val="24"/>
                      <w:szCs w:val="24"/>
                    </w:rPr>
                  </w:rPrChange>
                </w:rPr>
                <w:t>Thông tin</w:t>
              </w:r>
            </w:ins>
          </w:p>
        </w:tc>
        <w:tc>
          <w:tcPr>
            <w:tcW w:w="2250" w:type="dxa"/>
            <w:gridSpan w:val="2"/>
          </w:tcPr>
          <w:p w:rsidR="004F6EB5" w:rsidRPr="002D4374" w:rsidRDefault="00B43934" w:rsidP="00C12F33">
            <w:pPr>
              <w:jc w:val="both"/>
              <w:rPr>
                <w:ins w:id="1217" w:author="quan_nh" w:date="2012-08-25T10:48:00Z"/>
                <w:rFonts w:ascii="Times New Roman" w:hAnsi="Times New Roman" w:cs="Times New Roman"/>
                <w:sz w:val="24"/>
                <w:szCs w:val="24"/>
                <w:highlight w:val="yellow"/>
                <w:rPrChange w:id="1218" w:author="quan_nh" w:date="2012-08-25T10:55:00Z">
                  <w:rPr>
                    <w:ins w:id="1219" w:author="quan_nh" w:date="2012-08-25T10:48:00Z"/>
                    <w:rFonts w:ascii="Times New Roman" w:hAnsi="Times New Roman" w:cs="Times New Roman"/>
                    <w:b/>
                    <w:sz w:val="24"/>
                    <w:szCs w:val="24"/>
                  </w:rPr>
                </w:rPrChange>
              </w:rPr>
            </w:pPr>
            <w:ins w:id="1220" w:author="quan_nh" w:date="2012-08-25T10:52:00Z">
              <w:r w:rsidRPr="002D4374">
                <w:rPr>
                  <w:rFonts w:ascii="Times New Roman" w:hAnsi="Times New Roman" w:cs="Times New Roman"/>
                  <w:sz w:val="24"/>
                  <w:szCs w:val="24"/>
                  <w:highlight w:val="yellow"/>
                  <w:rPrChange w:id="1221" w:author="quan_nh" w:date="2012-08-25T10:55:00Z">
                    <w:rPr>
                      <w:rFonts w:ascii="Times New Roman" w:hAnsi="Times New Roman" w:cs="Times New Roman"/>
                      <w:sz w:val="24"/>
                      <w:szCs w:val="24"/>
                    </w:rPr>
                  </w:rPrChange>
                </w:rPr>
                <w:t>Giá trị tăng/giảm giữa ngày bắt đầu và ngày kết thúc</w:t>
              </w:r>
            </w:ins>
          </w:p>
        </w:tc>
        <w:tc>
          <w:tcPr>
            <w:tcW w:w="3330" w:type="dxa"/>
            <w:gridSpan w:val="2"/>
          </w:tcPr>
          <w:p w:rsidR="004F6EB5" w:rsidRPr="002D4374" w:rsidRDefault="00D86D39" w:rsidP="00C12F33">
            <w:pPr>
              <w:jc w:val="both"/>
              <w:rPr>
                <w:ins w:id="1222" w:author="quan_nh" w:date="2012-08-25T10:52:00Z"/>
                <w:rFonts w:ascii="Times New Roman" w:hAnsi="Times New Roman" w:cs="Times New Roman"/>
                <w:sz w:val="24"/>
                <w:szCs w:val="24"/>
                <w:highlight w:val="yellow"/>
                <w:lang w:val="fr-FR"/>
                <w:rPrChange w:id="1223" w:author="quan_nh" w:date="2012-08-25T10:55:00Z">
                  <w:rPr>
                    <w:ins w:id="1224" w:author="quan_nh" w:date="2012-08-25T10:52:00Z"/>
                    <w:rFonts w:ascii="Times New Roman" w:hAnsi="Times New Roman" w:cs="Times New Roman"/>
                    <w:sz w:val="24"/>
                    <w:szCs w:val="24"/>
                    <w:lang w:val="fr-FR"/>
                  </w:rPr>
                </w:rPrChange>
              </w:rPr>
            </w:pPr>
            <w:ins w:id="1225" w:author="quan_nh" w:date="2012-08-25T10:52:00Z">
              <w:r w:rsidRPr="002D4374">
                <w:rPr>
                  <w:rFonts w:ascii="Times New Roman" w:hAnsi="Times New Roman" w:cs="Times New Roman"/>
                  <w:sz w:val="24"/>
                  <w:szCs w:val="24"/>
                  <w:highlight w:val="yellow"/>
                  <w:lang w:val="fr-FR"/>
                  <w:rPrChange w:id="1226" w:author="quan_nh" w:date="2012-08-25T10:55:00Z">
                    <w:rPr>
                      <w:rFonts w:ascii="Times New Roman" w:hAnsi="Times New Roman" w:cs="Times New Roman"/>
                      <w:sz w:val="24"/>
                      <w:szCs w:val="24"/>
                      <w:lang w:val="fr-FR"/>
                    </w:rPr>
                  </w:rPrChange>
                </w:rPr>
                <w:t>Vd</w:t>
              </w:r>
              <w:r w:rsidRPr="002D4374">
                <w:rPr>
                  <w:rFonts w:ascii="Times New Roman" w:hAnsi="Times New Roman" w:cs="Times New Roman"/>
                  <w:sz w:val="24"/>
                  <w:szCs w:val="24"/>
                  <w:highlight w:val="yellow"/>
                  <w:lang w:val="fr-FR"/>
                  <w:rPrChange w:id="1227" w:author="quan_nh" w:date="2012-08-25T10:55:00Z">
                    <w:rPr>
                      <w:rFonts w:ascii="Times New Roman" w:hAnsi="Times New Roman" w:cs="Times New Roman"/>
                      <w:sz w:val="24"/>
                      <w:szCs w:val="24"/>
                      <w:lang w:val="fr-FR"/>
                    </w:rPr>
                  </w:rPrChange>
                </w:rPr>
                <w:t> </w:t>
              </w:r>
              <w:r w:rsidRPr="002D4374">
                <w:rPr>
                  <w:rFonts w:ascii="Times New Roman" w:hAnsi="Times New Roman" w:cs="Times New Roman"/>
                  <w:sz w:val="24"/>
                  <w:szCs w:val="24"/>
                  <w:highlight w:val="yellow"/>
                  <w:lang w:val="fr-FR"/>
                  <w:rPrChange w:id="1228" w:author="quan_nh" w:date="2012-08-25T10:55:00Z">
                    <w:rPr>
                      <w:rFonts w:ascii="Times New Roman" w:hAnsi="Times New Roman" w:cs="Times New Roman"/>
                      <w:sz w:val="24"/>
                      <w:szCs w:val="24"/>
                      <w:lang w:val="fr-FR"/>
                    </w:rPr>
                  </w:rPrChange>
                </w:rPr>
                <w:t>:</w:t>
              </w:r>
            </w:ins>
          </w:p>
          <w:p w:rsidR="00001BA7" w:rsidRPr="004F6EB5" w:rsidRDefault="00D86D39" w:rsidP="00001BA7">
            <w:pPr>
              <w:jc w:val="both"/>
              <w:rPr>
                <w:ins w:id="1229" w:author="quan_nh" w:date="2012-08-25T10:48:00Z"/>
                <w:rFonts w:ascii="Times New Roman" w:hAnsi="Times New Roman" w:cs="Times New Roman"/>
                <w:sz w:val="24"/>
                <w:szCs w:val="24"/>
                <w:lang w:val="fr-FR"/>
                <w:rPrChange w:id="1230" w:author="quan_nh" w:date="2012-08-25T10:48:00Z">
                  <w:rPr>
                    <w:ins w:id="1231" w:author="quan_nh" w:date="2012-08-25T10:48:00Z"/>
                    <w:rFonts w:ascii="Times New Roman" w:hAnsi="Times New Roman" w:cs="Times New Roman"/>
                    <w:b/>
                    <w:sz w:val="24"/>
                    <w:szCs w:val="24"/>
                    <w:lang w:val="fr-FR"/>
                  </w:rPr>
                </w:rPrChange>
              </w:rPr>
              <w:pPrChange w:id="1232" w:author="quan_nh" w:date="2012-08-25T10:55:00Z">
                <w:pPr>
                  <w:jc w:val="both"/>
                </w:pPr>
              </w:pPrChange>
            </w:pPr>
            <w:ins w:id="1233" w:author="quan_nh" w:date="2012-08-25T10:53:00Z">
              <w:r w:rsidRPr="002D4374">
                <w:rPr>
                  <w:rFonts w:ascii="Times New Roman" w:hAnsi="Times New Roman" w:cs="Times New Roman"/>
                  <w:sz w:val="24"/>
                  <w:szCs w:val="24"/>
                  <w:highlight w:val="yellow"/>
                  <w:lang w:val="fr-FR"/>
                  <w:rPrChange w:id="1234" w:author="quan_nh" w:date="2012-08-25T10:55:00Z">
                    <w:rPr>
                      <w:rFonts w:ascii="Times New Roman" w:hAnsi="Times New Roman" w:cs="Times New Roman"/>
                      <w:sz w:val="24"/>
                      <w:szCs w:val="24"/>
                      <w:lang w:val="fr-FR"/>
                    </w:rPr>
                  </w:rPrChange>
                </w:rPr>
                <w:t>CLOSEPRICE</w:t>
              </w:r>
              <w:r w:rsidR="00E67A97" w:rsidRPr="002D4374">
                <w:rPr>
                  <w:rFonts w:ascii="Times New Roman" w:hAnsi="Times New Roman" w:cs="Times New Roman"/>
                  <w:sz w:val="24"/>
                  <w:szCs w:val="24"/>
                  <w:highlight w:val="yellow"/>
                  <w:lang w:val="fr-FR"/>
                  <w:rPrChange w:id="1235" w:author="quan_nh" w:date="2012-08-25T10:55:00Z">
                    <w:rPr>
                      <w:rFonts w:ascii="Times New Roman" w:hAnsi="Times New Roman" w:cs="Times New Roman"/>
                      <w:sz w:val="24"/>
                      <w:szCs w:val="24"/>
                      <w:lang w:val="fr-FR"/>
                    </w:rPr>
                  </w:rPrChange>
                </w:rPr>
                <w:t>VARIANCE</w:t>
              </w:r>
              <w:r w:rsidRPr="002D4374">
                <w:rPr>
                  <w:rFonts w:ascii="Times New Roman" w:hAnsi="Times New Roman" w:cs="Times New Roman"/>
                  <w:sz w:val="24"/>
                  <w:szCs w:val="24"/>
                  <w:highlight w:val="yellow"/>
                  <w:lang w:val="fr-FR"/>
                  <w:rPrChange w:id="1236" w:author="quan_nh" w:date="2012-08-25T10:55:00Z">
                    <w:rPr>
                      <w:rFonts w:ascii="Times New Roman" w:hAnsi="Times New Roman" w:cs="Times New Roman"/>
                      <w:sz w:val="24"/>
                      <w:szCs w:val="24"/>
                      <w:lang w:val="fr-FR"/>
                    </w:rPr>
                  </w:rPrChange>
                </w:rPr>
                <w:t>(</w:t>
              </w:r>
              <w:r w:rsidR="00001BA7" w:rsidRPr="002D4374">
                <w:rPr>
                  <w:rFonts w:ascii="Times New Roman" w:hAnsi="Times New Roman" w:cs="Times New Roman"/>
                  <w:sz w:val="24"/>
                  <w:szCs w:val="24"/>
                  <w:highlight w:val="yellow"/>
                  <w:lang w:val="fr-FR"/>
                  <w:rPrChange w:id="1237" w:author="quan_nh" w:date="2012-08-25T10:55:00Z">
                    <w:rPr>
                      <w:rFonts w:ascii="Times New Roman" w:hAnsi="Times New Roman" w:cs="Times New Roman"/>
                      <w:sz w:val="24"/>
                      <w:szCs w:val="24"/>
                      <w:lang w:val="fr-FR"/>
                    </w:rPr>
                  </w:rPrChange>
                </w:rPr>
                <w:t>VNINDEX</w:t>
              </w:r>
              <w:r w:rsidRPr="002D4374">
                <w:rPr>
                  <w:rFonts w:ascii="Times New Roman" w:hAnsi="Times New Roman" w:cs="Times New Roman"/>
                  <w:sz w:val="24"/>
                  <w:szCs w:val="24"/>
                  <w:highlight w:val="yellow"/>
                  <w:lang w:val="fr-FR"/>
                  <w:rPrChange w:id="1238" w:author="quan_nh" w:date="2012-08-25T10:55:00Z">
                    <w:rPr>
                      <w:rFonts w:ascii="Times New Roman" w:hAnsi="Times New Roman" w:cs="Times New Roman"/>
                      <w:sz w:val="24"/>
                      <w:szCs w:val="24"/>
                      <w:lang w:val="fr-FR"/>
                    </w:rPr>
                  </w:rPrChange>
                </w:rPr>
                <w:t>)</w:t>
              </w:r>
            </w:ins>
            <w:ins w:id="1239" w:author="quan_nh" w:date="2012-08-25T10:54:00Z">
              <w:r w:rsidR="00001BA7" w:rsidRPr="002D4374">
                <w:rPr>
                  <w:rFonts w:ascii="Times New Roman" w:hAnsi="Times New Roman" w:cs="Times New Roman"/>
                  <w:sz w:val="24"/>
                  <w:szCs w:val="24"/>
                  <w:highlight w:val="yellow"/>
                  <w:lang w:val="fr-FR"/>
                  <w:rPrChange w:id="1240" w:author="quan_nh" w:date="2012-08-25T10:55:00Z">
                    <w:rPr>
                      <w:rFonts w:ascii="Times New Roman" w:hAnsi="Times New Roman" w:cs="Times New Roman"/>
                      <w:sz w:val="24"/>
                      <w:szCs w:val="24"/>
                      <w:lang w:val="fr-FR"/>
                    </w:rPr>
                  </w:rPrChange>
                </w:rPr>
                <w:t> </w:t>
              </w:r>
              <w:r w:rsidR="00001BA7" w:rsidRPr="002D4374">
                <w:rPr>
                  <w:rFonts w:ascii="Times New Roman" w:hAnsi="Times New Roman" w:cs="Times New Roman"/>
                  <w:sz w:val="24"/>
                  <w:szCs w:val="24"/>
                  <w:highlight w:val="yellow"/>
                  <w:lang w:val="fr-FR"/>
                  <w:rPrChange w:id="1241" w:author="quan_nh" w:date="2012-08-25T10:55:00Z">
                    <w:rPr>
                      <w:rFonts w:ascii="Times New Roman" w:hAnsi="Times New Roman" w:cs="Times New Roman"/>
                      <w:sz w:val="24"/>
                      <w:szCs w:val="24"/>
                      <w:lang w:val="fr-FR"/>
                    </w:rPr>
                  </w:rPrChange>
                </w:rPr>
                <w:t xml:space="preserve">: hiểu là ngày của </w:t>
              </w:r>
            </w:ins>
            <w:ins w:id="1242" w:author="quan_nh" w:date="2012-08-25T10:55:00Z">
              <w:r w:rsidR="00001BA7" w:rsidRPr="002D4374">
                <w:rPr>
                  <w:rFonts w:ascii="Times New Roman" w:hAnsi="Times New Roman" w:cs="Times New Roman"/>
                  <w:sz w:val="24"/>
                  <w:szCs w:val="24"/>
                  <w:highlight w:val="yellow"/>
                  <w:lang w:val="fr-FR"/>
                  <w:rPrChange w:id="1243" w:author="quan_nh" w:date="2012-08-25T10:55:00Z">
                    <w:rPr>
                      <w:rFonts w:ascii="Times New Roman" w:hAnsi="Times New Roman" w:cs="Times New Roman"/>
                      <w:sz w:val="24"/>
                      <w:szCs w:val="24"/>
                      <w:lang w:val="fr-FR"/>
                    </w:rPr>
                  </w:rPrChange>
                </w:rPr>
                <w:t>Bar</w:t>
              </w:r>
            </w:ins>
            <w:ins w:id="1244" w:author="quan_nh" w:date="2012-08-25T10:54:00Z">
              <w:r w:rsidR="00001BA7" w:rsidRPr="002D4374">
                <w:rPr>
                  <w:rFonts w:ascii="Times New Roman" w:hAnsi="Times New Roman" w:cs="Times New Roman"/>
                  <w:sz w:val="24"/>
                  <w:szCs w:val="24"/>
                  <w:highlight w:val="yellow"/>
                  <w:lang w:val="fr-FR"/>
                  <w:rPrChange w:id="1245" w:author="quan_nh" w:date="2012-08-25T10:55:00Z">
                    <w:rPr>
                      <w:rFonts w:ascii="Times New Roman" w:hAnsi="Times New Roman" w:cs="Times New Roman"/>
                      <w:sz w:val="24"/>
                      <w:szCs w:val="24"/>
                      <w:lang w:val="fr-FR"/>
                    </w:rPr>
                  </w:rPrChange>
                </w:rPr>
                <w:t xml:space="preserve"> cuối và ngày của Bar </w:t>
              </w:r>
            </w:ins>
            <w:ins w:id="1246" w:author="quan_nh" w:date="2012-08-25T10:55:00Z">
              <w:r w:rsidR="00001BA7" w:rsidRPr="002D4374">
                <w:rPr>
                  <w:rFonts w:ascii="Times New Roman" w:hAnsi="Times New Roman" w:cs="Times New Roman"/>
                  <w:sz w:val="24"/>
                  <w:szCs w:val="24"/>
                  <w:highlight w:val="yellow"/>
                  <w:lang w:val="fr-FR"/>
                  <w:rPrChange w:id="1247" w:author="quan_nh" w:date="2012-08-25T10:55:00Z">
                    <w:rPr>
                      <w:rFonts w:ascii="Times New Roman" w:hAnsi="Times New Roman" w:cs="Times New Roman"/>
                      <w:sz w:val="24"/>
                      <w:szCs w:val="24"/>
                      <w:lang w:val="fr-FR"/>
                    </w:rPr>
                  </w:rPrChange>
                </w:rPr>
                <w:t>trước đó</w:t>
              </w:r>
            </w:ins>
          </w:p>
        </w:tc>
        <w:tc>
          <w:tcPr>
            <w:tcW w:w="2610" w:type="dxa"/>
            <w:gridSpan w:val="2"/>
          </w:tcPr>
          <w:p w:rsidR="004F6EB5" w:rsidRPr="004F6EB5" w:rsidRDefault="004F6EB5" w:rsidP="00C12F33">
            <w:pPr>
              <w:jc w:val="both"/>
              <w:rPr>
                <w:ins w:id="1248" w:author="quan_nh" w:date="2012-08-25T10:48:00Z"/>
                <w:rFonts w:ascii="Times New Roman" w:hAnsi="Times New Roman" w:cs="Times New Roman"/>
                <w:sz w:val="24"/>
                <w:szCs w:val="24"/>
                <w:rPrChange w:id="1249" w:author="quan_nh" w:date="2012-08-25T10:48:00Z">
                  <w:rPr>
                    <w:ins w:id="1250" w:author="quan_nh" w:date="2012-08-25T10:48:00Z"/>
                    <w:rFonts w:ascii="Times New Roman" w:hAnsi="Times New Roman" w:cs="Times New Roman"/>
                    <w:b/>
                    <w:sz w:val="24"/>
                    <w:szCs w:val="24"/>
                  </w:rPr>
                </w:rPrChange>
              </w:rPr>
            </w:pPr>
          </w:p>
        </w:tc>
      </w:tr>
      <w:tr w:rsidR="004F6EB5" w:rsidRPr="00000CEF" w:rsidTr="0080575E">
        <w:trPr>
          <w:ins w:id="1251" w:author="quan_nh" w:date="2012-08-25T10:48:00Z"/>
        </w:trPr>
        <w:tc>
          <w:tcPr>
            <w:tcW w:w="2452" w:type="dxa"/>
          </w:tcPr>
          <w:p w:rsidR="004F6EB5" w:rsidRPr="00E64F3E" w:rsidRDefault="004F6EB5" w:rsidP="008244DF">
            <w:pPr>
              <w:jc w:val="both"/>
              <w:rPr>
                <w:ins w:id="1252" w:author="quan_nh" w:date="2012-08-25T10:48:00Z"/>
                <w:rFonts w:ascii="Times New Roman" w:hAnsi="Times New Roman" w:cs="Times New Roman"/>
                <w:color w:val="FF0000"/>
                <w:sz w:val="24"/>
                <w:szCs w:val="24"/>
                <w:highlight w:val="yellow"/>
                <w:rPrChange w:id="1253" w:author="qnguyen37" w:date="2012-08-14T09:43:00Z">
                  <w:rPr>
                    <w:ins w:id="1254" w:author="quan_nh" w:date="2012-08-25T10:48:00Z"/>
                    <w:rFonts w:ascii="Times New Roman" w:hAnsi="Times New Roman" w:cs="Times New Roman"/>
                    <w:color w:val="FF0000"/>
                    <w:sz w:val="24"/>
                    <w:szCs w:val="24"/>
                    <w:highlight w:val="yellow"/>
                  </w:rPr>
                </w:rPrChange>
              </w:rPr>
            </w:pPr>
          </w:p>
        </w:tc>
        <w:tc>
          <w:tcPr>
            <w:tcW w:w="1800" w:type="dxa"/>
          </w:tcPr>
          <w:p w:rsidR="004F6EB5" w:rsidRPr="00000CEF" w:rsidRDefault="004F6EB5" w:rsidP="008244DF">
            <w:pPr>
              <w:jc w:val="both"/>
              <w:rPr>
                <w:ins w:id="1255" w:author="quan_nh" w:date="2012-08-25T10:48:00Z"/>
                <w:rFonts w:ascii="Times New Roman" w:hAnsi="Times New Roman" w:cs="Times New Roman"/>
                <w:sz w:val="24"/>
                <w:szCs w:val="24"/>
              </w:rPr>
            </w:pPr>
          </w:p>
        </w:tc>
        <w:tc>
          <w:tcPr>
            <w:tcW w:w="2070" w:type="dxa"/>
          </w:tcPr>
          <w:p w:rsidR="004F6EB5" w:rsidRPr="00000CEF" w:rsidRDefault="004F6EB5" w:rsidP="007D2BE1">
            <w:pPr>
              <w:jc w:val="both"/>
              <w:rPr>
                <w:ins w:id="1256" w:author="quan_nh" w:date="2012-08-25T10:48:00Z"/>
                <w:rFonts w:ascii="Times New Roman" w:hAnsi="Times New Roman" w:cs="Times New Roman"/>
                <w:sz w:val="24"/>
                <w:szCs w:val="24"/>
              </w:rPr>
            </w:pPr>
          </w:p>
        </w:tc>
        <w:tc>
          <w:tcPr>
            <w:tcW w:w="990" w:type="dxa"/>
            <w:gridSpan w:val="2"/>
          </w:tcPr>
          <w:p w:rsidR="004F6EB5" w:rsidRDefault="004F6EB5" w:rsidP="008244DF">
            <w:pPr>
              <w:jc w:val="both"/>
              <w:rPr>
                <w:ins w:id="1257" w:author="quan_nh" w:date="2012-08-25T10:48:00Z"/>
                <w:rFonts w:ascii="Times New Roman" w:hAnsi="Times New Roman" w:cs="Times New Roman"/>
                <w:sz w:val="24"/>
                <w:szCs w:val="24"/>
              </w:rPr>
            </w:pPr>
          </w:p>
        </w:tc>
        <w:tc>
          <w:tcPr>
            <w:tcW w:w="2250" w:type="dxa"/>
            <w:gridSpan w:val="2"/>
          </w:tcPr>
          <w:p w:rsidR="004F6EB5" w:rsidRPr="00000CEF" w:rsidRDefault="004F6EB5" w:rsidP="008244DF">
            <w:pPr>
              <w:jc w:val="both"/>
              <w:rPr>
                <w:ins w:id="1258" w:author="quan_nh" w:date="2012-08-25T10:48:00Z"/>
                <w:rFonts w:ascii="Times New Roman" w:hAnsi="Times New Roman" w:cs="Times New Roman"/>
                <w:sz w:val="24"/>
                <w:szCs w:val="24"/>
              </w:rPr>
            </w:pPr>
          </w:p>
        </w:tc>
        <w:tc>
          <w:tcPr>
            <w:tcW w:w="3330" w:type="dxa"/>
            <w:gridSpan w:val="2"/>
          </w:tcPr>
          <w:p w:rsidR="004F6EB5" w:rsidRPr="00000CEF" w:rsidRDefault="004F6EB5" w:rsidP="008244DF">
            <w:pPr>
              <w:jc w:val="both"/>
              <w:rPr>
                <w:ins w:id="1259" w:author="quan_nh" w:date="2012-08-25T10:48:00Z"/>
                <w:rFonts w:ascii="Times New Roman" w:hAnsi="Times New Roman" w:cs="Times New Roman"/>
                <w:sz w:val="24"/>
                <w:szCs w:val="24"/>
              </w:rPr>
            </w:pPr>
          </w:p>
        </w:tc>
        <w:tc>
          <w:tcPr>
            <w:tcW w:w="2610" w:type="dxa"/>
            <w:gridSpan w:val="2"/>
          </w:tcPr>
          <w:p w:rsidR="004F6EB5" w:rsidRPr="00000CEF" w:rsidRDefault="004F6EB5" w:rsidP="008244DF">
            <w:pPr>
              <w:jc w:val="both"/>
              <w:rPr>
                <w:ins w:id="1260" w:author="quan_nh" w:date="2012-08-25T10:48:00Z"/>
                <w:rFonts w:ascii="Times New Roman" w:hAnsi="Times New Roman" w:cs="Times New Roman"/>
                <w:sz w:val="24"/>
                <w:szCs w:val="24"/>
              </w:rPr>
            </w:pPr>
          </w:p>
        </w:tc>
      </w:tr>
      <w:tr w:rsidR="001E5F49" w:rsidRPr="00000CEF" w:rsidTr="0080575E">
        <w:trPr>
          <w:trPrChange w:id="1261" w:author="quan_nh" w:date="2012-08-25T10:47:00Z">
            <w:trPr>
              <w:gridBefore w:val="1"/>
            </w:trPr>
          </w:trPrChange>
        </w:trPr>
        <w:tc>
          <w:tcPr>
            <w:tcW w:w="2452" w:type="dxa"/>
            <w:tcPrChange w:id="126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color w:val="FF0000"/>
                <w:sz w:val="24"/>
                <w:szCs w:val="24"/>
              </w:rPr>
            </w:pPr>
            <w:bookmarkStart w:id="1263" w:name="XuHuongChuDao"/>
            <w:r w:rsidRPr="00E64F3E">
              <w:rPr>
                <w:rFonts w:ascii="Times New Roman" w:hAnsi="Times New Roman" w:cs="Times New Roman"/>
                <w:color w:val="FF0000"/>
                <w:sz w:val="24"/>
                <w:szCs w:val="24"/>
                <w:highlight w:val="yellow"/>
                <w:rPrChange w:id="1264" w:author="qnguyen37" w:date="2012-08-14T09:43:00Z">
                  <w:rPr>
                    <w:rFonts w:ascii="Times New Roman" w:hAnsi="Times New Roman" w:cs="Times New Roman"/>
                    <w:color w:val="FF0000"/>
                    <w:sz w:val="24"/>
                    <w:szCs w:val="24"/>
                    <w:highlight w:val="yellow"/>
                    <w:u w:val="single"/>
                  </w:rPr>
                </w:rPrChange>
              </w:rPr>
              <w:t>XuHuongChuDao</w:t>
            </w:r>
            <w:bookmarkEnd w:id="1263"/>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7D2BE1" w:rsidRDefault="00E64F3E" w:rsidP="008244DF">
            <w:pPr>
              <w:spacing w:after="200" w:line="276" w:lineRule="auto"/>
              <w:jc w:val="both"/>
              <w:rPr>
                <w:del w:id="1265" w:author="qnguyen37" w:date="2012-08-14T09:31:00Z"/>
                <w:rFonts w:ascii="Times New Roman" w:hAnsi="Times New Roman" w:cs="Times New Roman"/>
                <w:sz w:val="24"/>
                <w:szCs w:val="24"/>
              </w:rPr>
            </w:pPr>
            <w:del w:id="1266" w:author="qnguyen37" w:date="2012-08-14T09:31:00Z">
              <w:r w:rsidRPr="00E64F3E">
                <w:rPr>
                  <w:rFonts w:ascii="Times New Roman" w:hAnsi="Times New Roman" w:cs="Times New Roman"/>
                  <w:sz w:val="24"/>
                  <w:szCs w:val="24"/>
                  <w:rPrChange w:id="1267" w:author="qnguyen37" w:date="2012-08-14T09:43:00Z">
                    <w:rPr>
                      <w:rFonts w:ascii="Times New Roman" w:hAnsi="Times New Roman" w:cs="Times New Roman"/>
                      <w:color w:val="0000FF"/>
                      <w:sz w:val="24"/>
                      <w:szCs w:val="24"/>
                      <w:u w:val="single"/>
                    </w:rPr>
                  </w:rPrChange>
                </w:rPr>
                <w:delText>Input:</w:delText>
              </w:r>
            </w:del>
            <w:del w:id="1268" w:author="qnguyen37" w:date="2012-08-14T09:29:00Z">
              <w:r w:rsidRPr="00E64F3E">
                <w:rPr>
                  <w:rFonts w:ascii="Times New Roman" w:hAnsi="Times New Roman" w:cs="Times New Roman"/>
                  <w:sz w:val="24"/>
                  <w:szCs w:val="24"/>
                  <w:rPrChange w:id="1269" w:author="qnguyen37" w:date="2012-08-14T09:43:00Z">
                    <w:rPr>
                      <w:rFonts w:ascii="Times New Roman" w:hAnsi="Times New Roman" w:cs="Times New Roman"/>
                      <w:color w:val="0000FF"/>
                      <w:sz w:val="24"/>
                      <w:szCs w:val="24"/>
                      <w:u w:val="single"/>
                    </w:rPr>
                  </w:rPrChange>
                </w:rPr>
                <w:delText xml:space="preserve"> </w:delText>
              </w:r>
              <w:r w:rsidRPr="00E64F3E">
                <w:rPr>
                  <w:rFonts w:ascii="Times New Roman" w:hAnsi="Times New Roman" w:cs="Times New Roman"/>
                  <w:sz w:val="24"/>
                  <w:szCs w:val="24"/>
                  <w:highlight w:val="yellow"/>
                  <w:rPrChange w:id="1270"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271" w:author="qnguyen37" w:date="2012-08-14T09:43:00Z">
                    <w:rPr>
                      <w:rFonts w:ascii="Times New Roman" w:hAnsi="Times New Roman" w:cs="Times New Roman"/>
                      <w:color w:val="0000FF"/>
                      <w:sz w:val="24"/>
                      <w:szCs w:val="24"/>
                      <w:u w:val="single"/>
                    </w:rPr>
                  </w:rPrChange>
                </w:rPr>
                <w:delText>,</w:delText>
              </w:r>
            </w:del>
            <w:del w:id="1272" w:author="qnguyen37" w:date="2012-08-14T09:31:00Z">
              <w:r w:rsidRPr="00E64F3E">
                <w:rPr>
                  <w:rFonts w:ascii="Times New Roman" w:hAnsi="Times New Roman" w:cs="Times New Roman"/>
                  <w:sz w:val="24"/>
                  <w:szCs w:val="24"/>
                  <w:rPrChange w:id="1273" w:author="qnguyen37" w:date="2012-08-14T09:43:00Z">
                    <w:rPr>
                      <w:rFonts w:ascii="Times New Roman" w:hAnsi="Times New Roman" w:cs="Times New Roman"/>
                      <w:color w:val="0000FF"/>
                      <w:sz w:val="24"/>
                      <w:szCs w:val="24"/>
                      <w:u w:val="single"/>
                    </w:rPr>
                  </w:rPrChange>
                </w:rPr>
                <w:delText xml:space="preserve"> thông tin toàn thị trường trong ngày.</w:delText>
              </w:r>
            </w:del>
          </w:p>
          <w:p w:rsidR="00E64F3E" w:rsidRDefault="00E64F3E" w:rsidP="00E64F3E">
            <w:pPr>
              <w:jc w:val="both"/>
              <w:rPr>
                <w:rFonts w:ascii="Times New Roman" w:hAnsi="Times New Roman" w:cs="Times New Roman"/>
                <w:sz w:val="24"/>
                <w:szCs w:val="24"/>
              </w:rPr>
              <w:pPrChange w:id="1274" w:author="qnguyen37" w:date="2012-08-14T09:31:00Z">
                <w:pPr>
                  <w:spacing w:after="200" w:line="276" w:lineRule="auto"/>
                  <w:jc w:val="both"/>
                </w:pPr>
              </w:pPrChange>
            </w:pPr>
            <w:del w:id="1275" w:author="qnguyen37" w:date="2012-08-14T09:31:00Z">
              <w:r w:rsidRPr="00E64F3E">
                <w:rPr>
                  <w:rFonts w:ascii="Times New Roman" w:hAnsi="Times New Roman" w:cs="Times New Roman"/>
                  <w:sz w:val="24"/>
                  <w:szCs w:val="24"/>
                  <w:rPrChange w:id="1276" w:author="qnguyen37" w:date="2012-08-14T09:43:00Z">
                    <w:rPr>
                      <w:rFonts w:ascii="Times New Roman" w:hAnsi="Times New Roman" w:cs="Times New Roman"/>
                      <w:color w:val="0000FF"/>
                      <w:sz w:val="24"/>
                      <w:szCs w:val="24"/>
                      <w:u w:val="single"/>
                    </w:rPr>
                  </w:rPrChange>
                </w:rPr>
                <w:delText xml:space="preserve">Ouput: </w:delText>
              </w:r>
            </w:del>
            <w:moveFromRangeStart w:id="1277" w:author="qnguyen37" w:date="2012-08-14T09:31:00Z" w:name="move332700045"/>
            <w:moveFrom w:id="1278" w:author="qnguyen37" w:date="2012-08-14T09:31:00Z">
              <w:r w:rsidRPr="00E64F3E">
                <w:rPr>
                  <w:rFonts w:ascii="Times New Roman" w:hAnsi="Times New Roman" w:cs="Times New Roman"/>
                  <w:sz w:val="24"/>
                  <w:szCs w:val="24"/>
                  <w:rPrChange w:id="1279" w:author="qnguyen37" w:date="2012-08-14T09:43:00Z">
                    <w:rPr>
                      <w:rFonts w:ascii="Times New Roman" w:hAnsi="Times New Roman" w:cs="Times New Roman"/>
                      <w:color w:val="0000FF"/>
                      <w:sz w:val="24"/>
                      <w:szCs w:val="24"/>
                      <w:u w:val="single"/>
                    </w:rPr>
                  </w:rPrChange>
                </w:rPr>
                <w:t>string, xu hướng chủ đạo trong ngày.</w:t>
              </w:r>
            </w:moveFrom>
          </w:p>
          <w:p w:rsidR="001E5F49" w:rsidRPr="006A244A" w:rsidRDefault="00E64F3E" w:rsidP="007D2BE1">
            <w:pPr>
              <w:spacing w:after="200" w:line="276" w:lineRule="auto"/>
              <w:jc w:val="both"/>
              <w:rPr>
                <w:rFonts w:ascii="Times New Roman" w:hAnsi="Times New Roman" w:cs="Times New Roman"/>
                <w:sz w:val="24"/>
                <w:szCs w:val="24"/>
              </w:rPr>
            </w:pPr>
            <w:moveFrom w:id="1280" w:author="qnguyen37" w:date="2012-08-14T09:31:00Z">
              <w:r w:rsidRPr="00E64F3E">
                <w:rPr>
                  <w:rFonts w:ascii="Times New Roman" w:hAnsi="Times New Roman" w:cs="Times New Roman"/>
                  <w:sz w:val="24"/>
                  <w:szCs w:val="24"/>
                  <w:rPrChange w:id="1281" w:author="qnguyen37" w:date="2012-08-14T09:43:00Z">
                    <w:rPr>
                      <w:rFonts w:ascii="Times New Roman" w:hAnsi="Times New Roman" w:cs="Times New Roman"/>
                      <w:color w:val="0000FF"/>
                      <w:sz w:val="24"/>
                      <w:szCs w:val="24"/>
                      <w:u w:val="single"/>
                    </w:rPr>
                  </w:rPrChange>
                </w:rPr>
                <w:t>(Xem thêm bên nội dung).</w:t>
              </w:r>
            </w:moveFrom>
            <w:moveFromRangeEnd w:id="1277"/>
          </w:p>
        </w:tc>
        <w:tc>
          <w:tcPr>
            <w:tcW w:w="1800" w:type="dxa"/>
            <w:tcPrChange w:id="1282" w:author="quan_nh" w:date="2012-08-25T10:47:00Z">
              <w:tcPr>
                <w:tcW w:w="1782" w:type="dxa"/>
                <w:gridSpan w:val="3"/>
              </w:tcPr>
            </w:tcPrChange>
          </w:tcPr>
          <w:p w:rsidR="001E5F49" w:rsidRPr="00000CEF" w:rsidRDefault="001E5F49" w:rsidP="008244DF">
            <w:pPr>
              <w:jc w:val="both"/>
              <w:rPr>
                <w:ins w:id="1283" w:author="qnguyen37" w:date="2012-08-14T09:30:00Z"/>
                <w:rFonts w:ascii="Times New Roman" w:hAnsi="Times New Roman" w:cs="Times New Roman"/>
                <w:sz w:val="24"/>
                <w:szCs w:val="24"/>
              </w:rPr>
            </w:pPr>
            <w:ins w:id="1284" w:author="qnguyen37" w:date="2012-08-14T09:31:00Z">
              <w:r w:rsidRPr="00000CEF">
                <w:rPr>
                  <w:rFonts w:ascii="Times New Roman" w:hAnsi="Times New Roman" w:cs="Times New Roman"/>
                  <w:sz w:val="24"/>
                  <w:szCs w:val="24"/>
                </w:rPr>
                <w:lastRenderedPageBreak/>
                <w:t xml:space="preserve">thông tin toàn </w:t>
              </w:r>
              <w:r w:rsidRPr="00000CEF">
                <w:rPr>
                  <w:rFonts w:ascii="Times New Roman" w:hAnsi="Times New Roman" w:cs="Times New Roman"/>
                  <w:sz w:val="24"/>
                  <w:szCs w:val="24"/>
                </w:rPr>
                <w:lastRenderedPageBreak/>
                <w:t>thị trường trong ngày.</w:t>
              </w:r>
            </w:ins>
          </w:p>
        </w:tc>
        <w:tc>
          <w:tcPr>
            <w:tcW w:w="2070" w:type="dxa"/>
            <w:tcPrChange w:id="1285" w:author="quan_nh" w:date="2012-08-25T10:47:00Z">
              <w:tcPr>
                <w:tcW w:w="1800" w:type="dxa"/>
                <w:gridSpan w:val="5"/>
              </w:tcPr>
            </w:tcPrChange>
          </w:tcPr>
          <w:p w:rsidR="001E5F49" w:rsidRPr="00000CEF" w:rsidRDefault="001E5F49" w:rsidP="007D2BE1">
            <w:pPr>
              <w:jc w:val="both"/>
              <w:rPr>
                <w:rFonts w:ascii="Times New Roman" w:hAnsi="Times New Roman" w:cs="Times New Roman"/>
                <w:sz w:val="24"/>
                <w:szCs w:val="24"/>
              </w:rPr>
            </w:pPr>
            <w:moveToRangeStart w:id="1286" w:author="qnguyen37" w:date="2012-08-14T09:31:00Z" w:name="move332700045"/>
            <w:moveTo w:id="1287" w:author="qnguyen37" w:date="2012-08-14T09:31:00Z">
              <w:r w:rsidRPr="00000CEF">
                <w:rPr>
                  <w:rFonts w:ascii="Times New Roman" w:hAnsi="Times New Roman" w:cs="Times New Roman"/>
                  <w:sz w:val="24"/>
                  <w:szCs w:val="24"/>
                </w:rPr>
                <w:lastRenderedPageBreak/>
                <w:t xml:space="preserve">string, xu hướng </w:t>
              </w:r>
              <w:r w:rsidRPr="00000CEF">
                <w:rPr>
                  <w:rFonts w:ascii="Times New Roman" w:hAnsi="Times New Roman" w:cs="Times New Roman"/>
                  <w:sz w:val="24"/>
                  <w:szCs w:val="24"/>
                </w:rPr>
                <w:lastRenderedPageBreak/>
                <w:t>chủ đạo trong ngày.</w:t>
              </w:r>
            </w:moveTo>
          </w:p>
          <w:p w:rsidR="001E5F49" w:rsidRPr="00000CEF" w:rsidRDefault="001E5F49" w:rsidP="007D2BE1">
            <w:pPr>
              <w:jc w:val="both"/>
              <w:rPr>
                <w:rFonts w:ascii="Times New Roman" w:hAnsi="Times New Roman" w:cs="Times New Roman"/>
                <w:sz w:val="24"/>
                <w:szCs w:val="24"/>
              </w:rPr>
            </w:pPr>
            <w:moveTo w:id="1288" w:author="qnguyen37" w:date="2012-08-14T09:31:00Z">
              <w:r w:rsidRPr="00000CEF">
                <w:rPr>
                  <w:rFonts w:ascii="Times New Roman" w:hAnsi="Times New Roman" w:cs="Times New Roman"/>
                  <w:sz w:val="24"/>
                  <w:szCs w:val="24"/>
                </w:rPr>
                <w:t>(Xem thêm bên nội dung).</w:t>
              </w:r>
            </w:moveTo>
            <w:moveToRangeEnd w:id="1286"/>
          </w:p>
        </w:tc>
        <w:tc>
          <w:tcPr>
            <w:tcW w:w="990" w:type="dxa"/>
            <w:gridSpan w:val="2"/>
            <w:tcPrChange w:id="1289" w:author="quan_nh" w:date="2012-08-25T10:47:00Z">
              <w:tcPr>
                <w:tcW w:w="1350" w:type="dxa"/>
              </w:tcPr>
            </w:tcPrChange>
          </w:tcPr>
          <w:p w:rsidR="001E5F49" w:rsidRPr="00000CEF" w:rsidRDefault="001E5F49" w:rsidP="008244DF">
            <w:pPr>
              <w:jc w:val="both"/>
              <w:rPr>
                <w:ins w:id="1290" w:author="qnguyen37" w:date="2012-08-14T09:41:00Z"/>
                <w:rFonts w:ascii="Times New Roman" w:hAnsi="Times New Roman" w:cs="Times New Roman"/>
                <w:sz w:val="24"/>
                <w:szCs w:val="24"/>
              </w:rPr>
            </w:pPr>
            <w:ins w:id="1291" w:author="qnguyen37" w:date="2012-08-14T09:42:00Z">
              <w:r>
                <w:rPr>
                  <w:rFonts w:ascii="Times New Roman" w:hAnsi="Times New Roman" w:cs="Times New Roman"/>
                  <w:sz w:val="24"/>
                  <w:szCs w:val="24"/>
                </w:rPr>
                <w:lastRenderedPageBreak/>
                <w:t xml:space="preserve">Thông </w:t>
              </w:r>
              <w:r>
                <w:rPr>
                  <w:rFonts w:ascii="Times New Roman" w:hAnsi="Times New Roman" w:cs="Times New Roman"/>
                  <w:sz w:val="24"/>
                  <w:szCs w:val="24"/>
                </w:rPr>
                <w:lastRenderedPageBreak/>
                <w:t>tin</w:t>
              </w:r>
            </w:ins>
          </w:p>
        </w:tc>
        <w:tc>
          <w:tcPr>
            <w:tcW w:w="2250" w:type="dxa"/>
            <w:gridSpan w:val="2"/>
            <w:tcPrChange w:id="1292" w:author="quan_nh" w:date="2012-08-25T10:47:00Z">
              <w:tcPr>
                <w:tcW w:w="2880" w:type="dxa"/>
                <w:gridSpan w:val="4"/>
              </w:tcPr>
            </w:tcPrChange>
          </w:tcPr>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ml:space="preserve">Nêu ra xu hướng </w:t>
            </w:r>
            <w:r w:rsidRPr="00000CEF">
              <w:rPr>
                <w:rFonts w:ascii="Times New Roman" w:hAnsi="Times New Roman" w:cs="Times New Roman"/>
                <w:sz w:val="24"/>
                <w:szCs w:val="24"/>
              </w:rPr>
              <w:lastRenderedPageBreak/>
              <w:t>chiếm đa số của toàn thị trường trong ngày.</w:t>
            </w:r>
          </w:p>
          <w:p w:rsidR="001E5F49" w:rsidRDefault="001E5F49" w:rsidP="008244DF">
            <w:pPr>
              <w:jc w:val="both"/>
              <w:rPr>
                <w:ins w:id="1293" w:author="qnguyen37" w:date="2012-08-14T09:28:00Z"/>
                <w:rFonts w:ascii="Times New Roman" w:hAnsi="Times New Roman" w:cs="Times New Roman"/>
                <w:sz w:val="24"/>
                <w:szCs w:val="24"/>
              </w:rPr>
            </w:pPr>
            <w:ins w:id="1294" w:author="qnguyen37" w:date="2012-08-14T09:28:00Z">
              <w:r>
                <w:rPr>
                  <w:rFonts w:ascii="Times New Roman" w:hAnsi="Times New Roman" w:cs="Times New Roman"/>
                  <w:sz w:val="24"/>
                  <w:szCs w:val="24"/>
                </w:rPr>
                <w:t>(Nếu VNIndex(hôm nay)&gt;VNIndex(hôm trước)</w:t>
              </w:r>
            </w:ins>
          </w:p>
          <w:p w:rsidR="00E64F3E" w:rsidRPr="00E64F3E" w:rsidRDefault="001E5F49" w:rsidP="00E64F3E">
            <w:pPr>
              <w:pStyle w:val="ListParagraph"/>
              <w:numPr>
                <w:ilvl w:val="0"/>
                <w:numId w:val="9"/>
              </w:numPr>
              <w:jc w:val="both"/>
              <w:rPr>
                <w:rFonts w:ascii="Times New Roman" w:hAnsi="Times New Roman" w:cs="Times New Roman"/>
                <w:sz w:val="24"/>
                <w:szCs w:val="24"/>
                <w:rPrChange w:id="1295" w:author="qnguyen37" w:date="2012-08-14T09:29:00Z">
                  <w:rPr/>
                </w:rPrChange>
              </w:rPr>
              <w:pPrChange w:id="1296" w:author="qnguyen37" w:date="2012-08-14T09:29:00Z">
                <w:pPr>
                  <w:spacing w:after="200" w:line="276" w:lineRule="auto"/>
                  <w:jc w:val="both"/>
                </w:pPr>
              </w:pPrChange>
            </w:pPr>
            <w:ins w:id="1297" w:author="qnguyen37" w:date="2012-08-14T09:29:00Z">
              <w:r>
                <w:rPr>
                  <w:rFonts w:ascii="Times New Roman" w:hAnsi="Times New Roman" w:cs="Times New Roman"/>
                  <w:sz w:val="24"/>
                  <w:szCs w:val="24"/>
                </w:rPr>
                <w:t>Xu hướng chủ đạo tăng</w:t>
              </w:r>
            </w:ins>
          </w:p>
          <w:p w:rsidR="001E5F49" w:rsidRDefault="001E5F49" w:rsidP="008244DF">
            <w:pPr>
              <w:jc w:val="both"/>
              <w:rPr>
                <w:rFonts w:ascii="Times New Roman" w:hAnsi="Times New Roman" w:cs="Times New Roman"/>
                <w:sz w:val="24"/>
                <w:szCs w:val="24"/>
              </w:rPr>
            </w:pPr>
          </w:p>
          <w:p w:rsidR="001E5F49" w:rsidRDefault="001E5F49" w:rsidP="008244DF">
            <w:pPr>
              <w:jc w:val="both"/>
              <w:rPr>
                <w:rFonts w:ascii="Times New Roman" w:hAnsi="Times New Roman" w:cs="Times New Roman"/>
                <w:sz w:val="24"/>
                <w:szCs w:val="24"/>
              </w:rPr>
            </w:pPr>
          </w:p>
          <w:p w:rsidR="001E5F49" w:rsidRPr="00000CEF" w:rsidRDefault="001E5F49" w:rsidP="008244DF">
            <w:pPr>
              <w:jc w:val="both"/>
              <w:rPr>
                <w:rFonts w:ascii="Times New Roman" w:hAnsi="Times New Roman" w:cs="Times New Roman"/>
                <w:sz w:val="24"/>
                <w:szCs w:val="24"/>
              </w:rPr>
            </w:pPr>
          </w:p>
        </w:tc>
        <w:tc>
          <w:tcPr>
            <w:tcW w:w="3330" w:type="dxa"/>
            <w:gridSpan w:val="2"/>
            <w:tcPrChange w:id="129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“Xu hướng chính là xả hàng mạnh ở các mã cố phiếu X, Y, Z và mua lại ở các mã A, B, C”.</w:t>
            </w:r>
          </w:p>
          <w:p w:rsidR="001E5F49"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“Lướt sóng ở các mã như …”.</w:t>
            </w:r>
          </w:p>
          <w:p w:rsidR="001E5F49" w:rsidRPr="00000CEF" w:rsidRDefault="001E5F49" w:rsidP="008244DF">
            <w:pPr>
              <w:jc w:val="both"/>
              <w:rPr>
                <w:rFonts w:ascii="Times New Roman" w:hAnsi="Times New Roman" w:cs="Times New Roman"/>
                <w:sz w:val="24"/>
                <w:szCs w:val="24"/>
              </w:rPr>
            </w:pPr>
          </w:p>
        </w:tc>
        <w:tc>
          <w:tcPr>
            <w:tcW w:w="2610" w:type="dxa"/>
            <w:gridSpan w:val="2"/>
            <w:tcPrChange w:id="1299" w:author="quan_nh" w:date="2012-08-25T10:47:00Z">
              <w:tcPr>
                <w:tcW w:w="4140" w:type="dxa"/>
                <w:gridSpan w:val="2"/>
              </w:tcPr>
            </w:tcPrChange>
          </w:tcPr>
          <w:p w:rsidR="001E5F49" w:rsidRPr="00000CEF" w:rsidRDefault="001E5F49" w:rsidP="008244DF">
            <w:pPr>
              <w:jc w:val="both"/>
              <w:rPr>
                <w:ins w:id="1300" w:author="qnguyen37" w:date="2012-08-15T15:59:00Z"/>
                <w:rFonts w:ascii="Times New Roman" w:hAnsi="Times New Roman" w:cs="Times New Roman"/>
                <w:sz w:val="24"/>
                <w:szCs w:val="24"/>
              </w:rPr>
            </w:pPr>
          </w:p>
        </w:tc>
      </w:tr>
      <w:tr w:rsidR="001E5F49" w:rsidRPr="00000CEF" w:rsidTr="0080575E">
        <w:trPr>
          <w:trPrChange w:id="1301" w:author="quan_nh" w:date="2012-08-25T10:47:00Z">
            <w:trPr>
              <w:gridBefore w:val="1"/>
            </w:trPr>
          </w:trPrChange>
        </w:trPr>
        <w:tc>
          <w:tcPr>
            <w:tcW w:w="2452" w:type="dxa"/>
            <w:tcPrChange w:id="130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303" w:name="SoGDThanhCong"/>
            <w:del w:id="1304" w:author="qnguyen37" w:date="2012-08-14T09:35:00Z">
              <w:r w:rsidRPr="00E64F3E">
                <w:rPr>
                  <w:rFonts w:ascii="Times New Roman" w:hAnsi="Times New Roman" w:cs="Times New Roman"/>
                  <w:sz w:val="24"/>
                  <w:szCs w:val="24"/>
                  <w:highlight w:val="yellow"/>
                  <w:rPrChange w:id="1305" w:author="qnguyen37" w:date="2012-08-14T09:43:00Z">
                    <w:rPr>
                      <w:rFonts w:ascii="Times New Roman" w:hAnsi="Times New Roman" w:cs="Times New Roman"/>
                      <w:color w:val="0000FF"/>
                      <w:sz w:val="24"/>
                      <w:szCs w:val="24"/>
                      <w:highlight w:val="yellow"/>
                      <w:u w:val="single"/>
                    </w:rPr>
                  </w:rPrChange>
                </w:rPr>
                <w:lastRenderedPageBreak/>
                <w:delText>SoGDThanhCong</w:delText>
              </w:r>
            </w:del>
            <w:bookmarkEnd w:id="1303"/>
            <w:ins w:id="1306" w:author="qnguyen37" w:date="2012-08-14T09:35:00Z">
              <w:r w:rsidRPr="00E64F3E">
                <w:rPr>
                  <w:rFonts w:ascii="Times New Roman" w:hAnsi="Times New Roman" w:cs="Times New Roman"/>
                  <w:sz w:val="24"/>
                  <w:szCs w:val="24"/>
                  <w:rPrChange w:id="1307" w:author="qnguyen37" w:date="2012-08-14T09:43:00Z">
                    <w:rPr>
                      <w:rFonts w:ascii="Times New Roman" w:hAnsi="Times New Roman" w:cs="Times New Roman"/>
                      <w:color w:val="0000FF"/>
                      <w:sz w:val="24"/>
                      <w:szCs w:val="24"/>
                      <w:u w:val="single"/>
                    </w:rPr>
                  </w:rPrChange>
                </w:rPr>
                <w:t>TONGKHOILUONG</w:t>
              </w:r>
            </w:ins>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B160C5" w:rsidRDefault="00E64F3E" w:rsidP="008244DF">
            <w:pPr>
              <w:spacing w:after="200" w:line="276" w:lineRule="auto"/>
              <w:jc w:val="both"/>
              <w:rPr>
                <w:del w:id="1308" w:author="qnguyen37" w:date="2012-08-14T09:34:00Z"/>
                <w:rFonts w:ascii="Times New Roman" w:hAnsi="Times New Roman" w:cs="Times New Roman"/>
                <w:sz w:val="24"/>
                <w:szCs w:val="24"/>
              </w:rPr>
            </w:pPr>
            <w:del w:id="1309" w:author="qnguyen37" w:date="2012-08-14T09:34:00Z">
              <w:r w:rsidRPr="00E64F3E">
                <w:rPr>
                  <w:rFonts w:ascii="Times New Roman" w:hAnsi="Times New Roman" w:cs="Times New Roman"/>
                  <w:sz w:val="24"/>
                  <w:szCs w:val="24"/>
                  <w:rPrChange w:id="1310" w:author="qnguyen37" w:date="2012-08-14T09:43:00Z">
                    <w:rPr>
                      <w:rFonts w:ascii="Times New Roman" w:hAnsi="Times New Roman" w:cs="Times New Roman"/>
                      <w:color w:val="0000FF"/>
                      <w:sz w:val="24"/>
                      <w:szCs w:val="24"/>
                      <w:u w:val="single"/>
                    </w:rPr>
                  </w:rPrChange>
                </w:rPr>
                <w:delText>Input:</w:delText>
              </w:r>
            </w:del>
            <w:del w:id="1311" w:author="qnguyen37" w:date="2012-08-14T09:29:00Z">
              <w:r w:rsidRPr="00E64F3E">
                <w:rPr>
                  <w:rFonts w:ascii="Times New Roman" w:hAnsi="Times New Roman" w:cs="Times New Roman"/>
                  <w:sz w:val="24"/>
                  <w:szCs w:val="24"/>
                  <w:rPrChange w:id="1312" w:author="qnguyen37" w:date="2012-08-14T09:43:00Z">
                    <w:rPr>
                      <w:rFonts w:ascii="Times New Roman" w:hAnsi="Times New Roman" w:cs="Times New Roman"/>
                      <w:color w:val="0000FF"/>
                      <w:sz w:val="24"/>
                      <w:szCs w:val="24"/>
                      <w:u w:val="single"/>
                    </w:rPr>
                  </w:rPrChange>
                </w:rPr>
                <w:delText xml:space="preserve"> </w:delText>
              </w:r>
              <w:r w:rsidRPr="00E64F3E">
                <w:rPr>
                  <w:rFonts w:ascii="Times New Roman" w:hAnsi="Times New Roman" w:cs="Times New Roman"/>
                  <w:sz w:val="24"/>
                  <w:szCs w:val="24"/>
                  <w:highlight w:val="yellow"/>
                  <w:rPrChange w:id="1313"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14" w:author="qnguyen37" w:date="2012-08-14T09:43:00Z">
                    <w:rPr>
                      <w:rFonts w:ascii="Times New Roman" w:hAnsi="Times New Roman" w:cs="Times New Roman"/>
                      <w:color w:val="0000FF"/>
                      <w:sz w:val="24"/>
                      <w:szCs w:val="24"/>
                      <w:u w:val="single"/>
                    </w:rPr>
                  </w:rPrChange>
                </w:rPr>
                <w:delText>,</w:delText>
              </w:r>
            </w:del>
            <w:del w:id="1315" w:author="qnguyen37" w:date="2012-08-14T09:34:00Z">
              <w:r w:rsidRPr="00E64F3E">
                <w:rPr>
                  <w:rFonts w:ascii="Times New Roman" w:hAnsi="Times New Roman" w:cs="Times New Roman"/>
                  <w:sz w:val="24"/>
                  <w:szCs w:val="24"/>
                  <w:rPrChange w:id="1316" w:author="qnguyen37" w:date="2012-08-14T09:43:00Z">
                    <w:rPr>
                      <w:rFonts w:ascii="Times New Roman" w:hAnsi="Times New Roman" w:cs="Times New Roman"/>
                      <w:color w:val="0000FF"/>
                      <w:sz w:val="24"/>
                      <w:szCs w:val="24"/>
                      <w:u w:val="single"/>
                    </w:rPr>
                  </w:rPrChange>
                </w:rPr>
                <w:delText xml:space="preserve"> thông tin về các giao dịch toàn thị trường trong ngày.</w:delText>
              </w:r>
            </w:del>
          </w:p>
          <w:p w:rsidR="00E64F3E" w:rsidRDefault="00E64F3E" w:rsidP="00E64F3E">
            <w:pPr>
              <w:jc w:val="both"/>
              <w:rPr>
                <w:rFonts w:ascii="Times New Roman" w:hAnsi="Times New Roman" w:cs="Times New Roman"/>
                <w:sz w:val="24"/>
                <w:szCs w:val="24"/>
              </w:rPr>
              <w:pPrChange w:id="1317" w:author="qnguyen37" w:date="2012-08-14T09:34:00Z">
                <w:pPr>
                  <w:spacing w:after="200" w:line="276" w:lineRule="auto"/>
                  <w:jc w:val="both"/>
                </w:pPr>
              </w:pPrChange>
            </w:pPr>
            <w:del w:id="1318" w:author="qnguyen37" w:date="2012-08-14T09:34:00Z">
              <w:r w:rsidRPr="00E64F3E">
                <w:rPr>
                  <w:rFonts w:ascii="Times New Roman" w:hAnsi="Times New Roman" w:cs="Times New Roman"/>
                  <w:sz w:val="24"/>
                  <w:szCs w:val="24"/>
                  <w:rPrChange w:id="1319" w:author="qnguyen37" w:date="2012-08-14T09:43:00Z">
                    <w:rPr>
                      <w:rFonts w:ascii="Times New Roman" w:hAnsi="Times New Roman" w:cs="Times New Roman"/>
                      <w:color w:val="0000FF"/>
                      <w:sz w:val="24"/>
                      <w:szCs w:val="24"/>
                      <w:u w:val="single"/>
                    </w:rPr>
                  </w:rPrChange>
                </w:rPr>
                <w:delText>Output: demical, số giao dịch khớp lệnh thành công.</w:delText>
              </w:r>
            </w:del>
          </w:p>
        </w:tc>
        <w:tc>
          <w:tcPr>
            <w:tcW w:w="1800" w:type="dxa"/>
            <w:tcPrChange w:id="1320" w:author="quan_nh" w:date="2012-08-25T10:47:00Z">
              <w:tcPr>
                <w:tcW w:w="1782" w:type="dxa"/>
                <w:gridSpan w:val="3"/>
              </w:tcPr>
            </w:tcPrChange>
          </w:tcPr>
          <w:p w:rsidR="001E5F49" w:rsidRPr="00000CEF" w:rsidRDefault="001E5F49" w:rsidP="008244DF">
            <w:pPr>
              <w:jc w:val="both"/>
              <w:rPr>
                <w:ins w:id="1321" w:author="qnguyen37" w:date="2012-08-14T09:30:00Z"/>
                <w:rFonts w:ascii="Times New Roman" w:hAnsi="Times New Roman" w:cs="Times New Roman"/>
                <w:sz w:val="24"/>
                <w:szCs w:val="24"/>
              </w:rPr>
            </w:pPr>
            <w:ins w:id="1322" w:author="qnguyen37" w:date="2012-08-14T09:34:00Z">
              <w:r w:rsidRPr="00000CEF">
                <w:rPr>
                  <w:rFonts w:ascii="Times New Roman" w:hAnsi="Times New Roman" w:cs="Times New Roman"/>
                  <w:sz w:val="24"/>
                  <w:szCs w:val="24"/>
                </w:rPr>
                <w:t>thông tin về các giao dịch toàn thị trường trong ngày.</w:t>
              </w:r>
            </w:ins>
          </w:p>
        </w:tc>
        <w:tc>
          <w:tcPr>
            <w:tcW w:w="2070" w:type="dxa"/>
            <w:tcPrChange w:id="1323" w:author="quan_nh" w:date="2012-08-25T10:47:00Z">
              <w:tcPr>
                <w:tcW w:w="1800" w:type="dxa"/>
                <w:gridSpan w:val="5"/>
              </w:tcPr>
            </w:tcPrChange>
          </w:tcPr>
          <w:p w:rsidR="001E5F49" w:rsidRPr="00000CEF" w:rsidRDefault="001E5F49" w:rsidP="008244DF">
            <w:pPr>
              <w:jc w:val="both"/>
              <w:rPr>
                <w:ins w:id="1324" w:author="qnguyen37" w:date="2012-08-14T09:30:00Z"/>
                <w:rFonts w:ascii="Times New Roman" w:hAnsi="Times New Roman" w:cs="Times New Roman"/>
                <w:sz w:val="24"/>
                <w:szCs w:val="24"/>
              </w:rPr>
            </w:pPr>
            <w:ins w:id="1325" w:author="qnguyen37" w:date="2012-08-14T09:34:00Z">
              <w:r w:rsidRPr="00000CEF">
                <w:rPr>
                  <w:rFonts w:ascii="Times New Roman" w:hAnsi="Times New Roman" w:cs="Times New Roman"/>
                  <w:sz w:val="24"/>
                  <w:szCs w:val="24"/>
                </w:rPr>
                <w:t>demical, số giao dịch khớp lệnh thành công</w:t>
              </w:r>
            </w:ins>
          </w:p>
        </w:tc>
        <w:tc>
          <w:tcPr>
            <w:tcW w:w="990" w:type="dxa"/>
            <w:gridSpan w:val="2"/>
            <w:tcPrChange w:id="1326" w:author="quan_nh" w:date="2012-08-25T10:47:00Z">
              <w:tcPr>
                <w:tcW w:w="1350" w:type="dxa"/>
              </w:tcPr>
            </w:tcPrChange>
          </w:tcPr>
          <w:p w:rsidR="001E5F49" w:rsidRPr="00000CEF" w:rsidRDefault="001E5F49" w:rsidP="008244DF">
            <w:pPr>
              <w:jc w:val="both"/>
              <w:rPr>
                <w:ins w:id="1327" w:author="qnguyen37" w:date="2012-08-14T09:41:00Z"/>
                <w:rFonts w:ascii="Times New Roman" w:hAnsi="Times New Roman" w:cs="Times New Roman"/>
                <w:sz w:val="24"/>
                <w:szCs w:val="24"/>
              </w:rPr>
            </w:pPr>
            <w:ins w:id="1328" w:author="qnguyen37" w:date="2012-08-14T09:42:00Z">
              <w:r>
                <w:rPr>
                  <w:rFonts w:ascii="Times New Roman" w:hAnsi="Times New Roman" w:cs="Times New Roman"/>
                  <w:sz w:val="24"/>
                  <w:szCs w:val="24"/>
                </w:rPr>
                <w:t>Thông tin</w:t>
              </w:r>
            </w:ins>
          </w:p>
        </w:tc>
        <w:tc>
          <w:tcPr>
            <w:tcW w:w="2250" w:type="dxa"/>
            <w:gridSpan w:val="2"/>
            <w:tcPrChange w:id="132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giao dịch khớp lệnh thành công trong ngày hôm</w:t>
            </w:r>
            <w:bookmarkStart w:id="1330" w:name="_GoBack"/>
            <w:bookmarkEnd w:id="1330"/>
            <w:r w:rsidRPr="00000CEF">
              <w:rPr>
                <w:rFonts w:ascii="Times New Roman" w:hAnsi="Times New Roman" w:cs="Times New Roman"/>
                <w:sz w:val="24"/>
                <w:szCs w:val="24"/>
              </w:rPr>
              <w:t xml:space="preserve"> nay.</w:t>
            </w:r>
          </w:p>
        </w:tc>
        <w:tc>
          <w:tcPr>
            <w:tcW w:w="3330" w:type="dxa"/>
            <w:gridSpan w:val="2"/>
            <w:tcPrChange w:id="133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32" w:author="quan_nh" w:date="2012-08-25T10:47:00Z">
              <w:tcPr>
                <w:tcW w:w="4140" w:type="dxa"/>
                <w:gridSpan w:val="2"/>
              </w:tcPr>
            </w:tcPrChange>
          </w:tcPr>
          <w:p w:rsidR="001E5F49" w:rsidRPr="00000CEF" w:rsidRDefault="001E5F49" w:rsidP="008244DF">
            <w:pPr>
              <w:jc w:val="both"/>
              <w:rPr>
                <w:ins w:id="1333" w:author="qnguyen37" w:date="2012-08-15T15:59:00Z"/>
                <w:rFonts w:ascii="Times New Roman" w:hAnsi="Times New Roman" w:cs="Times New Roman"/>
                <w:sz w:val="24"/>
                <w:szCs w:val="24"/>
              </w:rPr>
            </w:pPr>
          </w:p>
        </w:tc>
      </w:tr>
      <w:tr w:rsidR="001E5F49" w:rsidRPr="00000CEF" w:rsidTr="0080575E">
        <w:trPr>
          <w:trPrChange w:id="1334" w:author="quan_nh" w:date="2012-08-25T10:47:00Z">
            <w:trPr>
              <w:gridBefore w:val="1"/>
            </w:trPr>
          </w:trPrChange>
        </w:trPr>
        <w:tc>
          <w:tcPr>
            <w:tcW w:w="2452" w:type="dxa"/>
            <w:tcPrChange w:id="1335"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336" w:name="GiaTriGDThanhCong"/>
            <w:r w:rsidRPr="00E64F3E">
              <w:rPr>
                <w:rFonts w:ascii="Times New Roman" w:hAnsi="Times New Roman" w:cs="Times New Roman"/>
                <w:sz w:val="24"/>
                <w:szCs w:val="28"/>
                <w:rPrChange w:id="1337" w:author="qnguyen37" w:date="2012-08-14T09:43:00Z">
                  <w:rPr>
                    <w:rFonts w:ascii="Times New Roman" w:hAnsi="Times New Roman" w:cs="Times New Roman"/>
                    <w:color w:val="0000FF"/>
                    <w:sz w:val="24"/>
                    <w:szCs w:val="28"/>
                    <w:u w:val="single"/>
                  </w:rPr>
                </w:rPrChange>
              </w:rPr>
              <w:t>GiaTriGDThanhCong</w:t>
            </w:r>
            <w:bookmarkEnd w:id="1336"/>
          </w:p>
          <w:p w:rsidR="001E5F49" w:rsidRPr="006A244A" w:rsidDel="00A00DBD" w:rsidRDefault="001E5F49" w:rsidP="008244DF">
            <w:pPr>
              <w:spacing w:after="200" w:line="276" w:lineRule="auto"/>
              <w:jc w:val="both"/>
              <w:rPr>
                <w:del w:id="1338" w:author="qnguyen37" w:date="2012-08-14T09:36:00Z"/>
                <w:rFonts w:ascii="Times New Roman" w:hAnsi="Times New Roman" w:cs="Times New Roman"/>
                <w:sz w:val="24"/>
                <w:szCs w:val="28"/>
              </w:rPr>
            </w:pPr>
          </w:p>
          <w:p w:rsidR="00E64F3E" w:rsidRDefault="00E64F3E" w:rsidP="00E64F3E">
            <w:pPr>
              <w:jc w:val="both"/>
              <w:rPr>
                <w:del w:id="1339" w:author="qnguyen37" w:date="2012-08-14T09:36:00Z"/>
                <w:rFonts w:ascii="Times New Roman" w:hAnsi="Times New Roman" w:cs="Times New Roman"/>
                <w:sz w:val="24"/>
                <w:szCs w:val="28"/>
              </w:rPr>
              <w:pPrChange w:id="1340" w:author="qnguyen37" w:date="2012-08-14T09:36:00Z">
                <w:pPr>
                  <w:spacing w:after="200" w:line="276" w:lineRule="auto"/>
                  <w:jc w:val="both"/>
                </w:pPr>
              </w:pPrChange>
            </w:pPr>
            <w:del w:id="1341" w:author="qnguyen37" w:date="2012-08-14T09:36:00Z">
              <w:r w:rsidRPr="00E64F3E">
                <w:rPr>
                  <w:rFonts w:ascii="Times New Roman" w:hAnsi="Times New Roman" w:cs="Times New Roman"/>
                  <w:sz w:val="24"/>
                  <w:szCs w:val="28"/>
                  <w:rPrChange w:id="1342"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343"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44"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E64F3E">
                <w:rPr>
                  <w:rFonts w:ascii="Times New Roman" w:hAnsi="Times New Roman" w:cs="Times New Roman"/>
                  <w:sz w:val="24"/>
                  <w:szCs w:val="28"/>
                  <w:rPrChange w:id="1345"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rFonts w:ascii="Times New Roman" w:hAnsi="Times New Roman" w:cs="Times New Roman"/>
                <w:sz w:val="24"/>
                <w:szCs w:val="24"/>
              </w:rPr>
              <w:pPrChange w:id="1346" w:author="qnguyen37" w:date="2012-08-14T09:36:00Z">
                <w:pPr>
                  <w:spacing w:after="200" w:line="276" w:lineRule="auto"/>
                  <w:jc w:val="both"/>
                </w:pPr>
              </w:pPrChange>
            </w:pPr>
            <w:del w:id="1347" w:author="qnguyen37" w:date="2012-08-14T09:36:00Z">
              <w:r w:rsidRPr="00E64F3E">
                <w:rPr>
                  <w:rFonts w:ascii="Times New Roman" w:hAnsi="Times New Roman" w:cs="Times New Roman"/>
                  <w:sz w:val="24"/>
                  <w:szCs w:val="28"/>
                  <w:rPrChange w:id="1348" w:author="qnguyen37" w:date="2012-08-14T09:43:00Z">
                    <w:rPr>
                      <w:rFonts w:ascii="Times New Roman" w:hAnsi="Times New Roman" w:cs="Times New Roman"/>
                      <w:color w:val="0000FF"/>
                      <w:sz w:val="24"/>
                      <w:szCs w:val="28"/>
                      <w:u w:val="single"/>
                    </w:rPr>
                  </w:rPrChange>
                </w:rPr>
                <w:delText>Output: demical, tổng giá trị tiền (tính theo VNĐ) của tất cả các giao dịch khớp lệnh thành công của ngày hôm nay.</w:delText>
              </w:r>
            </w:del>
          </w:p>
        </w:tc>
        <w:tc>
          <w:tcPr>
            <w:tcW w:w="1800" w:type="dxa"/>
            <w:tcPrChange w:id="1349" w:author="quan_nh" w:date="2012-08-25T10:47:00Z">
              <w:tcPr>
                <w:tcW w:w="1782" w:type="dxa"/>
                <w:gridSpan w:val="3"/>
              </w:tcPr>
            </w:tcPrChange>
          </w:tcPr>
          <w:p w:rsidR="001E5F49" w:rsidRPr="00000CEF" w:rsidRDefault="001E5F49" w:rsidP="00A00DBD">
            <w:pPr>
              <w:jc w:val="both"/>
              <w:rPr>
                <w:ins w:id="1350" w:author="qnguyen37" w:date="2012-08-14T09:36:00Z"/>
                <w:rFonts w:ascii="Times New Roman" w:hAnsi="Times New Roman" w:cs="Times New Roman"/>
                <w:sz w:val="24"/>
                <w:szCs w:val="28"/>
              </w:rPr>
            </w:pPr>
            <w:ins w:id="1351"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352" w:author="qnguyen37" w:date="2012-08-14T09:30:00Z"/>
                <w:rFonts w:ascii="Times New Roman" w:hAnsi="Times New Roman" w:cs="Times New Roman"/>
                <w:sz w:val="24"/>
                <w:szCs w:val="24"/>
              </w:rPr>
            </w:pPr>
          </w:p>
        </w:tc>
        <w:tc>
          <w:tcPr>
            <w:tcW w:w="2070" w:type="dxa"/>
            <w:tcPrChange w:id="1353" w:author="quan_nh" w:date="2012-08-25T10:47:00Z">
              <w:tcPr>
                <w:tcW w:w="1800" w:type="dxa"/>
                <w:gridSpan w:val="5"/>
              </w:tcPr>
            </w:tcPrChange>
          </w:tcPr>
          <w:p w:rsidR="001E5F49" w:rsidRPr="00000CEF" w:rsidRDefault="001E5F49" w:rsidP="00A00DBD">
            <w:pPr>
              <w:jc w:val="both"/>
              <w:rPr>
                <w:ins w:id="1354" w:author="qnguyen37" w:date="2012-08-14T09:36:00Z"/>
                <w:rFonts w:ascii="Times New Roman" w:hAnsi="Times New Roman" w:cs="Times New Roman"/>
                <w:sz w:val="24"/>
                <w:szCs w:val="28"/>
              </w:rPr>
            </w:pPr>
            <w:ins w:id="1355" w:author="qnguyen37" w:date="2012-08-14T09:36: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p w:rsidR="001E5F49" w:rsidRPr="00000CEF" w:rsidRDefault="001E5F49" w:rsidP="008244DF">
            <w:pPr>
              <w:jc w:val="both"/>
              <w:rPr>
                <w:ins w:id="1356" w:author="qnguyen37" w:date="2012-08-14T09:30:00Z"/>
                <w:rFonts w:ascii="Times New Roman" w:hAnsi="Times New Roman" w:cs="Times New Roman"/>
                <w:sz w:val="24"/>
                <w:szCs w:val="24"/>
              </w:rPr>
            </w:pPr>
          </w:p>
        </w:tc>
        <w:tc>
          <w:tcPr>
            <w:tcW w:w="990" w:type="dxa"/>
            <w:gridSpan w:val="2"/>
            <w:tcPrChange w:id="1357" w:author="quan_nh" w:date="2012-08-25T10:47:00Z">
              <w:tcPr>
                <w:tcW w:w="1350" w:type="dxa"/>
              </w:tcPr>
            </w:tcPrChange>
          </w:tcPr>
          <w:p w:rsidR="001E5F49" w:rsidRPr="00000CEF" w:rsidRDefault="001E5F49" w:rsidP="008244DF">
            <w:pPr>
              <w:jc w:val="both"/>
              <w:rPr>
                <w:ins w:id="1358" w:author="qnguyen37" w:date="2012-08-14T09:41:00Z"/>
                <w:rFonts w:ascii="Times New Roman" w:hAnsi="Times New Roman" w:cs="Times New Roman"/>
                <w:sz w:val="24"/>
                <w:szCs w:val="24"/>
              </w:rPr>
            </w:pPr>
            <w:ins w:id="1359" w:author="qnguyen37" w:date="2012-08-14T09:42:00Z">
              <w:r>
                <w:rPr>
                  <w:rFonts w:ascii="Times New Roman" w:hAnsi="Times New Roman" w:cs="Times New Roman"/>
                  <w:sz w:val="24"/>
                  <w:szCs w:val="24"/>
                </w:rPr>
                <w:t>Thông tin</w:t>
              </w:r>
            </w:ins>
          </w:p>
        </w:tc>
        <w:tc>
          <w:tcPr>
            <w:tcW w:w="2250" w:type="dxa"/>
            <w:gridSpan w:val="2"/>
            <w:tcPrChange w:id="136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(tính theo đơn vị triệu VNĐ) của các giao dịch khớp lệnh thành công trong toàn phiên giao dịch ngày hôm nay.</w:t>
            </w:r>
          </w:p>
        </w:tc>
        <w:tc>
          <w:tcPr>
            <w:tcW w:w="3330" w:type="dxa"/>
            <w:gridSpan w:val="2"/>
            <w:tcPrChange w:id="136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362" w:author="quan_nh" w:date="2012-08-25T10:47:00Z">
              <w:tcPr>
                <w:tcW w:w="4140" w:type="dxa"/>
                <w:gridSpan w:val="2"/>
              </w:tcPr>
            </w:tcPrChange>
          </w:tcPr>
          <w:p w:rsidR="001E5F49" w:rsidRPr="00000CEF" w:rsidRDefault="001E5F49" w:rsidP="008244DF">
            <w:pPr>
              <w:jc w:val="both"/>
              <w:rPr>
                <w:ins w:id="1363" w:author="qnguyen37" w:date="2012-08-15T15:59:00Z"/>
                <w:rFonts w:ascii="Times New Roman" w:hAnsi="Times New Roman" w:cs="Times New Roman"/>
                <w:sz w:val="24"/>
                <w:szCs w:val="24"/>
              </w:rPr>
            </w:pPr>
          </w:p>
        </w:tc>
      </w:tr>
      <w:tr w:rsidR="001E5F49" w:rsidRPr="00000CEF" w:rsidDel="00C93D54" w:rsidTr="0080575E">
        <w:trPr>
          <w:gridAfter w:val="1"/>
          <w:del w:id="1364" w:author="qnguyen37" w:date="2012-08-14T09:38:00Z"/>
          <w:trPrChange w:id="1365" w:author="quan_nh" w:date="2012-08-25T10:47:00Z">
            <w:trPr>
              <w:gridBefore w:val="1"/>
              <w:gridAfter w:val="1"/>
              <w:wAfter w:w="3621" w:type="dxa"/>
            </w:trPr>
          </w:trPrChange>
        </w:trPr>
        <w:tc>
          <w:tcPr>
            <w:tcW w:w="2452" w:type="dxa"/>
            <w:tcPrChange w:id="1366" w:author="quan_nh" w:date="2012-08-25T10:47:00Z">
              <w:tcPr>
                <w:tcW w:w="2504" w:type="dxa"/>
                <w:gridSpan w:val="4"/>
              </w:tcPr>
            </w:tcPrChange>
          </w:tcPr>
          <w:p w:rsidR="001E5F49" w:rsidRPr="006A244A" w:rsidDel="00C93D54" w:rsidRDefault="00E64F3E" w:rsidP="008244DF">
            <w:pPr>
              <w:spacing w:after="200" w:line="276" w:lineRule="auto"/>
              <w:jc w:val="both"/>
              <w:rPr>
                <w:del w:id="1367" w:author="qnguyen37" w:date="2012-08-14T09:38:00Z"/>
                <w:rFonts w:ascii="Times New Roman" w:hAnsi="Times New Roman" w:cs="Times New Roman"/>
                <w:sz w:val="24"/>
                <w:szCs w:val="28"/>
              </w:rPr>
            </w:pPr>
            <w:bookmarkStart w:id="1368" w:name="SoLuongCPGDThanhCong"/>
            <w:del w:id="1369" w:author="qnguyen37" w:date="2012-08-14T09:38:00Z">
              <w:r w:rsidRPr="00E64F3E">
                <w:rPr>
                  <w:rFonts w:ascii="Times New Roman" w:hAnsi="Times New Roman" w:cs="Times New Roman"/>
                  <w:sz w:val="24"/>
                  <w:szCs w:val="28"/>
                  <w:rPrChange w:id="1370" w:author="qnguyen37" w:date="2012-08-14T09:43:00Z">
                    <w:rPr>
                      <w:rFonts w:ascii="Times New Roman" w:hAnsi="Times New Roman" w:cs="Times New Roman"/>
                      <w:color w:val="0000FF"/>
                      <w:sz w:val="24"/>
                      <w:szCs w:val="28"/>
                      <w:u w:val="single"/>
                    </w:rPr>
                  </w:rPrChange>
                </w:rPr>
                <w:delText>SoLuongCPGDThanhCong</w:delText>
              </w:r>
              <w:bookmarkEnd w:id="1368"/>
            </w:del>
          </w:p>
          <w:p w:rsidR="001E5F49" w:rsidRPr="006A244A" w:rsidDel="00C93D54" w:rsidRDefault="001E5F49" w:rsidP="008244DF">
            <w:pPr>
              <w:spacing w:after="200" w:line="276" w:lineRule="auto"/>
              <w:jc w:val="both"/>
              <w:rPr>
                <w:del w:id="1371" w:author="qnguyen37" w:date="2012-08-14T09:38:00Z"/>
                <w:rFonts w:ascii="Times New Roman" w:hAnsi="Times New Roman" w:cs="Times New Roman"/>
                <w:sz w:val="24"/>
                <w:szCs w:val="28"/>
              </w:rPr>
            </w:pPr>
          </w:p>
          <w:p w:rsidR="001E5F49" w:rsidRPr="006A244A" w:rsidDel="00C93D54" w:rsidRDefault="00E64F3E" w:rsidP="008244DF">
            <w:pPr>
              <w:spacing w:after="200" w:line="276" w:lineRule="auto"/>
              <w:jc w:val="both"/>
              <w:rPr>
                <w:del w:id="1372" w:author="qnguyen37" w:date="2012-08-14T09:37:00Z"/>
                <w:rFonts w:ascii="Times New Roman" w:hAnsi="Times New Roman" w:cs="Times New Roman"/>
                <w:sz w:val="24"/>
                <w:szCs w:val="28"/>
              </w:rPr>
            </w:pPr>
            <w:del w:id="1373" w:author="qnguyen37" w:date="2012-08-14T09:37:00Z">
              <w:r w:rsidRPr="00E64F3E">
                <w:rPr>
                  <w:rFonts w:ascii="Times New Roman" w:hAnsi="Times New Roman" w:cs="Times New Roman"/>
                  <w:sz w:val="24"/>
                  <w:szCs w:val="28"/>
                  <w:rPrChange w:id="1374"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375"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76"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E64F3E">
                <w:rPr>
                  <w:rFonts w:ascii="Times New Roman" w:hAnsi="Times New Roman" w:cs="Times New Roman"/>
                  <w:sz w:val="24"/>
                  <w:szCs w:val="28"/>
                  <w:rPrChange w:id="1377"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del w:id="1378" w:author="qnguyen37" w:date="2012-08-14T09:38:00Z"/>
                <w:rFonts w:ascii="Times New Roman" w:hAnsi="Times New Roman" w:cs="Times New Roman"/>
                <w:sz w:val="24"/>
                <w:szCs w:val="28"/>
              </w:rPr>
              <w:pPrChange w:id="1379" w:author="qnguyen37" w:date="2012-08-14T09:37:00Z">
                <w:pPr>
                  <w:spacing w:after="200" w:line="276" w:lineRule="auto"/>
                  <w:jc w:val="both"/>
                </w:pPr>
              </w:pPrChange>
            </w:pPr>
            <w:del w:id="1380" w:author="qnguyen37" w:date="2012-08-14T09:37:00Z">
              <w:r w:rsidRPr="00E64F3E">
                <w:rPr>
                  <w:rFonts w:ascii="Times New Roman" w:hAnsi="Times New Roman" w:cs="Times New Roman"/>
                  <w:sz w:val="24"/>
                  <w:szCs w:val="28"/>
                  <w:rPrChange w:id="1381" w:author="qnguyen37" w:date="2012-08-14T09:43:00Z">
                    <w:rPr>
                      <w:rFonts w:ascii="Times New Roman" w:hAnsi="Times New Roman" w:cs="Times New Roman"/>
                      <w:color w:val="0000FF"/>
                      <w:sz w:val="24"/>
                      <w:szCs w:val="28"/>
                      <w:u w:val="single"/>
                    </w:rPr>
                  </w:rPrChange>
                </w:rPr>
                <w:delText>Ouput: demical, số lượng cổ phiếu giao dịch thành công trong ngày hôm nay.</w:delText>
              </w:r>
            </w:del>
          </w:p>
        </w:tc>
        <w:tc>
          <w:tcPr>
            <w:tcW w:w="4022" w:type="dxa"/>
            <w:gridSpan w:val="3"/>
            <w:tcPrChange w:id="1382" w:author="quan_nh" w:date="2012-08-25T10:47:00Z">
              <w:tcPr>
                <w:tcW w:w="3498" w:type="dxa"/>
                <w:gridSpan w:val="7"/>
              </w:tcPr>
            </w:tcPrChange>
          </w:tcPr>
          <w:p w:rsidR="001E5F49" w:rsidRPr="00000CEF" w:rsidDel="00C93D54" w:rsidRDefault="001E5F49" w:rsidP="008244DF">
            <w:pPr>
              <w:jc w:val="both"/>
              <w:rPr>
                <w:del w:id="1383" w:author="qnguyen37" w:date="2012-08-14T09:38:00Z"/>
                <w:rFonts w:ascii="Times New Roman" w:hAnsi="Times New Roman" w:cs="Times New Roman"/>
                <w:sz w:val="24"/>
                <w:szCs w:val="24"/>
              </w:rPr>
            </w:pPr>
            <w:del w:id="1384" w:author="qnguyen37" w:date="2012-08-14T09:38:00Z">
              <w:r w:rsidRPr="00000CEF" w:rsidDel="00C93D54">
                <w:rPr>
                  <w:rFonts w:ascii="Times New Roman" w:hAnsi="Times New Roman" w:cs="Times New Roman"/>
                  <w:sz w:val="24"/>
                  <w:szCs w:val="24"/>
                </w:rPr>
                <w:delText>Tổng số lượng cổ phiếu trong tất cả các giao dịch khớp lệnh thành công trong ngày hôm nay.</w:delText>
              </w:r>
            </w:del>
          </w:p>
        </w:tc>
        <w:tc>
          <w:tcPr>
            <w:tcW w:w="3060" w:type="dxa"/>
            <w:gridSpan w:val="2"/>
            <w:tcPrChange w:id="1385" w:author="quan_nh" w:date="2012-08-25T10:47:00Z">
              <w:tcPr>
                <w:tcW w:w="3060" w:type="dxa"/>
                <w:gridSpan w:val="5"/>
              </w:tcPr>
            </w:tcPrChange>
          </w:tcPr>
          <w:p w:rsidR="001E5F49" w:rsidRPr="00000CEF" w:rsidDel="00C93D54" w:rsidRDefault="001E5F49" w:rsidP="008244DF">
            <w:pPr>
              <w:jc w:val="both"/>
              <w:rPr>
                <w:ins w:id="1386" w:author="qnguyen37" w:date="2012-08-14T09:41:00Z"/>
                <w:rFonts w:ascii="Times New Roman" w:hAnsi="Times New Roman" w:cs="Times New Roman"/>
                <w:sz w:val="24"/>
                <w:szCs w:val="24"/>
              </w:rPr>
            </w:pPr>
          </w:p>
        </w:tc>
        <w:tc>
          <w:tcPr>
            <w:tcW w:w="1773" w:type="dxa"/>
            <w:gridSpan w:val="2"/>
            <w:tcPrChange w:id="1387" w:author="quan_nh" w:date="2012-08-25T10:47:00Z">
              <w:tcPr>
                <w:tcW w:w="1773" w:type="dxa"/>
                <w:gridSpan w:val="2"/>
              </w:tcPr>
            </w:tcPrChange>
          </w:tcPr>
          <w:p w:rsidR="001E5F49" w:rsidRPr="00000CEF" w:rsidDel="00C93D54" w:rsidRDefault="001E5F49" w:rsidP="008244DF">
            <w:pPr>
              <w:jc w:val="both"/>
              <w:rPr>
                <w:del w:id="1388" w:author="qnguyen37" w:date="2012-08-14T09:38:00Z"/>
                <w:rFonts w:ascii="Times New Roman" w:hAnsi="Times New Roman" w:cs="Times New Roman"/>
                <w:sz w:val="24"/>
                <w:szCs w:val="24"/>
              </w:rPr>
            </w:pPr>
          </w:p>
        </w:tc>
        <w:tc>
          <w:tcPr>
            <w:tcW w:w="4140" w:type="dxa"/>
            <w:gridSpan w:val="2"/>
            <w:tcPrChange w:id="1389" w:author="quan_nh" w:date="2012-08-25T10:47:00Z">
              <w:tcPr>
                <w:tcW w:w="4140" w:type="dxa"/>
                <w:gridSpan w:val="6"/>
              </w:tcPr>
            </w:tcPrChange>
          </w:tcPr>
          <w:p w:rsidR="001E5F49" w:rsidRPr="00000CEF" w:rsidDel="00C93D54" w:rsidRDefault="001E5F49" w:rsidP="008244DF">
            <w:pPr>
              <w:jc w:val="both"/>
              <w:rPr>
                <w:ins w:id="1390" w:author="qnguyen37" w:date="2012-08-15T15:59:00Z"/>
                <w:rFonts w:ascii="Times New Roman" w:hAnsi="Times New Roman" w:cs="Times New Roman"/>
                <w:sz w:val="24"/>
                <w:szCs w:val="24"/>
              </w:rPr>
            </w:pPr>
          </w:p>
        </w:tc>
      </w:tr>
      <w:tr w:rsidR="001E5F49" w:rsidRPr="00000CEF" w:rsidTr="0080575E">
        <w:trPr>
          <w:trPrChange w:id="1391" w:author="quan_nh" w:date="2012-08-25T10:47:00Z">
            <w:trPr>
              <w:gridBefore w:val="1"/>
            </w:trPr>
          </w:trPrChange>
        </w:trPr>
        <w:tc>
          <w:tcPr>
            <w:tcW w:w="2452" w:type="dxa"/>
            <w:tcPrChange w:id="139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393" w:name="MaGiaoDichChuYeu"/>
            <w:r w:rsidRPr="00E64F3E">
              <w:rPr>
                <w:rFonts w:ascii="Times New Roman" w:hAnsi="Times New Roman" w:cs="Times New Roman"/>
                <w:sz w:val="24"/>
                <w:szCs w:val="28"/>
                <w:rPrChange w:id="1394" w:author="qnguyen37" w:date="2012-08-14T09:43:00Z">
                  <w:rPr>
                    <w:rFonts w:ascii="Times New Roman" w:hAnsi="Times New Roman" w:cs="Times New Roman"/>
                    <w:color w:val="0000FF"/>
                    <w:sz w:val="24"/>
                    <w:szCs w:val="28"/>
                    <w:u w:val="single"/>
                  </w:rPr>
                </w:rPrChange>
              </w:rPr>
              <w:t>MaGiaoDichChuYeu</w:t>
            </w:r>
            <w:bookmarkEnd w:id="1393"/>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C93D54" w:rsidRDefault="00E64F3E" w:rsidP="008244DF">
            <w:pPr>
              <w:spacing w:after="200" w:line="276" w:lineRule="auto"/>
              <w:jc w:val="both"/>
              <w:rPr>
                <w:del w:id="1395" w:author="qnguyen37" w:date="2012-08-14T09:38:00Z"/>
                <w:rFonts w:ascii="Times New Roman" w:hAnsi="Times New Roman" w:cs="Times New Roman"/>
                <w:sz w:val="24"/>
                <w:szCs w:val="28"/>
              </w:rPr>
            </w:pPr>
            <w:del w:id="1396" w:author="qnguyen37" w:date="2012-08-14T09:38:00Z">
              <w:r w:rsidRPr="00E64F3E">
                <w:rPr>
                  <w:rFonts w:ascii="Times New Roman" w:hAnsi="Times New Roman" w:cs="Times New Roman"/>
                  <w:sz w:val="24"/>
                  <w:szCs w:val="28"/>
                  <w:rPrChange w:id="1397"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398"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399" w:author="qnguyen37" w:date="2012-08-14T09:43:00Z">
                    <w:rPr>
                      <w:rFonts w:ascii="Times New Roman" w:hAnsi="Times New Roman" w:cs="Times New Roman"/>
                      <w:color w:val="0000FF"/>
                      <w:sz w:val="24"/>
                      <w:szCs w:val="24"/>
                      <w:u w:val="single"/>
                    </w:rPr>
                  </w:rPrChange>
                </w:rPr>
                <w:delText>, thông tin về các giao dịch toàn thị trường trong ngày</w:delText>
              </w:r>
              <w:r w:rsidRPr="00E64F3E">
                <w:rPr>
                  <w:rFonts w:ascii="Times New Roman" w:hAnsi="Times New Roman" w:cs="Times New Roman"/>
                  <w:sz w:val="24"/>
                  <w:szCs w:val="28"/>
                  <w:rPrChange w:id="1400"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rFonts w:ascii="Times New Roman" w:hAnsi="Times New Roman" w:cs="Times New Roman"/>
                <w:sz w:val="24"/>
                <w:szCs w:val="28"/>
              </w:rPr>
              <w:pPrChange w:id="1401" w:author="qnguyen37" w:date="2012-08-14T09:38:00Z">
                <w:pPr>
                  <w:spacing w:after="200" w:line="276" w:lineRule="auto"/>
                  <w:jc w:val="both"/>
                </w:pPr>
              </w:pPrChange>
            </w:pPr>
            <w:del w:id="1402" w:author="qnguyen37" w:date="2012-08-14T09:38:00Z">
              <w:r w:rsidRPr="00E64F3E">
                <w:rPr>
                  <w:rFonts w:ascii="Times New Roman" w:hAnsi="Times New Roman" w:cs="Times New Roman"/>
                  <w:sz w:val="24"/>
                  <w:szCs w:val="28"/>
                  <w:rPrChange w:id="1403" w:author="qnguyen37" w:date="2012-08-14T09:43:00Z">
                    <w:rPr>
                      <w:rFonts w:ascii="Times New Roman" w:hAnsi="Times New Roman" w:cs="Times New Roman"/>
                      <w:color w:val="0000FF"/>
                      <w:sz w:val="24"/>
                      <w:szCs w:val="28"/>
                      <w:u w:val="single"/>
                    </w:rPr>
                  </w:rPrChange>
                </w:rPr>
                <w:delText>Output: array string, danh sách các mã tập trung nhiều số giao dịch nhất trong ngày.</w:delText>
              </w:r>
            </w:del>
          </w:p>
        </w:tc>
        <w:tc>
          <w:tcPr>
            <w:tcW w:w="1800" w:type="dxa"/>
            <w:tcPrChange w:id="1404" w:author="quan_nh" w:date="2012-08-25T10:47:00Z">
              <w:tcPr>
                <w:tcW w:w="1782" w:type="dxa"/>
                <w:gridSpan w:val="3"/>
              </w:tcPr>
            </w:tcPrChange>
          </w:tcPr>
          <w:p w:rsidR="001E5F49" w:rsidRPr="00000CEF" w:rsidRDefault="001E5F49" w:rsidP="008244DF">
            <w:pPr>
              <w:jc w:val="both"/>
              <w:rPr>
                <w:ins w:id="1405" w:author="qnguyen37" w:date="2012-08-14T09:30:00Z"/>
                <w:rFonts w:ascii="Times New Roman" w:hAnsi="Times New Roman" w:cs="Times New Roman"/>
                <w:sz w:val="24"/>
                <w:szCs w:val="24"/>
              </w:rPr>
            </w:pPr>
            <w:ins w:id="1406" w:author="qnguyen37" w:date="2012-08-14T09:38:00Z">
              <w:r w:rsidRPr="00000CEF">
                <w:rPr>
                  <w:rFonts w:ascii="Times New Roman" w:hAnsi="Times New Roman" w:cs="Times New Roman"/>
                  <w:sz w:val="24"/>
                  <w:szCs w:val="24"/>
                </w:rPr>
                <w:t>thông tin về các giao dịch toàn thị trường trong ngày</w:t>
              </w:r>
              <w:r w:rsidRPr="00000CEF">
                <w:rPr>
                  <w:rFonts w:ascii="Times New Roman" w:hAnsi="Times New Roman" w:cs="Times New Roman"/>
                  <w:sz w:val="24"/>
                  <w:szCs w:val="28"/>
                </w:rPr>
                <w:t>.</w:t>
              </w:r>
            </w:ins>
          </w:p>
        </w:tc>
        <w:tc>
          <w:tcPr>
            <w:tcW w:w="2070" w:type="dxa"/>
            <w:tcPrChange w:id="1407" w:author="quan_nh" w:date="2012-08-25T10:47:00Z">
              <w:tcPr>
                <w:tcW w:w="1800" w:type="dxa"/>
                <w:gridSpan w:val="5"/>
              </w:tcPr>
            </w:tcPrChange>
          </w:tcPr>
          <w:p w:rsidR="001E5F49" w:rsidRPr="00000CEF" w:rsidRDefault="001E5F49" w:rsidP="008244DF">
            <w:pPr>
              <w:jc w:val="both"/>
              <w:rPr>
                <w:ins w:id="1408" w:author="qnguyen37" w:date="2012-08-14T09:30:00Z"/>
                <w:rFonts w:ascii="Times New Roman" w:hAnsi="Times New Roman" w:cs="Times New Roman"/>
                <w:sz w:val="24"/>
                <w:szCs w:val="24"/>
              </w:rPr>
            </w:pPr>
            <w:ins w:id="1409" w:author="qnguyen37" w:date="2012-08-14T09:38:00Z">
              <w:r w:rsidRPr="00000CEF">
                <w:rPr>
                  <w:rFonts w:ascii="Times New Roman" w:hAnsi="Times New Roman" w:cs="Times New Roman"/>
                  <w:sz w:val="24"/>
                  <w:szCs w:val="28"/>
                </w:rPr>
                <w:t>array string, danh sách các mã tập trung nhiều số giao dịch nhất trong ngày.</w:t>
              </w:r>
            </w:ins>
          </w:p>
        </w:tc>
        <w:tc>
          <w:tcPr>
            <w:tcW w:w="990" w:type="dxa"/>
            <w:gridSpan w:val="2"/>
            <w:tcPrChange w:id="1410" w:author="quan_nh" w:date="2012-08-25T10:47:00Z">
              <w:tcPr>
                <w:tcW w:w="1350" w:type="dxa"/>
              </w:tcPr>
            </w:tcPrChange>
          </w:tcPr>
          <w:p w:rsidR="001E5F49" w:rsidRDefault="001E5F49" w:rsidP="008244DF">
            <w:pPr>
              <w:jc w:val="both"/>
              <w:rPr>
                <w:ins w:id="1411" w:author="qnguyen37" w:date="2012-08-14T09:41:00Z"/>
                <w:rFonts w:ascii="Times New Roman" w:hAnsi="Times New Roman" w:cs="Times New Roman"/>
                <w:sz w:val="24"/>
                <w:szCs w:val="24"/>
              </w:rPr>
            </w:pPr>
            <w:ins w:id="1412" w:author="qnguyen37" w:date="2012-08-14T09:42:00Z">
              <w:r>
                <w:rPr>
                  <w:rFonts w:ascii="Times New Roman" w:hAnsi="Times New Roman" w:cs="Times New Roman"/>
                  <w:sz w:val="24"/>
                  <w:szCs w:val="24"/>
                </w:rPr>
                <w:t>Thông tin</w:t>
              </w:r>
            </w:ins>
          </w:p>
        </w:tc>
        <w:tc>
          <w:tcPr>
            <w:tcW w:w="2250" w:type="dxa"/>
            <w:gridSpan w:val="2"/>
            <w:tcPrChange w:id="1413" w:author="quan_nh" w:date="2012-08-25T10:47:00Z">
              <w:tcPr>
                <w:tcW w:w="2880" w:type="dxa"/>
                <w:gridSpan w:val="4"/>
              </w:tcPr>
            </w:tcPrChange>
          </w:tcPr>
          <w:p w:rsidR="001E5F49" w:rsidRDefault="001E5F49" w:rsidP="008244DF">
            <w:pPr>
              <w:jc w:val="both"/>
              <w:rPr>
                <w:ins w:id="1414" w:author="qnguyen37" w:date="2012-08-14T09:38:00Z"/>
                <w:rFonts w:ascii="Times New Roman" w:hAnsi="Times New Roman" w:cs="Times New Roman"/>
                <w:sz w:val="24"/>
                <w:szCs w:val="24"/>
              </w:rPr>
            </w:pPr>
            <w:ins w:id="1415" w:author="qnguyen37" w:date="2012-08-14T09:38:00Z">
              <w:r>
                <w:rPr>
                  <w:rFonts w:ascii="Times New Roman" w:hAnsi="Times New Roman" w:cs="Times New Roman"/>
                  <w:sz w:val="24"/>
                  <w:szCs w:val="24"/>
                </w:rPr>
                <w:t>Top5 các cổ phiếu có khối lượng giao dịch nhiều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tập trung nhiều giao dịch nhất trong toàn bộ phiên giao dịch của thị trường ngày hôm nay.</w:t>
            </w:r>
          </w:p>
        </w:tc>
        <w:tc>
          <w:tcPr>
            <w:tcW w:w="3330" w:type="dxa"/>
            <w:gridSpan w:val="2"/>
            <w:tcPrChange w:id="1416"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417" w:author="quan_nh" w:date="2012-08-25T10:47:00Z">
              <w:tcPr>
                <w:tcW w:w="4140" w:type="dxa"/>
                <w:gridSpan w:val="2"/>
              </w:tcPr>
            </w:tcPrChange>
          </w:tcPr>
          <w:p w:rsidR="001E5F49" w:rsidRPr="00000CEF" w:rsidRDefault="001E5F49" w:rsidP="008244DF">
            <w:pPr>
              <w:jc w:val="both"/>
              <w:rPr>
                <w:ins w:id="1418" w:author="qnguyen37" w:date="2012-08-15T15:59:00Z"/>
                <w:rFonts w:ascii="Times New Roman" w:hAnsi="Times New Roman" w:cs="Times New Roman"/>
                <w:sz w:val="24"/>
                <w:szCs w:val="24"/>
              </w:rPr>
            </w:pPr>
          </w:p>
        </w:tc>
      </w:tr>
      <w:tr w:rsidR="001E5F49" w:rsidRPr="00000CEF" w:rsidTr="0080575E">
        <w:trPr>
          <w:trPrChange w:id="1419" w:author="quan_nh" w:date="2012-08-25T10:47:00Z">
            <w:trPr>
              <w:gridBefore w:val="1"/>
            </w:trPr>
          </w:trPrChange>
        </w:trPr>
        <w:tc>
          <w:tcPr>
            <w:tcW w:w="2452" w:type="dxa"/>
            <w:tcPrChange w:id="1420"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421" w:name="DSCPTangManh"/>
            <w:r w:rsidRPr="00E64F3E">
              <w:rPr>
                <w:rFonts w:ascii="Times New Roman" w:hAnsi="Times New Roman" w:cs="Times New Roman"/>
                <w:sz w:val="24"/>
                <w:szCs w:val="28"/>
                <w:rPrChange w:id="1422" w:author="qnguyen37" w:date="2012-08-14T09:43:00Z">
                  <w:rPr>
                    <w:rFonts w:ascii="Times New Roman" w:hAnsi="Times New Roman" w:cs="Times New Roman"/>
                    <w:color w:val="0000FF"/>
                    <w:sz w:val="24"/>
                    <w:szCs w:val="28"/>
                    <w:u w:val="single"/>
                  </w:rPr>
                </w:rPrChange>
              </w:rPr>
              <w:t>DSCPTangManh</w:t>
            </w:r>
            <w:bookmarkEnd w:id="1421"/>
          </w:p>
          <w:p w:rsidR="001E5F49" w:rsidRPr="006A244A" w:rsidRDefault="001E5F49" w:rsidP="008244DF">
            <w:pPr>
              <w:spacing w:after="200" w:line="276" w:lineRule="auto"/>
              <w:jc w:val="both"/>
              <w:rPr>
                <w:rFonts w:ascii="Times New Roman" w:hAnsi="Times New Roman" w:cs="Times New Roman"/>
                <w:sz w:val="24"/>
                <w:szCs w:val="28"/>
              </w:rPr>
            </w:pPr>
          </w:p>
          <w:p w:rsidR="00E64F3E" w:rsidRDefault="00E64F3E" w:rsidP="00E64F3E">
            <w:pPr>
              <w:jc w:val="both"/>
              <w:rPr>
                <w:del w:id="1423" w:author="qnguyen37" w:date="2012-08-14T09:39:00Z"/>
                <w:rFonts w:ascii="Times New Roman" w:hAnsi="Times New Roman" w:cs="Times New Roman"/>
                <w:sz w:val="24"/>
                <w:szCs w:val="28"/>
              </w:rPr>
              <w:pPrChange w:id="1424" w:author="qnguyen37" w:date="2012-08-14T09:39:00Z">
                <w:pPr>
                  <w:spacing w:after="200" w:line="276" w:lineRule="auto"/>
                  <w:jc w:val="both"/>
                </w:pPr>
              </w:pPrChange>
            </w:pPr>
            <w:del w:id="1425" w:author="qnguyen37" w:date="2012-08-14T09:39:00Z">
              <w:r w:rsidRPr="00E64F3E">
                <w:rPr>
                  <w:rFonts w:ascii="Times New Roman" w:hAnsi="Times New Roman" w:cs="Times New Roman"/>
                  <w:sz w:val="24"/>
                  <w:szCs w:val="28"/>
                  <w:rPrChange w:id="1426"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4"/>
                  <w:highlight w:val="yellow"/>
                  <w:rPrChange w:id="1427" w:author="qnguyen37" w:date="2012-08-14T09:43:00Z">
                    <w:rPr>
                      <w:rFonts w:ascii="Times New Roman" w:hAnsi="Times New Roman" w:cs="Times New Roman"/>
                      <w:color w:val="0000FF"/>
                      <w:sz w:val="24"/>
                      <w:szCs w:val="24"/>
                      <w:highlight w:val="yellow"/>
                      <w:u w:val="single"/>
                    </w:rPr>
                  </w:rPrChange>
                </w:rPr>
                <w:delText>table</w:delText>
              </w:r>
              <w:r w:rsidRPr="00E64F3E">
                <w:rPr>
                  <w:rFonts w:ascii="Times New Roman" w:hAnsi="Times New Roman" w:cs="Times New Roman"/>
                  <w:sz w:val="24"/>
                  <w:szCs w:val="24"/>
                  <w:rPrChange w:id="1428" w:author="qnguyen37" w:date="2012-08-14T09:43:00Z">
                    <w:rPr>
                      <w:rFonts w:ascii="Times New Roman" w:hAnsi="Times New Roman" w:cs="Times New Roman"/>
                      <w:color w:val="0000FF"/>
                      <w:sz w:val="24"/>
                      <w:szCs w:val="24"/>
                      <w:u w:val="single"/>
                    </w:rPr>
                  </w:rPrChange>
                </w:rPr>
                <w:delText>, thông tin toàn thị trường trong ngày</w:delText>
              </w:r>
              <w:r w:rsidRPr="00E64F3E">
                <w:rPr>
                  <w:rFonts w:ascii="Times New Roman" w:hAnsi="Times New Roman" w:cs="Times New Roman"/>
                  <w:sz w:val="24"/>
                  <w:szCs w:val="28"/>
                  <w:rPrChange w:id="1429" w:author="qnguyen37" w:date="2012-08-14T09:43:00Z">
                    <w:rPr>
                      <w:rFonts w:ascii="Times New Roman" w:hAnsi="Times New Roman" w:cs="Times New Roman"/>
                      <w:color w:val="0000FF"/>
                      <w:sz w:val="24"/>
                      <w:szCs w:val="28"/>
                      <w:u w:val="single"/>
                    </w:rPr>
                  </w:rPrChange>
                </w:rPr>
                <w:delText>.</w:delText>
              </w:r>
            </w:del>
          </w:p>
          <w:p w:rsidR="00E64F3E" w:rsidRDefault="00E64F3E" w:rsidP="00E64F3E">
            <w:pPr>
              <w:jc w:val="both"/>
              <w:rPr>
                <w:rFonts w:ascii="Times New Roman" w:hAnsi="Times New Roman" w:cs="Times New Roman"/>
                <w:sz w:val="24"/>
                <w:szCs w:val="28"/>
              </w:rPr>
              <w:pPrChange w:id="1430" w:author="qnguyen37" w:date="2012-08-14T09:39:00Z">
                <w:pPr>
                  <w:spacing w:after="200" w:line="276" w:lineRule="auto"/>
                  <w:jc w:val="both"/>
                </w:pPr>
              </w:pPrChange>
            </w:pPr>
            <w:del w:id="1431" w:author="qnguyen37" w:date="2012-08-14T09:39:00Z">
              <w:r w:rsidRPr="00E64F3E">
                <w:rPr>
                  <w:rFonts w:ascii="Times New Roman" w:hAnsi="Times New Roman" w:cs="Times New Roman"/>
                  <w:sz w:val="24"/>
                  <w:szCs w:val="28"/>
                  <w:rPrChange w:id="1432" w:author="qnguyen37" w:date="2012-08-14T09:43:00Z">
                    <w:rPr>
                      <w:rFonts w:ascii="Times New Roman" w:hAnsi="Times New Roman" w:cs="Times New Roman"/>
                      <w:color w:val="0000FF"/>
                      <w:sz w:val="24"/>
                      <w:szCs w:val="28"/>
                      <w:u w:val="single"/>
                    </w:rPr>
                  </w:rPrChange>
                </w:rPr>
                <w:delText>Ouput: array string, danh sách các cổ phiếu mà mệnh giá tăng mạnh nhất trong ngày.</w:delText>
              </w:r>
            </w:del>
          </w:p>
        </w:tc>
        <w:tc>
          <w:tcPr>
            <w:tcW w:w="1800" w:type="dxa"/>
            <w:tcPrChange w:id="1433" w:author="quan_nh" w:date="2012-08-25T10:47:00Z">
              <w:tcPr>
                <w:tcW w:w="1782" w:type="dxa"/>
                <w:gridSpan w:val="3"/>
              </w:tcPr>
            </w:tcPrChange>
          </w:tcPr>
          <w:p w:rsidR="001E5F49" w:rsidRPr="00000CEF" w:rsidRDefault="001E5F49" w:rsidP="00BC5F10">
            <w:pPr>
              <w:jc w:val="both"/>
              <w:rPr>
                <w:ins w:id="1434" w:author="qnguyen37" w:date="2012-08-14T09:39:00Z"/>
                <w:rFonts w:ascii="Times New Roman" w:hAnsi="Times New Roman" w:cs="Times New Roman"/>
                <w:sz w:val="24"/>
                <w:szCs w:val="28"/>
              </w:rPr>
            </w:pPr>
            <w:ins w:id="1435" w:author="qnguyen37" w:date="2012-08-14T09:39:00Z">
              <w:r w:rsidRPr="00000CEF">
                <w:rPr>
                  <w:rFonts w:ascii="Times New Roman" w:hAnsi="Times New Roman" w:cs="Times New Roman"/>
                  <w:sz w:val="24"/>
                  <w:szCs w:val="24"/>
                </w:rPr>
                <w:lastRenderedPageBreak/>
                <w:t xml:space="preserve">thông tin toàn </w:t>
              </w:r>
              <w:r w:rsidRPr="00000CEF">
                <w:rPr>
                  <w:rFonts w:ascii="Times New Roman" w:hAnsi="Times New Roman" w:cs="Times New Roman"/>
                  <w:sz w:val="24"/>
                  <w:szCs w:val="24"/>
                </w:rPr>
                <w:lastRenderedPageBreak/>
                <w:t>thị trường trong ngày</w:t>
              </w:r>
              <w:r w:rsidRPr="00000CEF">
                <w:rPr>
                  <w:rFonts w:ascii="Times New Roman" w:hAnsi="Times New Roman" w:cs="Times New Roman"/>
                  <w:sz w:val="24"/>
                  <w:szCs w:val="28"/>
                </w:rPr>
                <w:t>.</w:t>
              </w:r>
            </w:ins>
          </w:p>
          <w:p w:rsidR="001E5F49" w:rsidRPr="00000CEF" w:rsidRDefault="001E5F49" w:rsidP="008244DF">
            <w:pPr>
              <w:jc w:val="both"/>
              <w:rPr>
                <w:ins w:id="1436" w:author="qnguyen37" w:date="2012-08-14T09:30:00Z"/>
                <w:rFonts w:ascii="Times New Roman" w:hAnsi="Times New Roman" w:cs="Times New Roman"/>
                <w:sz w:val="24"/>
                <w:szCs w:val="24"/>
              </w:rPr>
            </w:pPr>
          </w:p>
        </w:tc>
        <w:tc>
          <w:tcPr>
            <w:tcW w:w="2070" w:type="dxa"/>
            <w:tcPrChange w:id="1437" w:author="quan_nh" w:date="2012-08-25T10:47:00Z">
              <w:tcPr>
                <w:tcW w:w="1800" w:type="dxa"/>
                <w:gridSpan w:val="5"/>
              </w:tcPr>
            </w:tcPrChange>
          </w:tcPr>
          <w:p w:rsidR="001E5F49" w:rsidRPr="00000CEF" w:rsidRDefault="001E5F49" w:rsidP="008244DF">
            <w:pPr>
              <w:jc w:val="both"/>
              <w:rPr>
                <w:ins w:id="1438" w:author="qnguyen37" w:date="2012-08-14T09:30:00Z"/>
                <w:rFonts w:ascii="Times New Roman" w:hAnsi="Times New Roman" w:cs="Times New Roman"/>
                <w:sz w:val="24"/>
                <w:szCs w:val="24"/>
              </w:rPr>
            </w:pPr>
            <w:ins w:id="1439" w:author="qnguyen37" w:date="2012-08-14T09:39:00Z">
              <w:r w:rsidRPr="00000CEF">
                <w:rPr>
                  <w:rFonts w:ascii="Times New Roman" w:hAnsi="Times New Roman" w:cs="Times New Roman"/>
                  <w:sz w:val="24"/>
                  <w:szCs w:val="28"/>
                </w:rPr>
                <w:lastRenderedPageBreak/>
                <w:t xml:space="preserve">array string, danh </w:t>
              </w:r>
              <w:r w:rsidRPr="00000CEF">
                <w:rPr>
                  <w:rFonts w:ascii="Times New Roman" w:hAnsi="Times New Roman" w:cs="Times New Roman"/>
                  <w:sz w:val="24"/>
                  <w:szCs w:val="28"/>
                </w:rPr>
                <w:lastRenderedPageBreak/>
                <w:t>sách các cổ phiếu mà mệnh giá tăng mạnh nhất trong ngày.</w:t>
              </w:r>
            </w:ins>
          </w:p>
        </w:tc>
        <w:tc>
          <w:tcPr>
            <w:tcW w:w="990" w:type="dxa"/>
            <w:gridSpan w:val="2"/>
            <w:tcPrChange w:id="1440" w:author="quan_nh" w:date="2012-08-25T10:47:00Z">
              <w:tcPr>
                <w:tcW w:w="1350" w:type="dxa"/>
              </w:tcPr>
            </w:tcPrChange>
          </w:tcPr>
          <w:p w:rsidR="001E5F49" w:rsidRDefault="001E5F49" w:rsidP="008244DF">
            <w:pPr>
              <w:jc w:val="both"/>
              <w:rPr>
                <w:ins w:id="1441" w:author="qnguyen37" w:date="2012-08-14T09:41:00Z"/>
                <w:rFonts w:ascii="Times New Roman" w:hAnsi="Times New Roman" w:cs="Times New Roman"/>
                <w:sz w:val="24"/>
                <w:szCs w:val="24"/>
              </w:rPr>
            </w:pPr>
            <w:ins w:id="1442" w:author="qnguyen37" w:date="2012-08-14T09:42:00Z">
              <w:r>
                <w:rPr>
                  <w:rFonts w:ascii="Times New Roman" w:hAnsi="Times New Roman" w:cs="Times New Roman"/>
                  <w:sz w:val="24"/>
                  <w:szCs w:val="24"/>
                </w:rPr>
                <w:lastRenderedPageBreak/>
                <w:t xml:space="preserve">Thông </w:t>
              </w:r>
              <w:r>
                <w:rPr>
                  <w:rFonts w:ascii="Times New Roman" w:hAnsi="Times New Roman" w:cs="Times New Roman"/>
                  <w:sz w:val="24"/>
                  <w:szCs w:val="24"/>
                </w:rPr>
                <w:lastRenderedPageBreak/>
                <w:t>tin</w:t>
              </w:r>
            </w:ins>
          </w:p>
        </w:tc>
        <w:tc>
          <w:tcPr>
            <w:tcW w:w="2250" w:type="dxa"/>
            <w:gridSpan w:val="2"/>
            <w:tcPrChange w:id="1443" w:author="quan_nh" w:date="2012-08-25T10:47:00Z">
              <w:tcPr>
                <w:tcW w:w="2880" w:type="dxa"/>
                <w:gridSpan w:val="4"/>
              </w:tcPr>
            </w:tcPrChange>
          </w:tcPr>
          <w:p w:rsidR="001E5F49" w:rsidRDefault="001E5F49" w:rsidP="008244DF">
            <w:pPr>
              <w:jc w:val="both"/>
              <w:rPr>
                <w:ins w:id="1444" w:author="qnguyen37" w:date="2012-08-14T09:39:00Z"/>
                <w:rFonts w:ascii="Times New Roman" w:hAnsi="Times New Roman" w:cs="Times New Roman"/>
                <w:sz w:val="24"/>
                <w:szCs w:val="24"/>
              </w:rPr>
            </w:pPr>
            <w:ins w:id="1445" w:author="qnguyen37" w:date="2012-08-14T09:39:00Z">
              <w:r>
                <w:rPr>
                  <w:rFonts w:ascii="Times New Roman" w:hAnsi="Times New Roman" w:cs="Times New Roman"/>
                  <w:sz w:val="24"/>
                  <w:szCs w:val="24"/>
                </w:rPr>
                <w:lastRenderedPageBreak/>
                <w:t xml:space="preserve">Top5 các cổ phiếu </w:t>
              </w:r>
              <w:r>
                <w:rPr>
                  <w:rFonts w:ascii="Times New Roman" w:hAnsi="Times New Roman" w:cs="Times New Roman"/>
                  <w:sz w:val="24"/>
                  <w:szCs w:val="24"/>
                </w:rPr>
                <w:lastRenderedPageBreak/>
                <w:t>tăng+ volume lớn nhất</w:t>
              </w:r>
            </w:ins>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tăng mạnh trong toàn bộ phiên giao dịch của thị trường ngày hôm nay.</w:t>
            </w:r>
          </w:p>
        </w:tc>
        <w:tc>
          <w:tcPr>
            <w:tcW w:w="3330" w:type="dxa"/>
            <w:gridSpan w:val="2"/>
            <w:tcPrChange w:id="1446"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447" w:author="quan_nh" w:date="2012-08-25T10:47:00Z">
              <w:tcPr>
                <w:tcW w:w="4140" w:type="dxa"/>
                <w:gridSpan w:val="2"/>
              </w:tcPr>
            </w:tcPrChange>
          </w:tcPr>
          <w:p w:rsidR="001E5F49" w:rsidRPr="00000CEF" w:rsidRDefault="001E5F49" w:rsidP="008244DF">
            <w:pPr>
              <w:jc w:val="both"/>
              <w:rPr>
                <w:ins w:id="1448" w:author="qnguyen37" w:date="2012-08-15T15:59:00Z"/>
                <w:rFonts w:ascii="Times New Roman" w:hAnsi="Times New Roman" w:cs="Times New Roman"/>
                <w:sz w:val="24"/>
                <w:szCs w:val="24"/>
              </w:rPr>
            </w:pPr>
          </w:p>
        </w:tc>
      </w:tr>
      <w:tr w:rsidR="001E5F49" w:rsidRPr="00000CEF" w:rsidTr="0080575E">
        <w:trPr>
          <w:trPrChange w:id="1449" w:author="quan_nh" w:date="2012-08-25T10:47:00Z">
            <w:trPr>
              <w:gridBefore w:val="1"/>
            </w:trPr>
          </w:trPrChange>
        </w:trPr>
        <w:tc>
          <w:tcPr>
            <w:tcW w:w="2452" w:type="dxa"/>
            <w:tcPrChange w:id="1450"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451" w:name="XuHuongNDTNN"/>
            <w:r w:rsidRPr="00E64F3E">
              <w:rPr>
                <w:rFonts w:ascii="Times New Roman" w:hAnsi="Times New Roman" w:cs="Times New Roman"/>
                <w:sz w:val="24"/>
                <w:szCs w:val="28"/>
                <w:rPrChange w:id="1452" w:author="qnguyen37" w:date="2012-08-14T09:43:00Z">
                  <w:rPr>
                    <w:rFonts w:ascii="Times New Roman" w:hAnsi="Times New Roman" w:cs="Times New Roman"/>
                    <w:color w:val="0000FF"/>
                    <w:sz w:val="24"/>
                    <w:szCs w:val="28"/>
                    <w:u w:val="single"/>
                  </w:rPr>
                </w:rPrChange>
              </w:rPr>
              <w:lastRenderedPageBreak/>
              <w:t>XuHuongNDTNN</w:t>
            </w:r>
            <w:bookmarkEnd w:id="1451"/>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8F1398" w:rsidRDefault="00E64F3E" w:rsidP="008244DF">
            <w:pPr>
              <w:spacing w:after="200" w:line="276" w:lineRule="auto"/>
              <w:jc w:val="both"/>
              <w:rPr>
                <w:del w:id="1453" w:author="qnguyen37" w:date="2012-08-14T09:40:00Z"/>
                <w:rFonts w:ascii="Times New Roman" w:hAnsi="Times New Roman" w:cs="Times New Roman"/>
                <w:sz w:val="24"/>
                <w:szCs w:val="28"/>
              </w:rPr>
            </w:pPr>
            <w:ins w:id="1454" w:author="qnguyen37" w:date="2012-08-14T09:40:00Z">
              <w:r w:rsidRPr="00E64F3E">
                <w:rPr>
                  <w:rFonts w:ascii="Times New Roman" w:hAnsi="Times New Roman" w:cs="Times New Roman"/>
                  <w:sz w:val="24"/>
                  <w:szCs w:val="28"/>
                  <w:rPrChange w:id="1455" w:author="qnguyen37" w:date="2012-08-14T09:43:00Z">
                    <w:rPr>
                      <w:rFonts w:ascii="Times New Roman" w:hAnsi="Times New Roman" w:cs="Times New Roman"/>
                      <w:color w:val="0000FF"/>
                      <w:sz w:val="24"/>
                      <w:szCs w:val="28"/>
                      <w:u w:val="single"/>
                    </w:rPr>
                  </w:rPrChange>
                </w:rPr>
                <w:t xml:space="preserve"> </w:t>
              </w:r>
            </w:ins>
            <w:del w:id="1456" w:author="qnguyen37" w:date="2012-08-14T09:40:00Z">
              <w:r w:rsidRPr="00E64F3E">
                <w:rPr>
                  <w:rFonts w:ascii="Times New Roman" w:hAnsi="Times New Roman" w:cs="Times New Roman"/>
                  <w:sz w:val="24"/>
                  <w:szCs w:val="28"/>
                  <w:rPrChange w:id="1457"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8"/>
                  <w:highlight w:val="yellow"/>
                  <w:rPrChange w:id="1458" w:author="qnguyen37" w:date="2012-08-14T09:43:00Z">
                    <w:rPr>
                      <w:rFonts w:ascii="Times New Roman" w:hAnsi="Times New Roman" w:cs="Times New Roman"/>
                      <w:color w:val="0000FF"/>
                      <w:sz w:val="24"/>
                      <w:szCs w:val="28"/>
                      <w:highlight w:val="yellow"/>
                      <w:u w:val="single"/>
                    </w:rPr>
                  </w:rPrChange>
                </w:rPr>
                <w:delText>table</w:delText>
              </w:r>
              <w:r w:rsidRPr="00E64F3E">
                <w:rPr>
                  <w:rFonts w:ascii="Times New Roman" w:hAnsi="Times New Roman" w:cs="Times New Roman"/>
                  <w:sz w:val="24"/>
                  <w:szCs w:val="28"/>
                  <w:rPrChange w:id="1459" w:author="qnguyen37" w:date="2012-08-14T09:43:00Z">
                    <w:rPr>
                      <w:rFonts w:ascii="Times New Roman" w:hAnsi="Times New Roman" w:cs="Times New Roman"/>
                      <w:color w:val="0000FF"/>
                      <w:sz w:val="24"/>
                      <w:szCs w:val="28"/>
                      <w:u w:val="single"/>
                    </w:rPr>
                  </w:rPrChange>
                </w:rPr>
                <w:delText>, dữ liệu có liên quan đến giao dịch của các nhà đầu tư nước ngoài.</w:delText>
              </w:r>
            </w:del>
          </w:p>
          <w:p w:rsidR="00E64F3E" w:rsidRDefault="00E64F3E" w:rsidP="00E64F3E">
            <w:pPr>
              <w:jc w:val="both"/>
              <w:rPr>
                <w:del w:id="1460" w:author="qnguyen37" w:date="2012-08-14T09:40:00Z"/>
                <w:rFonts w:ascii="Times New Roman" w:hAnsi="Times New Roman" w:cs="Times New Roman"/>
                <w:sz w:val="24"/>
                <w:szCs w:val="28"/>
              </w:rPr>
              <w:pPrChange w:id="1461" w:author="qnguyen37" w:date="2012-08-14T09:40:00Z">
                <w:pPr>
                  <w:spacing w:after="200" w:line="276" w:lineRule="auto"/>
                  <w:jc w:val="both"/>
                </w:pPr>
              </w:pPrChange>
            </w:pPr>
            <w:del w:id="1462" w:author="qnguyen37" w:date="2012-08-14T09:40:00Z">
              <w:r w:rsidRPr="00E64F3E">
                <w:rPr>
                  <w:rFonts w:ascii="Times New Roman" w:hAnsi="Times New Roman" w:cs="Times New Roman"/>
                  <w:sz w:val="24"/>
                  <w:szCs w:val="28"/>
                  <w:rPrChange w:id="1463" w:author="qnguyen37" w:date="2012-08-14T09:43:00Z">
                    <w:rPr>
                      <w:rFonts w:ascii="Times New Roman" w:hAnsi="Times New Roman" w:cs="Times New Roman"/>
                      <w:color w:val="0000FF"/>
                      <w:sz w:val="24"/>
                      <w:szCs w:val="28"/>
                      <w:u w:val="single"/>
                    </w:rPr>
                  </w:rPrChange>
                </w:rPr>
                <w:delText xml:space="preserve">Output: </w:delText>
              </w:r>
            </w:del>
            <w:moveFromRangeStart w:id="1464" w:author="qnguyen37" w:date="2012-08-14T09:40:00Z" w:name="move332700551"/>
            <w:moveFrom w:id="1465" w:author="qnguyen37" w:date="2012-08-14T09:40:00Z">
              <w:del w:id="1466" w:author="qnguyen37" w:date="2012-08-14T09:40:00Z">
                <w:r w:rsidRPr="00E64F3E">
                  <w:rPr>
                    <w:rFonts w:ascii="Times New Roman" w:hAnsi="Times New Roman" w:cs="Times New Roman"/>
                    <w:sz w:val="24"/>
                    <w:szCs w:val="28"/>
                    <w:rPrChange w:id="1467" w:author="qnguyen37" w:date="2012-08-14T09:43:00Z">
                      <w:rPr>
                        <w:rFonts w:ascii="Times New Roman" w:hAnsi="Times New Roman" w:cs="Times New Roman"/>
                        <w:color w:val="0000FF"/>
                        <w:sz w:val="24"/>
                        <w:szCs w:val="28"/>
                        <w:u w:val="single"/>
                      </w:rPr>
                    </w:rPrChange>
                  </w:rPr>
                  <w:delText>string, xu hướng chủ đạo của nhà đầu tư nước ngoài trong ngày.</w:delText>
                </w:r>
              </w:del>
            </w:moveFrom>
          </w:p>
          <w:p w:rsidR="00E64F3E" w:rsidRDefault="00E64F3E" w:rsidP="00E64F3E">
            <w:pPr>
              <w:jc w:val="both"/>
              <w:rPr>
                <w:rFonts w:ascii="Times New Roman" w:hAnsi="Times New Roman" w:cs="Times New Roman"/>
                <w:sz w:val="24"/>
                <w:szCs w:val="28"/>
              </w:rPr>
              <w:pPrChange w:id="1468" w:author="qnguyen37" w:date="2012-08-14T09:40:00Z">
                <w:pPr>
                  <w:spacing w:after="200" w:line="276" w:lineRule="auto"/>
                  <w:jc w:val="both"/>
                </w:pPr>
              </w:pPrChange>
            </w:pPr>
            <w:moveFrom w:id="1469" w:author="qnguyen37" w:date="2012-08-14T09:40:00Z">
              <w:r w:rsidRPr="00E64F3E">
                <w:rPr>
                  <w:rFonts w:ascii="Times New Roman" w:hAnsi="Times New Roman" w:cs="Times New Roman"/>
                  <w:sz w:val="24"/>
                  <w:szCs w:val="24"/>
                  <w:rPrChange w:id="1470" w:author="qnguyen37" w:date="2012-08-14T09:43:00Z">
                    <w:rPr>
                      <w:rFonts w:ascii="Times New Roman" w:hAnsi="Times New Roman" w:cs="Times New Roman"/>
                      <w:color w:val="0000FF"/>
                      <w:sz w:val="24"/>
                      <w:szCs w:val="24"/>
                      <w:u w:val="single"/>
                    </w:rPr>
                  </w:rPrChange>
                </w:rPr>
                <w:t>(Xem thêm bên nội dung).</w:t>
              </w:r>
            </w:moveFrom>
            <w:moveFromRangeEnd w:id="1464"/>
          </w:p>
        </w:tc>
        <w:tc>
          <w:tcPr>
            <w:tcW w:w="1800" w:type="dxa"/>
            <w:tcPrChange w:id="1471" w:author="quan_nh" w:date="2012-08-25T10:47:00Z">
              <w:tcPr>
                <w:tcW w:w="1782" w:type="dxa"/>
                <w:gridSpan w:val="3"/>
              </w:tcPr>
            </w:tcPrChange>
          </w:tcPr>
          <w:p w:rsidR="001E5F49" w:rsidRPr="00000CEF" w:rsidRDefault="001E5F49" w:rsidP="008F1398">
            <w:pPr>
              <w:jc w:val="both"/>
              <w:rPr>
                <w:ins w:id="1472" w:author="qnguyen37" w:date="2012-08-14T09:40:00Z"/>
                <w:rFonts w:ascii="Times New Roman" w:hAnsi="Times New Roman" w:cs="Times New Roman"/>
                <w:sz w:val="24"/>
                <w:szCs w:val="28"/>
              </w:rPr>
            </w:pPr>
            <w:ins w:id="1473" w:author="qnguyen37" w:date="2012-08-14T09:40:00Z">
              <w:r w:rsidRPr="00000CEF">
                <w:rPr>
                  <w:rFonts w:ascii="Times New Roman" w:hAnsi="Times New Roman" w:cs="Times New Roman"/>
                  <w:sz w:val="24"/>
                  <w:szCs w:val="28"/>
                </w:rPr>
                <w:t>dữ liệu có liên quan đến giao dịch của các nhà đầu tư nước ngoài.</w:t>
              </w:r>
            </w:ins>
          </w:p>
          <w:p w:rsidR="001E5F49" w:rsidRPr="00000CEF" w:rsidRDefault="001E5F49" w:rsidP="008244DF">
            <w:pPr>
              <w:jc w:val="both"/>
              <w:rPr>
                <w:ins w:id="1474" w:author="qnguyen37" w:date="2012-08-14T09:30:00Z"/>
                <w:rFonts w:ascii="Times New Roman" w:hAnsi="Times New Roman" w:cs="Times New Roman"/>
                <w:sz w:val="24"/>
                <w:szCs w:val="24"/>
              </w:rPr>
            </w:pPr>
          </w:p>
        </w:tc>
        <w:tc>
          <w:tcPr>
            <w:tcW w:w="2070" w:type="dxa"/>
            <w:tcPrChange w:id="1475" w:author="quan_nh" w:date="2012-08-25T10:47:00Z">
              <w:tcPr>
                <w:tcW w:w="1800" w:type="dxa"/>
                <w:gridSpan w:val="5"/>
              </w:tcPr>
            </w:tcPrChange>
          </w:tcPr>
          <w:p w:rsidR="001E5F49" w:rsidRPr="00000CEF" w:rsidRDefault="001E5F49" w:rsidP="008F1398">
            <w:pPr>
              <w:jc w:val="both"/>
              <w:rPr>
                <w:rFonts w:ascii="Times New Roman" w:hAnsi="Times New Roman" w:cs="Times New Roman"/>
                <w:sz w:val="24"/>
                <w:szCs w:val="28"/>
              </w:rPr>
            </w:pPr>
            <w:moveToRangeStart w:id="1476" w:author="qnguyen37" w:date="2012-08-14T09:40:00Z" w:name="move332700551"/>
            <w:moveTo w:id="1477" w:author="qnguyen37" w:date="2012-08-14T09:40:00Z">
              <w:r w:rsidRPr="00000CEF">
                <w:rPr>
                  <w:rFonts w:ascii="Times New Roman" w:hAnsi="Times New Roman" w:cs="Times New Roman"/>
                  <w:sz w:val="24"/>
                  <w:szCs w:val="28"/>
                </w:rPr>
                <w:t>string, xu hướng chủ đạo của nhà đầu tư nước ngoài trong ngày.</w:t>
              </w:r>
            </w:moveTo>
          </w:p>
          <w:p w:rsidR="001E5F49" w:rsidRPr="00000CEF" w:rsidRDefault="001E5F49" w:rsidP="008F1398">
            <w:pPr>
              <w:jc w:val="both"/>
              <w:rPr>
                <w:rFonts w:ascii="Times New Roman" w:hAnsi="Times New Roman" w:cs="Times New Roman"/>
                <w:sz w:val="24"/>
                <w:szCs w:val="24"/>
              </w:rPr>
            </w:pPr>
            <w:moveTo w:id="1478" w:author="qnguyen37" w:date="2012-08-14T09:40:00Z">
              <w:r w:rsidRPr="00000CEF">
                <w:rPr>
                  <w:rFonts w:ascii="Times New Roman" w:hAnsi="Times New Roman" w:cs="Times New Roman"/>
                  <w:sz w:val="24"/>
                  <w:szCs w:val="24"/>
                </w:rPr>
                <w:t>(Xem thêm bên nội dung).</w:t>
              </w:r>
            </w:moveTo>
            <w:moveToRangeEnd w:id="1476"/>
          </w:p>
        </w:tc>
        <w:tc>
          <w:tcPr>
            <w:tcW w:w="990" w:type="dxa"/>
            <w:gridSpan w:val="2"/>
            <w:tcPrChange w:id="1479" w:author="quan_nh" w:date="2012-08-25T10:47:00Z">
              <w:tcPr>
                <w:tcW w:w="1350" w:type="dxa"/>
              </w:tcPr>
            </w:tcPrChange>
          </w:tcPr>
          <w:p w:rsidR="001E5F49" w:rsidRPr="00000CEF" w:rsidRDefault="001E5F49" w:rsidP="008244DF">
            <w:pPr>
              <w:jc w:val="both"/>
              <w:rPr>
                <w:ins w:id="1480" w:author="qnguyen37" w:date="2012-08-14T09:41:00Z"/>
                <w:rFonts w:ascii="Times New Roman" w:hAnsi="Times New Roman" w:cs="Times New Roman"/>
                <w:sz w:val="24"/>
                <w:szCs w:val="24"/>
              </w:rPr>
            </w:pPr>
            <w:ins w:id="1481" w:author="qnguyen37" w:date="2012-08-14T09:42:00Z">
              <w:r>
                <w:rPr>
                  <w:rFonts w:ascii="Times New Roman" w:hAnsi="Times New Roman" w:cs="Times New Roman"/>
                  <w:sz w:val="24"/>
                  <w:szCs w:val="24"/>
                </w:rPr>
                <w:t>Thông tin</w:t>
              </w:r>
            </w:ins>
          </w:p>
        </w:tc>
        <w:tc>
          <w:tcPr>
            <w:tcW w:w="2250" w:type="dxa"/>
            <w:gridSpan w:val="2"/>
            <w:tcPrChange w:id="148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xu hướng chủ đạo của nhà đầu tư nước ngoài trong phiên giao dịch ngày hôm nay.</w:t>
            </w:r>
          </w:p>
        </w:tc>
        <w:tc>
          <w:tcPr>
            <w:tcW w:w="3330" w:type="dxa"/>
            <w:gridSpan w:val="2"/>
            <w:tcPrChange w:id="148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“Mua nhỏ giọt với tâm lý thăm dò thị trường”.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“Xu hướng của khối ngoại hôm nay cùng chiều với xu hướng chung của toàn bộ thị trường”.</w:t>
            </w:r>
          </w:p>
        </w:tc>
        <w:tc>
          <w:tcPr>
            <w:tcW w:w="2610" w:type="dxa"/>
            <w:gridSpan w:val="2"/>
            <w:tcPrChange w:id="1484" w:author="quan_nh" w:date="2012-08-25T10:47:00Z">
              <w:tcPr>
                <w:tcW w:w="4140" w:type="dxa"/>
                <w:gridSpan w:val="2"/>
              </w:tcPr>
            </w:tcPrChange>
          </w:tcPr>
          <w:p w:rsidR="001E5F49" w:rsidRPr="00000CEF" w:rsidRDefault="001E5F49" w:rsidP="008244DF">
            <w:pPr>
              <w:jc w:val="both"/>
              <w:rPr>
                <w:ins w:id="1485" w:author="qnguyen37" w:date="2012-08-15T15:59:00Z"/>
                <w:rFonts w:ascii="Times New Roman" w:hAnsi="Times New Roman" w:cs="Times New Roman"/>
                <w:sz w:val="24"/>
                <w:szCs w:val="24"/>
              </w:rPr>
            </w:pPr>
          </w:p>
        </w:tc>
      </w:tr>
      <w:tr w:rsidR="001E5F49" w:rsidRPr="00000CEF" w:rsidTr="0080575E">
        <w:trPr>
          <w:trPrChange w:id="1486" w:author="quan_nh" w:date="2012-08-25T10:47:00Z">
            <w:trPr>
              <w:gridBefore w:val="1"/>
            </w:trPr>
          </w:trPrChange>
        </w:trPr>
        <w:tc>
          <w:tcPr>
            <w:tcW w:w="2452" w:type="dxa"/>
            <w:tcPrChange w:id="148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488" w:name="CPGiaoDichNDTNN"/>
            <w:r w:rsidRPr="00E64F3E">
              <w:rPr>
                <w:rFonts w:ascii="Times New Roman" w:hAnsi="Times New Roman" w:cs="Times New Roman"/>
                <w:sz w:val="24"/>
                <w:szCs w:val="28"/>
                <w:rPrChange w:id="1489" w:author="qnguyen37" w:date="2012-08-14T09:43:00Z">
                  <w:rPr>
                    <w:rFonts w:ascii="Times New Roman" w:hAnsi="Times New Roman" w:cs="Times New Roman"/>
                    <w:color w:val="0000FF"/>
                    <w:sz w:val="24"/>
                    <w:szCs w:val="28"/>
                    <w:u w:val="single"/>
                  </w:rPr>
                </w:rPrChange>
              </w:rPr>
              <w:t>CPGiaoDichNDTNN</w:t>
            </w:r>
            <w:bookmarkEnd w:id="1488"/>
          </w:p>
          <w:p w:rsidR="001E5F49" w:rsidRPr="006A244A" w:rsidRDefault="001E5F49" w:rsidP="008244DF">
            <w:pPr>
              <w:spacing w:after="200" w:line="276" w:lineRule="auto"/>
              <w:jc w:val="both"/>
              <w:rPr>
                <w:rFonts w:ascii="Times New Roman" w:hAnsi="Times New Roman" w:cs="Times New Roman"/>
                <w:sz w:val="24"/>
                <w:szCs w:val="28"/>
              </w:rPr>
            </w:pPr>
          </w:p>
          <w:p w:rsidR="001E5F49" w:rsidRPr="006A244A" w:rsidDel="007D4601" w:rsidRDefault="00E64F3E" w:rsidP="008244DF">
            <w:pPr>
              <w:spacing w:after="200" w:line="276" w:lineRule="auto"/>
              <w:jc w:val="both"/>
              <w:rPr>
                <w:del w:id="1490" w:author="qnguyen37" w:date="2012-08-14T09:40:00Z"/>
                <w:rFonts w:ascii="Times New Roman" w:hAnsi="Times New Roman" w:cs="Times New Roman"/>
                <w:sz w:val="24"/>
                <w:szCs w:val="28"/>
              </w:rPr>
            </w:pPr>
            <w:del w:id="1491" w:author="qnguyen37" w:date="2012-08-14T09:40:00Z">
              <w:r w:rsidRPr="00E64F3E">
                <w:rPr>
                  <w:rFonts w:ascii="Times New Roman" w:hAnsi="Times New Roman" w:cs="Times New Roman"/>
                  <w:sz w:val="24"/>
                  <w:szCs w:val="28"/>
                  <w:rPrChange w:id="1492" w:author="qnguyen37" w:date="2012-08-14T09:43:00Z">
                    <w:rPr>
                      <w:rFonts w:ascii="Times New Roman" w:hAnsi="Times New Roman" w:cs="Times New Roman"/>
                      <w:color w:val="0000FF"/>
                      <w:sz w:val="24"/>
                      <w:szCs w:val="28"/>
                      <w:u w:val="single"/>
                    </w:rPr>
                  </w:rPrChange>
                </w:rPr>
                <w:delText xml:space="preserve">Input: </w:delText>
              </w:r>
              <w:r w:rsidRPr="00E64F3E">
                <w:rPr>
                  <w:rFonts w:ascii="Times New Roman" w:hAnsi="Times New Roman" w:cs="Times New Roman"/>
                  <w:sz w:val="24"/>
                  <w:szCs w:val="28"/>
                  <w:highlight w:val="yellow"/>
                  <w:rPrChange w:id="1493" w:author="qnguyen37" w:date="2012-08-14T09:43:00Z">
                    <w:rPr>
                      <w:rFonts w:ascii="Times New Roman" w:hAnsi="Times New Roman" w:cs="Times New Roman"/>
                      <w:color w:val="0000FF"/>
                      <w:sz w:val="24"/>
                      <w:szCs w:val="28"/>
                      <w:highlight w:val="yellow"/>
                      <w:u w:val="single"/>
                    </w:rPr>
                  </w:rPrChange>
                </w:rPr>
                <w:delText>table</w:delText>
              </w:r>
              <w:r w:rsidRPr="00E64F3E">
                <w:rPr>
                  <w:rFonts w:ascii="Times New Roman" w:hAnsi="Times New Roman" w:cs="Times New Roman"/>
                  <w:sz w:val="24"/>
                  <w:szCs w:val="28"/>
                  <w:rPrChange w:id="1494" w:author="qnguyen37" w:date="2012-08-14T09:43:00Z">
                    <w:rPr>
                      <w:rFonts w:ascii="Times New Roman" w:hAnsi="Times New Roman" w:cs="Times New Roman"/>
                      <w:color w:val="0000FF"/>
                      <w:sz w:val="24"/>
                      <w:szCs w:val="28"/>
                      <w:u w:val="single"/>
                    </w:rPr>
                  </w:rPrChange>
                </w:rPr>
                <w:delText>, dữ liệu có liên quan đến giao dịch của nhà đầu tư nước ngoài.</w:delText>
              </w:r>
            </w:del>
          </w:p>
          <w:p w:rsidR="00E64F3E" w:rsidRDefault="00E64F3E" w:rsidP="00E64F3E">
            <w:pPr>
              <w:jc w:val="both"/>
              <w:rPr>
                <w:rFonts w:ascii="Times New Roman" w:hAnsi="Times New Roman" w:cs="Times New Roman"/>
                <w:sz w:val="24"/>
                <w:szCs w:val="28"/>
              </w:rPr>
              <w:pPrChange w:id="1495" w:author="qnguyen37" w:date="2012-08-14T09:40:00Z">
                <w:pPr>
                  <w:spacing w:after="200" w:line="276" w:lineRule="auto"/>
                  <w:jc w:val="both"/>
                </w:pPr>
              </w:pPrChange>
            </w:pPr>
            <w:del w:id="1496" w:author="qnguyen37" w:date="2012-08-14T09:40:00Z">
              <w:r w:rsidRPr="00E64F3E">
                <w:rPr>
                  <w:rFonts w:ascii="Times New Roman" w:hAnsi="Times New Roman" w:cs="Times New Roman"/>
                  <w:sz w:val="24"/>
                  <w:szCs w:val="28"/>
                  <w:rPrChange w:id="1497" w:author="qnguyen37" w:date="2012-08-14T09:43:00Z">
                    <w:rPr>
                      <w:rFonts w:ascii="Times New Roman" w:hAnsi="Times New Roman" w:cs="Times New Roman"/>
                      <w:color w:val="0000FF"/>
                      <w:sz w:val="24"/>
                      <w:szCs w:val="28"/>
                      <w:u w:val="single"/>
                    </w:rPr>
                  </w:rPrChange>
                </w:rPr>
                <w:delText>Ouput: array string, danh sách các cổ phiếu tập trung nhiều giao dịch nhất (theo số lượng và giá trị) của ngày.</w:delText>
              </w:r>
            </w:del>
          </w:p>
        </w:tc>
        <w:tc>
          <w:tcPr>
            <w:tcW w:w="1800" w:type="dxa"/>
            <w:tcPrChange w:id="1498" w:author="quan_nh" w:date="2012-08-25T10:47:00Z">
              <w:tcPr>
                <w:tcW w:w="1782" w:type="dxa"/>
                <w:gridSpan w:val="3"/>
              </w:tcPr>
            </w:tcPrChange>
          </w:tcPr>
          <w:p w:rsidR="001E5F49" w:rsidRPr="00000CEF" w:rsidRDefault="001E5F49" w:rsidP="008244DF">
            <w:pPr>
              <w:jc w:val="both"/>
              <w:rPr>
                <w:ins w:id="1499" w:author="qnguyen37" w:date="2012-08-14T09:30:00Z"/>
                <w:rFonts w:ascii="Times New Roman" w:hAnsi="Times New Roman" w:cs="Times New Roman"/>
                <w:sz w:val="24"/>
                <w:szCs w:val="24"/>
              </w:rPr>
            </w:pPr>
            <w:ins w:id="1500" w:author="qnguyen37" w:date="2012-08-14T09:40:00Z">
              <w:r w:rsidRPr="00000CEF">
                <w:rPr>
                  <w:rFonts w:ascii="Times New Roman" w:hAnsi="Times New Roman" w:cs="Times New Roman"/>
                  <w:sz w:val="24"/>
                  <w:szCs w:val="28"/>
                </w:rPr>
                <w:t>dữ liệu có liên quan đến giao dịch của nhà đầu tư nước ngoài.</w:t>
              </w:r>
            </w:ins>
          </w:p>
        </w:tc>
        <w:tc>
          <w:tcPr>
            <w:tcW w:w="2070" w:type="dxa"/>
            <w:tcPrChange w:id="1501" w:author="quan_nh" w:date="2012-08-25T10:47:00Z">
              <w:tcPr>
                <w:tcW w:w="1800" w:type="dxa"/>
                <w:gridSpan w:val="5"/>
              </w:tcPr>
            </w:tcPrChange>
          </w:tcPr>
          <w:p w:rsidR="001E5F49" w:rsidRPr="00000CEF" w:rsidRDefault="001E5F49" w:rsidP="008244DF">
            <w:pPr>
              <w:jc w:val="both"/>
              <w:rPr>
                <w:ins w:id="1502" w:author="qnguyen37" w:date="2012-08-14T09:30:00Z"/>
                <w:rFonts w:ascii="Times New Roman" w:hAnsi="Times New Roman" w:cs="Times New Roman"/>
                <w:sz w:val="24"/>
                <w:szCs w:val="24"/>
              </w:rPr>
            </w:pPr>
            <w:ins w:id="1503" w:author="qnguyen37" w:date="2012-08-14T09:40:00Z">
              <w:r w:rsidRPr="00000CEF">
                <w:rPr>
                  <w:rFonts w:ascii="Times New Roman" w:hAnsi="Times New Roman" w:cs="Times New Roman"/>
                  <w:sz w:val="24"/>
                  <w:szCs w:val="28"/>
                </w:rPr>
                <w:t>array string, danh sách các cổ phiếu tập trung nhiều giao dịch nhất (theo số lượng và giá trị) của ngày.</w:t>
              </w:r>
            </w:ins>
          </w:p>
        </w:tc>
        <w:tc>
          <w:tcPr>
            <w:tcW w:w="990" w:type="dxa"/>
            <w:gridSpan w:val="2"/>
            <w:tcPrChange w:id="1504" w:author="quan_nh" w:date="2012-08-25T10:47:00Z">
              <w:tcPr>
                <w:tcW w:w="1350" w:type="dxa"/>
              </w:tcPr>
            </w:tcPrChange>
          </w:tcPr>
          <w:p w:rsidR="001E5F49" w:rsidRPr="00000CEF" w:rsidRDefault="001E5F49" w:rsidP="008244DF">
            <w:pPr>
              <w:jc w:val="both"/>
              <w:rPr>
                <w:ins w:id="1505" w:author="qnguyen37" w:date="2012-08-14T09:41:00Z"/>
                <w:rFonts w:ascii="Times New Roman" w:hAnsi="Times New Roman" w:cs="Times New Roman"/>
                <w:sz w:val="24"/>
                <w:szCs w:val="24"/>
              </w:rPr>
            </w:pPr>
            <w:ins w:id="1506" w:author="qnguyen37" w:date="2012-08-14T09:42:00Z">
              <w:r>
                <w:rPr>
                  <w:rFonts w:ascii="Times New Roman" w:hAnsi="Times New Roman" w:cs="Times New Roman"/>
                  <w:sz w:val="24"/>
                  <w:szCs w:val="24"/>
                </w:rPr>
                <w:t>Thông tin</w:t>
              </w:r>
            </w:ins>
          </w:p>
        </w:tc>
        <w:tc>
          <w:tcPr>
            <w:tcW w:w="2250" w:type="dxa"/>
            <w:gridSpan w:val="2"/>
            <w:tcPrChange w:id="150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tập trung nhiều giao dịch nhất của khối ngoại trong toàn bộ phiên giao dịch của ngày hôm nay.</w:t>
            </w:r>
          </w:p>
        </w:tc>
        <w:tc>
          <w:tcPr>
            <w:tcW w:w="3330" w:type="dxa"/>
            <w:gridSpan w:val="2"/>
            <w:tcPrChange w:id="150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09" w:author="quan_nh" w:date="2012-08-25T10:47:00Z">
              <w:tcPr>
                <w:tcW w:w="4140" w:type="dxa"/>
                <w:gridSpan w:val="2"/>
              </w:tcPr>
            </w:tcPrChange>
          </w:tcPr>
          <w:p w:rsidR="001E5F49" w:rsidRPr="00000CEF" w:rsidRDefault="001E5F49" w:rsidP="008244DF">
            <w:pPr>
              <w:jc w:val="both"/>
              <w:rPr>
                <w:ins w:id="1510" w:author="qnguyen37" w:date="2012-08-15T15:59:00Z"/>
                <w:rFonts w:ascii="Times New Roman" w:hAnsi="Times New Roman" w:cs="Times New Roman"/>
                <w:sz w:val="24"/>
                <w:szCs w:val="24"/>
              </w:rPr>
            </w:pPr>
          </w:p>
        </w:tc>
      </w:tr>
      <w:tr w:rsidR="001E5F49" w:rsidRPr="00000CEF" w:rsidTr="0080575E">
        <w:trPr>
          <w:trPrChange w:id="1511" w:author="quan_nh" w:date="2012-08-25T10:47:00Z">
            <w:trPr>
              <w:gridBefore w:val="1"/>
            </w:trPr>
          </w:trPrChange>
        </w:trPr>
        <w:tc>
          <w:tcPr>
            <w:tcW w:w="2452" w:type="dxa"/>
            <w:tcPrChange w:id="151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8"/>
              </w:rPr>
            </w:pPr>
            <w:bookmarkStart w:id="1513" w:name="HuongDanNDT"/>
            <w:r w:rsidRPr="00E64F3E">
              <w:rPr>
                <w:rFonts w:ascii="Times New Roman" w:hAnsi="Times New Roman" w:cs="Times New Roman"/>
                <w:sz w:val="24"/>
                <w:szCs w:val="28"/>
                <w:rPrChange w:id="1514" w:author="qnguyen37" w:date="2012-08-14T09:43:00Z">
                  <w:rPr>
                    <w:rFonts w:ascii="Times New Roman" w:hAnsi="Times New Roman" w:cs="Times New Roman"/>
                    <w:color w:val="0000FF"/>
                    <w:sz w:val="24"/>
                    <w:szCs w:val="28"/>
                    <w:u w:val="single"/>
                  </w:rPr>
                </w:rPrChange>
              </w:rPr>
              <w:t>HuongDanNDT</w:t>
            </w:r>
            <w:bookmarkEnd w:id="1513"/>
          </w:p>
          <w:p w:rsidR="001E5F49" w:rsidRPr="006A244A" w:rsidRDefault="001E5F49" w:rsidP="008244DF">
            <w:pPr>
              <w:spacing w:after="200" w:line="276" w:lineRule="auto"/>
              <w:jc w:val="both"/>
              <w:rPr>
                <w:rFonts w:ascii="Times New Roman" w:hAnsi="Times New Roman" w:cs="Times New Roman"/>
                <w:sz w:val="24"/>
                <w:szCs w:val="28"/>
              </w:rPr>
            </w:pPr>
          </w:p>
          <w:p w:rsidR="00E64F3E" w:rsidRDefault="00E64F3E" w:rsidP="00E64F3E">
            <w:pPr>
              <w:jc w:val="both"/>
              <w:rPr>
                <w:del w:id="1515" w:author="qnguyen37" w:date="2012-08-14T09:41:00Z"/>
                <w:rFonts w:ascii="Times New Roman" w:hAnsi="Times New Roman" w:cs="Times New Roman"/>
                <w:sz w:val="24"/>
                <w:szCs w:val="28"/>
              </w:rPr>
              <w:pPrChange w:id="1516" w:author="qnguyen37" w:date="2012-08-14T09:41:00Z">
                <w:pPr>
                  <w:spacing w:after="200" w:line="276" w:lineRule="auto"/>
                  <w:jc w:val="both"/>
                </w:pPr>
              </w:pPrChange>
            </w:pPr>
            <w:del w:id="1517" w:author="qnguyen37" w:date="2012-08-14T09:41:00Z">
              <w:r w:rsidRPr="00E64F3E">
                <w:rPr>
                  <w:rFonts w:ascii="Times New Roman" w:hAnsi="Times New Roman" w:cs="Times New Roman"/>
                  <w:sz w:val="24"/>
                  <w:szCs w:val="28"/>
                  <w:rPrChange w:id="1518" w:author="qnguyen37" w:date="2012-08-14T09:43:00Z">
                    <w:rPr>
                      <w:rFonts w:ascii="Times New Roman" w:hAnsi="Times New Roman" w:cs="Times New Roman"/>
                      <w:color w:val="0000FF"/>
                      <w:sz w:val="24"/>
                      <w:szCs w:val="28"/>
                      <w:u w:val="single"/>
                    </w:rPr>
                  </w:rPrChange>
                </w:rPr>
                <w:delText>Input:</w:delText>
              </w:r>
            </w:del>
            <w:del w:id="1519" w:author="qnguyen37" w:date="2012-08-14T09:40:00Z">
              <w:r w:rsidRPr="00E64F3E">
                <w:rPr>
                  <w:rFonts w:ascii="Times New Roman" w:hAnsi="Times New Roman" w:cs="Times New Roman"/>
                  <w:sz w:val="24"/>
                  <w:szCs w:val="28"/>
                  <w:rPrChange w:id="1520" w:author="qnguyen37" w:date="2012-08-14T09:43:00Z">
                    <w:rPr>
                      <w:rFonts w:ascii="Times New Roman" w:hAnsi="Times New Roman" w:cs="Times New Roman"/>
                      <w:color w:val="0000FF"/>
                      <w:sz w:val="24"/>
                      <w:szCs w:val="28"/>
                      <w:u w:val="single"/>
                    </w:rPr>
                  </w:rPrChange>
                </w:rPr>
                <w:delText xml:space="preserve"> </w:delText>
              </w:r>
              <w:r w:rsidRPr="00E64F3E">
                <w:rPr>
                  <w:rFonts w:ascii="Times New Roman" w:hAnsi="Times New Roman" w:cs="Times New Roman"/>
                  <w:sz w:val="24"/>
                  <w:szCs w:val="28"/>
                  <w:highlight w:val="yellow"/>
                  <w:rPrChange w:id="1521" w:author="qnguyen37" w:date="2012-08-14T09:43:00Z">
                    <w:rPr>
                      <w:rFonts w:ascii="Times New Roman" w:hAnsi="Times New Roman" w:cs="Times New Roman"/>
                      <w:color w:val="0000FF"/>
                      <w:sz w:val="24"/>
                      <w:szCs w:val="28"/>
                      <w:highlight w:val="yellow"/>
                      <w:u w:val="single"/>
                    </w:rPr>
                  </w:rPrChange>
                </w:rPr>
                <w:delText>table</w:delText>
              </w:r>
              <w:r w:rsidRPr="00E64F3E">
                <w:rPr>
                  <w:rFonts w:ascii="Times New Roman" w:hAnsi="Times New Roman" w:cs="Times New Roman"/>
                  <w:sz w:val="24"/>
                  <w:szCs w:val="28"/>
                  <w:rPrChange w:id="1522" w:author="qnguyen37" w:date="2012-08-14T09:43:00Z">
                    <w:rPr>
                      <w:rFonts w:ascii="Times New Roman" w:hAnsi="Times New Roman" w:cs="Times New Roman"/>
                      <w:color w:val="0000FF"/>
                      <w:sz w:val="24"/>
                      <w:szCs w:val="28"/>
                      <w:u w:val="single"/>
                    </w:rPr>
                  </w:rPrChange>
                </w:rPr>
                <w:delText xml:space="preserve"> ,</w:delText>
              </w:r>
            </w:del>
            <w:del w:id="1523" w:author="qnguyen37" w:date="2012-08-14T09:41:00Z">
              <w:r w:rsidRPr="00E64F3E">
                <w:rPr>
                  <w:rFonts w:ascii="Times New Roman" w:hAnsi="Times New Roman" w:cs="Times New Roman"/>
                  <w:sz w:val="24"/>
                  <w:szCs w:val="28"/>
                  <w:rPrChange w:id="1524" w:author="qnguyen37" w:date="2012-08-14T09:43:00Z">
                    <w:rPr>
                      <w:rFonts w:ascii="Times New Roman" w:hAnsi="Times New Roman" w:cs="Times New Roman"/>
                      <w:color w:val="0000FF"/>
                      <w:sz w:val="24"/>
                      <w:szCs w:val="28"/>
                      <w:u w:val="single"/>
                    </w:rPr>
                  </w:rPrChange>
                </w:rPr>
                <w:delText xml:space="preserve"> dữ liệu về thị trường ngày trước đó, vài ngày trước đó, hoặc vài tuần trước đó.</w:delText>
              </w:r>
            </w:del>
          </w:p>
          <w:p w:rsidR="00E64F3E" w:rsidRDefault="00E64F3E" w:rsidP="00E64F3E">
            <w:pPr>
              <w:jc w:val="both"/>
              <w:rPr>
                <w:rFonts w:ascii="Times New Roman" w:hAnsi="Times New Roman" w:cs="Times New Roman"/>
                <w:sz w:val="24"/>
                <w:szCs w:val="28"/>
              </w:rPr>
              <w:pPrChange w:id="1525" w:author="qnguyen37" w:date="2012-08-14T09:41:00Z">
                <w:pPr>
                  <w:spacing w:after="200" w:line="276" w:lineRule="auto"/>
                  <w:jc w:val="both"/>
                </w:pPr>
              </w:pPrChange>
            </w:pPr>
            <w:del w:id="1526" w:author="qnguyen37" w:date="2012-08-14T09:41:00Z">
              <w:r w:rsidRPr="00E64F3E">
                <w:rPr>
                  <w:rFonts w:ascii="Times New Roman" w:hAnsi="Times New Roman" w:cs="Times New Roman"/>
                  <w:sz w:val="24"/>
                  <w:szCs w:val="28"/>
                  <w:rPrChange w:id="1527" w:author="qnguyen37" w:date="2012-08-14T09:43:00Z">
                    <w:rPr>
                      <w:rFonts w:ascii="Times New Roman" w:hAnsi="Times New Roman" w:cs="Times New Roman"/>
                      <w:color w:val="0000FF"/>
                      <w:sz w:val="24"/>
                      <w:szCs w:val="28"/>
                      <w:u w:val="single"/>
                    </w:rPr>
                  </w:rPrChange>
                </w:rPr>
                <w:delText>Output: string, xu hướng ngày hôm sau.</w:delText>
              </w:r>
            </w:del>
          </w:p>
        </w:tc>
        <w:tc>
          <w:tcPr>
            <w:tcW w:w="1800" w:type="dxa"/>
            <w:tcPrChange w:id="1528" w:author="quan_nh" w:date="2012-08-25T10:47:00Z">
              <w:tcPr>
                <w:tcW w:w="1782" w:type="dxa"/>
                <w:gridSpan w:val="3"/>
              </w:tcPr>
            </w:tcPrChange>
          </w:tcPr>
          <w:p w:rsidR="001E5F49" w:rsidRPr="00000CEF" w:rsidRDefault="001E5F49" w:rsidP="00AC059A">
            <w:pPr>
              <w:jc w:val="both"/>
              <w:rPr>
                <w:ins w:id="1529" w:author="qnguyen37" w:date="2012-08-14T09:41:00Z"/>
                <w:rFonts w:ascii="Times New Roman" w:hAnsi="Times New Roman" w:cs="Times New Roman"/>
                <w:sz w:val="24"/>
                <w:szCs w:val="28"/>
              </w:rPr>
            </w:pPr>
            <w:ins w:id="1530" w:author="qnguyen37" w:date="2012-08-14T09:41:00Z">
              <w:r w:rsidRPr="00000CEF">
                <w:rPr>
                  <w:rFonts w:ascii="Times New Roman" w:hAnsi="Times New Roman" w:cs="Times New Roman"/>
                  <w:sz w:val="24"/>
                  <w:szCs w:val="28"/>
                </w:rPr>
                <w:t>dữ liệu về thị trường ngày trước đó, vài ngày trước đó, hoặc vài tuần trước đó.</w:t>
              </w:r>
            </w:ins>
          </w:p>
          <w:p w:rsidR="001E5F49" w:rsidRPr="00000CEF" w:rsidRDefault="001E5F49" w:rsidP="008244DF">
            <w:pPr>
              <w:jc w:val="both"/>
              <w:rPr>
                <w:ins w:id="1531" w:author="qnguyen37" w:date="2012-08-14T09:30:00Z"/>
                <w:rFonts w:ascii="Times New Roman" w:hAnsi="Times New Roman" w:cs="Times New Roman"/>
                <w:sz w:val="24"/>
                <w:szCs w:val="24"/>
              </w:rPr>
            </w:pPr>
          </w:p>
        </w:tc>
        <w:tc>
          <w:tcPr>
            <w:tcW w:w="2070" w:type="dxa"/>
            <w:tcPrChange w:id="1532" w:author="quan_nh" w:date="2012-08-25T10:47:00Z">
              <w:tcPr>
                <w:tcW w:w="1800" w:type="dxa"/>
                <w:gridSpan w:val="5"/>
              </w:tcPr>
            </w:tcPrChange>
          </w:tcPr>
          <w:p w:rsidR="001E5F49" w:rsidRPr="00000CEF" w:rsidRDefault="001E5F49" w:rsidP="008244DF">
            <w:pPr>
              <w:jc w:val="both"/>
              <w:rPr>
                <w:ins w:id="1533" w:author="qnguyen37" w:date="2012-08-14T09:30:00Z"/>
                <w:rFonts w:ascii="Times New Roman" w:hAnsi="Times New Roman" w:cs="Times New Roman"/>
                <w:sz w:val="24"/>
                <w:szCs w:val="24"/>
              </w:rPr>
            </w:pPr>
            <w:ins w:id="1534" w:author="qnguyen37" w:date="2012-08-14T09:41:00Z">
              <w:r w:rsidRPr="00000CEF">
                <w:rPr>
                  <w:rFonts w:ascii="Times New Roman" w:hAnsi="Times New Roman" w:cs="Times New Roman"/>
                  <w:sz w:val="24"/>
                  <w:szCs w:val="28"/>
                </w:rPr>
                <w:t>xu hướng ngày hôm sau.</w:t>
              </w:r>
            </w:ins>
          </w:p>
        </w:tc>
        <w:tc>
          <w:tcPr>
            <w:tcW w:w="990" w:type="dxa"/>
            <w:gridSpan w:val="2"/>
            <w:tcPrChange w:id="1535" w:author="quan_nh" w:date="2012-08-25T10:47:00Z">
              <w:tcPr>
                <w:tcW w:w="1350" w:type="dxa"/>
              </w:tcPr>
            </w:tcPrChange>
          </w:tcPr>
          <w:p w:rsidR="001E5F49" w:rsidRPr="00000CEF" w:rsidRDefault="001E5F49" w:rsidP="008244DF">
            <w:pPr>
              <w:jc w:val="both"/>
              <w:rPr>
                <w:ins w:id="1536" w:author="qnguyen37" w:date="2012-08-14T09:41:00Z"/>
                <w:rFonts w:ascii="Times New Roman" w:hAnsi="Times New Roman" w:cs="Times New Roman"/>
                <w:sz w:val="24"/>
                <w:szCs w:val="24"/>
              </w:rPr>
            </w:pPr>
            <w:ins w:id="1537" w:author="qnguyen37" w:date="2012-08-14T09:42:00Z">
              <w:r>
                <w:rPr>
                  <w:rFonts w:ascii="Times New Roman" w:hAnsi="Times New Roman" w:cs="Times New Roman"/>
                  <w:sz w:val="24"/>
                  <w:szCs w:val="24"/>
                </w:rPr>
                <w:t>Dự đoán</w:t>
              </w:r>
            </w:ins>
          </w:p>
        </w:tc>
        <w:tc>
          <w:tcPr>
            <w:tcW w:w="2250" w:type="dxa"/>
            <w:gridSpan w:val="2"/>
            <w:tcPrChange w:id="1538"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tư vấn cho nhà đầu tư sẽ làm gì trong phiên giao dịch tiếp theo của ngày hôm sau.</w:t>
            </w:r>
          </w:p>
        </w:tc>
        <w:tc>
          <w:tcPr>
            <w:tcW w:w="3330" w:type="dxa"/>
            <w:gridSpan w:val="2"/>
            <w:tcPrChange w:id="1539"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chỉ nên tập trung lướt sóng ở các mã cố phiếu như X, Y, 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“Nhà đầu tư nên thận trọng trước những tin đồn không rõ nguồn gốc hoặc chạy theo xu hướng đám đông”.</w:t>
            </w:r>
          </w:p>
        </w:tc>
        <w:tc>
          <w:tcPr>
            <w:tcW w:w="2610" w:type="dxa"/>
            <w:gridSpan w:val="2"/>
            <w:tcPrChange w:id="1540" w:author="quan_nh" w:date="2012-08-25T10:47:00Z">
              <w:tcPr>
                <w:tcW w:w="4140" w:type="dxa"/>
                <w:gridSpan w:val="2"/>
              </w:tcPr>
            </w:tcPrChange>
          </w:tcPr>
          <w:p w:rsidR="001E5F49" w:rsidRPr="00000CEF" w:rsidRDefault="001E5F49" w:rsidP="008244DF">
            <w:pPr>
              <w:jc w:val="both"/>
              <w:rPr>
                <w:ins w:id="1541" w:author="qnguyen37" w:date="2012-08-15T15:59:00Z"/>
                <w:rFonts w:ascii="Times New Roman" w:hAnsi="Times New Roman" w:cs="Times New Roman"/>
                <w:sz w:val="24"/>
                <w:szCs w:val="24"/>
              </w:rPr>
            </w:pPr>
          </w:p>
        </w:tc>
      </w:tr>
      <w:tr w:rsidR="001E5F49" w:rsidRPr="00000CEF" w:rsidTr="0080575E">
        <w:trPr>
          <w:trPrChange w:id="1542" w:author="quan_nh" w:date="2012-08-25T10:47:00Z">
            <w:trPr>
              <w:gridBefore w:val="1"/>
            </w:trPr>
          </w:trPrChange>
        </w:trPr>
        <w:tc>
          <w:tcPr>
            <w:tcW w:w="2452" w:type="dxa"/>
            <w:tcPrChange w:id="1543"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544" w:name="LanTangGiamVNIndex"/>
            <w:r w:rsidRPr="00E64F3E">
              <w:rPr>
                <w:rFonts w:ascii="Times New Roman" w:hAnsi="Times New Roman" w:cs="Times New Roman"/>
                <w:sz w:val="24"/>
                <w:szCs w:val="24"/>
                <w:rPrChange w:id="1545" w:author="qnguyen37" w:date="2012-08-14T09:43:00Z">
                  <w:rPr>
                    <w:rFonts w:ascii="Times New Roman" w:hAnsi="Times New Roman" w:cs="Times New Roman"/>
                    <w:color w:val="0000FF"/>
                    <w:sz w:val="24"/>
                    <w:szCs w:val="24"/>
                    <w:u w:val="single"/>
                  </w:rPr>
                </w:rPrChange>
              </w:rPr>
              <w:t>LanTangGiamVNIndex</w:t>
            </w:r>
            <w:bookmarkEnd w:id="1544"/>
          </w:p>
          <w:p w:rsidR="001E5F49" w:rsidRPr="006A244A" w:rsidDel="006A244A" w:rsidRDefault="001E5F49" w:rsidP="008244DF">
            <w:pPr>
              <w:spacing w:after="200" w:line="276" w:lineRule="auto"/>
              <w:jc w:val="both"/>
              <w:rPr>
                <w:del w:id="1546" w:author="qnguyen37" w:date="2012-08-14T09:43:00Z"/>
                <w:rFonts w:ascii="Times New Roman" w:hAnsi="Times New Roman" w:cs="Times New Roman"/>
                <w:sz w:val="24"/>
                <w:szCs w:val="24"/>
              </w:rPr>
            </w:pPr>
          </w:p>
          <w:p w:rsidR="001E5F49" w:rsidRPr="006A244A" w:rsidDel="006A244A" w:rsidRDefault="00E64F3E" w:rsidP="008244DF">
            <w:pPr>
              <w:spacing w:after="200" w:line="276" w:lineRule="auto"/>
              <w:jc w:val="both"/>
              <w:rPr>
                <w:del w:id="1547" w:author="qnguyen37" w:date="2012-08-14T09:43:00Z"/>
                <w:rFonts w:ascii="Times New Roman" w:hAnsi="Times New Roman" w:cs="Times New Roman"/>
                <w:sz w:val="24"/>
                <w:szCs w:val="24"/>
              </w:rPr>
            </w:pPr>
            <w:del w:id="1548" w:author="qnguyen37" w:date="2012-08-14T09:43:00Z">
              <w:r w:rsidRPr="00E64F3E">
                <w:rPr>
                  <w:rFonts w:ascii="Times New Roman" w:hAnsi="Times New Roman" w:cs="Times New Roman"/>
                  <w:sz w:val="24"/>
                  <w:szCs w:val="24"/>
                  <w:rPrChange w:id="1549" w:author="qnguyen37" w:date="2012-08-14T09:43:00Z">
                    <w:rPr>
                      <w:rFonts w:ascii="Times New Roman" w:hAnsi="Times New Roman" w:cs="Times New Roman"/>
                      <w:color w:val="0000FF"/>
                      <w:sz w:val="24"/>
                      <w:szCs w:val="24"/>
                      <w:u w:val="single"/>
                    </w:rPr>
                  </w:rPrChange>
                </w:rPr>
                <w:delText>Input:table, chỉ số VNIndex trong tuần.</w:delText>
              </w:r>
            </w:del>
          </w:p>
          <w:p w:rsidR="00E64F3E" w:rsidRDefault="00E64F3E" w:rsidP="00E64F3E">
            <w:pPr>
              <w:jc w:val="both"/>
              <w:rPr>
                <w:rFonts w:ascii="Times New Roman" w:hAnsi="Times New Roman" w:cs="Times New Roman"/>
                <w:sz w:val="24"/>
                <w:szCs w:val="24"/>
              </w:rPr>
              <w:pPrChange w:id="1550" w:author="qnguyen37" w:date="2012-08-14T09:43:00Z">
                <w:pPr>
                  <w:spacing w:after="200" w:line="276" w:lineRule="auto"/>
                  <w:jc w:val="both"/>
                </w:pPr>
              </w:pPrChange>
            </w:pPr>
            <w:del w:id="1551" w:author="qnguyen37" w:date="2012-08-14T09:43:00Z">
              <w:r w:rsidRPr="00E64F3E">
                <w:rPr>
                  <w:rFonts w:ascii="Times New Roman" w:hAnsi="Times New Roman" w:cs="Times New Roman"/>
                  <w:sz w:val="24"/>
                  <w:szCs w:val="24"/>
                  <w:rPrChange w:id="1552" w:author="qnguyen37" w:date="2012-08-14T09:43:00Z">
                    <w:rPr>
                      <w:rFonts w:ascii="Times New Roman" w:hAnsi="Times New Roman" w:cs="Times New Roman"/>
                      <w:color w:val="0000FF"/>
                      <w:sz w:val="24"/>
                      <w:szCs w:val="24"/>
                      <w:u w:val="single"/>
                    </w:rPr>
                  </w:rPrChange>
                </w:rPr>
                <w:delText>Output:demical, số lần tăng của VNIndex trong tuần này.</w:delText>
              </w:r>
            </w:del>
          </w:p>
        </w:tc>
        <w:tc>
          <w:tcPr>
            <w:tcW w:w="1800" w:type="dxa"/>
            <w:tcPrChange w:id="1553" w:author="quan_nh" w:date="2012-08-25T10:47:00Z">
              <w:tcPr>
                <w:tcW w:w="1782" w:type="dxa"/>
                <w:gridSpan w:val="3"/>
              </w:tcPr>
            </w:tcPrChange>
          </w:tcPr>
          <w:p w:rsidR="001E5F49" w:rsidRPr="00000CEF" w:rsidRDefault="001E5F49" w:rsidP="008244DF">
            <w:pPr>
              <w:jc w:val="both"/>
              <w:rPr>
                <w:ins w:id="1554" w:author="qnguyen37" w:date="2012-08-14T09:30:00Z"/>
                <w:rFonts w:ascii="Times New Roman" w:hAnsi="Times New Roman" w:cs="Times New Roman"/>
                <w:sz w:val="24"/>
                <w:szCs w:val="24"/>
              </w:rPr>
            </w:pPr>
            <w:ins w:id="1555" w:author="qnguyen37" w:date="2012-08-14T09:43:00Z">
              <w:r w:rsidRPr="006A244A">
                <w:rPr>
                  <w:rFonts w:ascii="Times New Roman" w:hAnsi="Times New Roman" w:cs="Times New Roman"/>
                  <w:sz w:val="24"/>
                  <w:szCs w:val="24"/>
                </w:rPr>
                <w:lastRenderedPageBreak/>
                <w:t>chỉ số VNIndex trong tuần.</w:t>
              </w:r>
            </w:ins>
          </w:p>
        </w:tc>
        <w:tc>
          <w:tcPr>
            <w:tcW w:w="2070" w:type="dxa"/>
            <w:tcPrChange w:id="1556" w:author="quan_nh" w:date="2012-08-25T10:47:00Z">
              <w:tcPr>
                <w:tcW w:w="1800" w:type="dxa"/>
                <w:gridSpan w:val="5"/>
              </w:tcPr>
            </w:tcPrChange>
          </w:tcPr>
          <w:p w:rsidR="001E5F49" w:rsidRPr="00000CEF" w:rsidRDefault="001E5F49" w:rsidP="008244DF">
            <w:pPr>
              <w:jc w:val="both"/>
              <w:rPr>
                <w:ins w:id="1557" w:author="qnguyen37" w:date="2012-08-14T09:30:00Z"/>
                <w:rFonts w:ascii="Times New Roman" w:hAnsi="Times New Roman" w:cs="Times New Roman"/>
                <w:sz w:val="24"/>
                <w:szCs w:val="24"/>
              </w:rPr>
            </w:pPr>
            <w:ins w:id="1558" w:author="qnguyen37" w:date="2012-08-14T09:43:00Z">
              <w:r w:rsidRPr="006A244A">
                <w:rPr>
                  <w:rFonts w:ascii="Times New Roman" w:hAnsi="Times New Roman" w:cs="Times New Roman"/>
                  <w:sz w:val="24"/>
                  <w:szCs w:val="24"/>
                </w:rPr>
                <w:t>demical, số lần tăng của VNIndex trong tuần này.</w:t>
              </w:r>
            </w:ins>
          </w:p>
        </w:tc>
        <w:tc>
          <w:tcPr>
            <w:tcW w:w="990" w:type="dxa"/>
            <w:gridSpan w:val="2"/>
            <w:tcPrChange w:id="1559" w:author="quan_nh" w:date="2012-08-25T10:47:00Z">
              <w:tcPr>
                <w:tcW w:w="1350" w:type="dxa"/>
              </w:tcPr>
            </w:tcPrChange>
          </w:tcPr>
          <w:p w:rsidR="001E5F49" w:rsidRPr="00000CEF" w:rsidRDefault="001E5F49" w:rsidP="008244DF">
            <w:pPr>
              <w:jc w:val="both"/>
              <w:rPr>
                <w:ins w:id="1560" w:author="qnguyen37" w:date="2012-08-14T09:41:00Z"/>
                <w:rFonts w:ascii="Times New Roman" w:hAnsi="Times New Roman" w:cs="Times New Roman"/>
                <w:sz w:val="24"/>
                <w:szCs w:val="24"/>
              </w:rPr>
            </w:pPr>
            <w:ins w:id="1561" w:author="qnguyen37" w:date="2012-08-14T09:42:00Z">
              <w:r>
                <w:rPr>
                  <w:rFonts w:ascii="Times New Roman" w:hAnsi="Times New Roman" w:cs="Times New Roman"/>
                  <w:sz w:val="24"/>
                  <w:szCs w:val="24"/>
                </w:rPr>
                <w:t>Thông tin</w:t>
              </w:r>
            </w:ins>
          </w:p>
        </w:tc>
        <w:tc>
          <w:tcPr>
            <w:tcW w:w="2250" w:type="dxa"/>
            <w:gridSpan w:val="2"/>
            <w:tcPrChange w:id="156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lần tăng/giảm của chỉ số VNIndex trong tuần hiện tại.</w:t>
            </w:r>
          </w:p>
        </w:tc>
        <w:tc>
          <w:tcPr>
            <w:tcW w:w="3330" w:type="dxa"/>
            <w:gridSpan w:val="2"/>
            <w:tcPrChange w:id="156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564" w:author="quan_nh" w:date="2012-08-25T10:47:00Z">
              <w:tcPr>
                <w:tcW w:w="4140" w:type="dxa"/>
                <w:gridSpan w:val="2"/>
              </w:tcPr>
            </w:tcPrChange>
          </w:tcPr>
          <w:p w:rsidR="001E5F49" w:rsidRPr="00000CEF" w:rsidRDefault="001E5F49" w:rsidP="008244DF">
            <w:pPr>
              <w:jc w:val="both"/>
              <w:rPr>
                <w:ins w:id="1565" w:author="qnguyen37" w:date="2012-08-15T15:59:00Z"/>
                <w:rFonts w:ascii="Times New Roman" w:hAnsi="Times New Roman" w:cs="Times New Roman"/>
                <w:sz w:val="24"/>
                <w:szCs w:val="24"/>
              </w:rPr>
            </w:pPr>
          </w:p>
        </w:tc>
      </w:tr>
      <w:tr w:rsidR="001E5F49" w:rsidRPr="00000CEF" w:rsidTr="0080575E">
        <w:trPr>
          <w:trPrChange w:id="1566" w:author="quan_nh" w:date="2012-08-25T10:47:00Z">
            <w:trPr>
              <w:gridBefore w:val="1"/>
            </w:trPr>
          </w:trPrChange>
        </w:trPr>
        <w:tc>
          <w:tcPr>
            <w:tcW w:w="2452" w:type="dxa"/>
            <w:tcPrChange w:id="156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568" w:name="DiemVNIndex"/>
            <w:del w:id="1569" w:author="qnguyen37" w:date="2012-08-14T09:45:00Z">
              <w:r w:rsidRPr="00E64F3E">
                <w:rPr>
                  <w:rFonts w:ascii="Times New Roman" w:hAnsi="Times New Roman" w:cs="Times New Roman"/>
                  <w:sz w:val="24"/>
                  <w:szCs w:val="24"/>
                  <w:rPrChange w:id="1570" w:author="qnguyen37" w:date="2012-08-14T09:43:00Z">
                    <w:rPr>
                      <w:rFonts w:ascii="Times New Roman" w:hAnsi="Times New Roman" w:cs="Times New Roman"/>
                      <w:color w:val="0000FF"/>
                      <w:sz w:val="24"/>
                      <w:szCs w:val="24"/>
                      <w:u w:val="single"/>
                    </w:rPr>
                  </w:rPrChange>
                </w:rPr>
                <w:lastRenderedPageBreak/>
                <w:delText>Diem</w:delText>
              </w:r>
            </w:del>
            <w:r w:rsidRPr="00E64F3E">
              <w:rPr>
                <w:rFonts w:ascii="Times New Roman" w:hAnsi="Times New Roman" w:cs="Times New Roman"/>
                <w:sz w:val="24"/>
                <w:szCs w:val="24"/>
                <w:rPrChange w:id="1571" w:author="qnguyen37" w:date="2012-08-14T09:43:00Z">
                  <w:rPr>
                    <w:rFonts w:ascii="Times New Roman" w:hAnsi="Times New Roman" w:cs="Times New Roman"/>
                    <w:color w:val="0000FF"/>
                    <w:sz w:val="24"/>
                    <w:szCs w:val="24"/>
                    <w:u w:val="single"/>
                  </w:rPr>
                </w:rPrChange>
              </w:rPr>
              <w:t>VNIndex</w:t>
            </w:r>
            <w:bookmarkEnd w:id="156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572" w:author="qnguyen37" w:date="2012-08-14T09:43:00Z"/>
                <w:rFonts w:ascii="Times New Roman" w:hAnsi="Times New Roman" w:cs="Times New Roman"/>
                <w:sz w:val="24"/>
                <w:szCs w:val="24"/>
              </w:rPr>
              <w:pPrChange w:id="1573" w:author="qnguyen37" w:date="2012-08-14T09:43:00Z">
                <w:pPr>
                  <w:spacing w:after="200" w:line="276" w:lineRule="auto"/>
                  <w:jc w:val="both"/>
                </w:pPr>
              </w:pPrChange>
            </w:pPr>
            <w:del w:id="1574" w:author="qnguyen37" w:date="2012-08-14T09:44:00Z">
              <w:r w:rsidRPr="00E64F3E">
                <w:rPr>
                  <w:rFonts w:ascii="Times New Roman" w:hAnsi="Times New Roman" w:cs="Times New Roman"/>
                  <w:sz w:val="24"/>
                  <w:szCs w:val="24"/>
                  <w:rPrChange w:id="1575" w:author="qnguyen37" w:date="2012-08-14T09:43:00Z">
                    <w:rPr>
                      <w:rFonts w:ascii="Times New Roman" w:hAnsi="Times New Roman" w:cs="Times New Roman"/>
                      <w:color w:val="0000FF"/>
                      <w:sz w:val="24"/>
                      <w:szCs w:val="24"/>
                      <w:u w:val="single"/>
                    </w:rPr>
                  </w:rPrChange>
                </w:rPr>
                <w:delText xml:space="preserve">Input: table, </w:delText>
              </w:r>
            </w:del>
            <w:del w:id="1576" w:author="qnguyen37" w:date="2012-08-14T09:43:00Z">
              <w:r w:rsidRPr="00E64F3E">
                <w:rPr>
                  <w:rFonts w:ascii="Times New Roman" w:hAnsi="Times New Roman" w:cs="Times New Roman"/>
                  <w:sz w:val="24"/>
                  <w:szCs w:val="24"/>
                  <w:rPrChange w:id="1577" w:author="qnguyen37" w:date="2012-08-14T09:43:00Z">
                    <w:rPr>
                      <w:rFonts w:ascii="Times New Roman" w:hAnsi="Times New Roman" w:cs="Times New Roman"/>
                      <w:color w:val="0000FF"/>
                      <w:sz w:val="24"/>
                      <w:szCs w:val="24"/>
                      <w:u w:val="single"/>
                    </w:rPr>
                  </w:rPrChange>
                </w:rPr>
                <w:delText>số liệu của tất cả các mã cố phiếu trong ngày.</w:delText>
              </w:r>
            </w:del>
          </w:p>
          <w:p w:rsidR="00E64F3E" w:rsidRDefault="00E64F3E" w:rsidP="00E64F3E">
            <w:pPr>
              <w:jc w:val="both"/>
              <w:rPr>
                <w:rFonts w:ascii="Times New Roman" w:hAnsi="Times New Roman" w:cs="Times New Roman"/>
                <w:sz w:val="24"/>
                <w:szCs w:val="24"/>
              </w:rPr>
              <w:pPrChange w:id="1578" w:author="qnguyen37" w:date="2012-08-14T09:43:00Z">
                <w:pPr>
                  <w:spacing w:after="200" w:line="276" w:lineRule="auto"/>
                  <w:jc w:val="both"/>
                </w:pPr>
              </w:pPrChange>
            </w:pPr>
            <w:del w:id="1579" w:author="qnguyen37" w:date="2012-08-14T09:44:00Z">
              <w:r w:rsidRPr="00E64F3E">
                <w:rPr>
                  <w:rFonts w:ascii="Times New Roman" w:hAnsi="Times New Roman" w:cs="Times New Roman"/>
                  <w:sz w:val="24"/>
                  <w:szCs w:val="24"/>
                  <w:rPrChange w:id="1580" w:author="qnguyen37" w:date="2012-08-14T09:43:00Z">
                    <w:rPr>
                      <w:rFonts w:ascii="Times New Roman" w:hAnsi="Times New Roman" w:cs="Times New Roman"/>
                      <w:color w:val="0000FF"/>
                      <w:sz w:val="24"/>
                      <w:szCs w:val="24"/>
                      <w:u w:val="single"/>
                    </w:rPr>
                  </w:rPrChange>
                </w:rPr>
                <w:delText xml:space="preserve">Ouput: </w:delText>
              </w:r>
            </w:del>
            <w:del w:id="1581" w:author="qnguyen37" w:date="2012-08-14T09:43:00Z">
              <w:r w:rsidRPr="00E64F3E">
                <w:rPr>
                  <w:rFonts w:ascii="Times New Roman" w:hAnsi="Times New Roman" w:cs="Times New Roman"/>
                  <w:sz w:val="24"/>
                  <w:szCs w:val="24"/>
                  <w:rPrChange w:id="1582" w:author="qnguyen37" w:date="2012-08-14T09:43:00Z">
                    <w:rPr>
                      <w:rFonts w:ascii="Times New Roman" w:hAnsi="Times New Roman" w:cs="Times New Roman"/>
                      <w:color w:val="0000FF"/>
                      <w:sz w:val="24"/>
                      <w:szCs w:val="24"/>
                      <w:u w:val="single"/>
                    </w:rPr>
                  </w:rPrChange>
                </w:rPr>
                <w:delText>demical, điểm VNIndex.</w:delText>
              </w:r>
            </w:del>
          </w:p>
        </w:tc>
        <w:tc>
          <w:tcPr>
            <w:tcW w:w="1800" w:type="dxa"/>
            <w:tcPrChange w:id="1583" w:author="quan_nh" w:date="2012-08-25T10:47:00Z">
              <w:tcPr>
                <w:tcW w:w="1782" w:type="dxa"/>
                <w:gridSpan w:val="3"/>
              </w:tcPr>
            </w:tcPrChange>
          </w:tcPr>
          <w:p w:rsidR="001E5F49" w:rsidRPr="00000CEF" w:rsidRDefault="001E5F49" w:rsidP="008244DF">
            <w:pPr>
              <w:jc w:val="both"/>
              <w:rPr>
                <w:ins w:id="1584" w:author="qnguyen37" w:date="2012-08-14T09:30:00Z"/>
                <w:rFonts w:ascii="Times New Roman" w:hAnsi="Times New Roman" w:cs="Times New Roman"/>
                <w:sz w:val="24"/>
                <w:szCs w:val="24"/>
              </w:rPr>
            </w:pPr>
          </w:p>
        </w:tc>
        <w:tc>
          <w:tcPr>
            <w:tcW w:w="2070" w:type="dxa"/>
            <w:tcPrChange w:id="1585" w:author="quan_nh" w:date="2012-08-25T10:47:00Z">
              <w:tcPr>
                <w:tcW w:w="1800" w:type="dxa"/>
                <w:gridSpan w:val="5"/>
              </w:tcPr>
            </w:tcPrChange>
          </w:tcPr>
          <w:p w:rsidR="001E5F49" w:rsidRPr="00000CEF" w:rsidRDefault="001E5F49" w:rsidP="008244DF">
            <w:pPr>
              <w:jc w:val="both"/>
              <w:rPr>
                <w:ins w:id="1586" w:author="qnguyen37" w:date="2012-08-14T09:30:00Z"/>
                <w:rFonts w:ascii="Times New Roman" w:hAnsi="Times New Roman" w:cs="Times New Roman"/>
                <w:sz w:val="24"/>
                <w:szCs w:val="24"/>
              </w:rPr>
            </w:pPr>
            <w:ins w:id="1587" w:author="qnguyen37" w:date="2012-08-14T09:44:00Z">
              <w:r w:rsidRPr="006A244A">
                <w:rPr>
                  <w:rFonts w:ascii="Times New Roman" w:hAnsi="Times New Roman" w:cs="Times New Roman"/>
                  <w:sz w:val="24"/>
                  <w:szCs w:val="24"/>
                </w:rPr>
                <w:t>demical, điểm VNIndex.</w:t>
              </w:r>
            </w:ins>
          </w:p>
        </w:tc>
        <w:tc>
          <w:tcPr>
            <w:tcW w:w="990" w:type="dxa"/>
            <w:gridSpan w:val="2"/>
            <w:tcPrChange w:id="1588" w:author="quan_nh" w:date="2012-08-25T10:47:00Z">
              <w:tcPr>
                <w:tcW w:w="1350" w:type="dxa"/>
              </w:tcPr>
            </w:tcPrChange>
          </w:tcPr>
          <w:p w:rsidR="001E5F49" w:rsidRPr="00000CEF" w:rsidRDefault="001E5F49" w:rsidP="008244DF">
            <w:pPr>
              <w:jc w:val="both"/>
              <w:rPr>
                <w:ins w:id="1589" w:author="qnguyen37" w:date="2012-08-14T09:41:00Z"/>
                <w:rFonts w:ascii="Times New Roman" w:hAnsi="Times New Roman" w:cs="Times New Roman"/>
                <w:sz w:val="24"/>
                <w:szCs w:val="24"/>
              </w:rPr>
            </w:pPr>
            <w:ins w:id="1590" w:author="qnguyen37" w:date="2012-08-14T09:45:00Z">
              <w:r>
                <w:rPr>
                  <w:rFonts w:ascii="Times New Roman" w:hAnsi="Times New Roman" w:cs="Times New Roman"/>
                  <w:sz w:val="24"/>
                  <w:szCs w:val="24"/>
                </w:rPr>
                <w:t>Thông tin</w:t>
              </w:r>
            </w:ins>
          </w:p>
        </w:tc>
        <w:tc>
          <w:tcPr>
            <w:tcW w:w="2250" w:type="dxa"/>
            <w:gridSpan w:val="2"/>
            <w:tcPrChange w:id="159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điểm VNIndex đạt được trong ngày</w:t>
            </w:r>
          </w:p>
        </w:tc>
        <w:tc>
          <w:tcPr>
            <w:tcW w:w="3330" w:type="dxa"/>
            <w:gridSpan w:val="2"/>
            <w:tcPrChange w:id="1592"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ins w:id="1593" w:author="qnguyen37" w:date="2012-08-14T09:45:00Z">
              <w:r>
                <w:rPr>
                  <w:rFonts w:ascii="Times New Roman" w:hAnsi="Times New Roman" w:cs="Times New Roman"/>
                  <w:sz w:val="24"/>
                  <w:szCs w:val="24"/>
                </w:rPr>
                <w:t>VD: 450 điểm</w:t>
              </w:r>
            </w:ins>
          </w:p>
        </w:tc>
        <w:tc>
          <w:tcPr>
            <w:tcW w:w="2610" w:type="dxa"/>
            <w:gridSpan w:val="2"/>
            <w:tcPrChange w:id="1594" w:author="quan_nh" w:date="2012-08-25T10:47:00Z">
              <w:tcPr>
                <w:tcW w:w="4140" w:type="dxa"/>
                <w:gridSpan w:val="2"/>
              </w:tcPr>
            </w:tcPrChange>
          </w:tcPr>
          <w:p w:rsidR="001E5F49" w:rsidRDefault="001E5F49" w:rsidP="008244DF">
            <w:pPr>
              <w:jc w:val="both"/>
              <w:rPr>
                <w:ins w:id="1595" w:author="qnguyen37" w:date="2012-08-15T15:59:00Z"/>
                <w:rFonts w:ascii="Times New Roman" w:hAnsi="Times New Roman" w:cs="Times New Roman"/>
                <w:sz w:val="24"/>
                <w:szCs w:val="24"/>
              </w:rPr>
            </w:pPr>
          </w:p>
        </w:tc>
      </w:tr>
      <w:tr w:rsidR="001E5F49" w:rsidRPr="00000CEF" w:rsidTr="0080575E">
        <w:trPr>
          <w:trPrChange w:id="1596" w:author="quan_nh" w:date="2012-08-25T10:47:00Z">
            <w:trPr>
              <w:gridBefore w:val="1"/>
            </w:trPr>
          </w:trPrChange>
        </w:trPr>
        <w:tc>
          <w:tcPr>
            <w:tcW w:w="2452" w:type="dxa"/>
            <w:tcPrChange w:id="159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598" w:name="DiemTangGiamVNIndex"/>
            <w:r w:rsidRPr="00E64F3E">
              <w:rPr>
                <w:rFonts w:ascii="Times New Roman" w:hAnsi="Times New Roman" w:cs="Times New Roman"/>
                <w:sz w:val="24"/>
                <w:szCs w:val="24"/>
                <w:rPrChange w:id="1599" w:author="qnguyen37" w:date="2012-08-14T09:43:00Z">
                  <w:rPr>
                    <w:rFonts w:ascii="Times New Roman" w:hAnsi="Times New Roman" w:cs="Times New Roman"/>
                    <w:color w:val="0000FF"/>
                    <w:sz w:val="24"/>
                    <w:szCs w:val="24"/>
                    <w:u w:val="single"/>
                  </w:rPr>
                </w:rPrChange>
              </w:rPr>
              <w:t>DiemTangGiamVNIndex</w:t>
            </w:r>
            <w:bookmarkEnd w:id="159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600" w:author="qnguyen37" w:date="2012-08-14T09:44:00Z"/>
                <w:rFonts w:ascii="Times New Roman" w:hAnsi="Times New Roman" w:cs="Times New Roman"/>
                <w:sz w:val="24"/>
                <w:szCs w:val="24"/>
              </w:rPr>
              <w:pPrChange w:id="1601" w:author="qnguyen37" w:date="2012-08-14T09:44:00Z">
                <w:pPr>
                  <w:spacing w:after="200" w:line="276" w:lineRule="auto"/>
                  <w:jc w:val="both"/>
                </w:pPr>
              </w:pPrChange>
            </w:pPr>
            <w:del w:id="1602" w:author="qnguyen37" w:date="2012-08-14T09:44:00Z">
              <w:r w:rsidRPr="00E64F3E">
                <w:rPr>
                  <w:rFonts w:ascii="Times New Roman" w:hAnsi="Times New Roman" w:cs="Times New Roman"/>
                  <w:sz w:val="24"/>
                  <w:szCs w:val="24"/>
                  <w:rPrChange w:id="1603"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E64F3E" w:rsidRDefault="00E64F3E" w:rsidP="00E64F3E">
            <w:pPr>
              <w:jc w:val="both"/>
              <w:rPr>
                <w:rFonts w:ascii="Times New Roman" w:hAnsi="Times New Roman" w:cs="Times New Roman"/>
                <w:sz w:val="24"/>
                <w:szCs w:val="24"/>
              </w:rPr>
              <w:pPrChange w:id="1604" w:author="qnguyen37" w:date="2012-08-14T09:44:00Z">
                <w:pPr>
                  <w:spacing w:after="200" w:line="276" w:lineRule="auto"/>
                  <w:jc w:val="both"/>
                </w:pPr>
              </w:pPrChange>
            </w:pPr>
            <w:del w:id="1605" w:author="qnguyen37" w:date="2012-08-14T09:44:00Z">
              <w:r w:rsidRPr="00E64F3E">
                <w:rPr>
                  <w:rFonts w:ascii="Times New Roman" w:hAnsi="Times New Roman" w:cs="Times New Roman"/>
                  <w:sz w:val="24"/>
                  <w:szCs w:val="24"/>
                  <w:rPrChange w:id="1606" w:author="qnguyen37" w:date="2012-08-14T09:43:00Z">
                    <w:rPr>
                      <w:rFonts w:ascii="Times New Roman" w:hAnsi="Times New Roman" w:cs="Times New Roman"/>
                      <w:color w:val="0000FF"/>
                      <w:sz w:val="24"/>
                      <w:szCs w:val="24"/>
                      <w:u w:val="single"/>
                    </w:rPr>
                  </w:rPrChange>
                </w:rPr>
                <w:delText>Output: demical, số điểm chênh lệch giữa hai ngày.</w:delText>
              </w:r>
            </w:del>
          </w:p>
        </w:tc>
        <w:tc>
          <w:tcPr>
            <w:tcW w:w="1800" w:type="dxa"/>
            <w:tcPrChange w:id="1607" w:author="quan_nh" w:date="2012-08-25T10:47:00Z">
              <w:tcPr>
                <w:tcW w:w="1782" w:type="dxa"/>
                <w:gridSpan w:val="3"/>
              </w:tcPr>
            </w:tcPrChange>
          </w:tcPr>
          <w:p w:rsidR="001E5F49" w:rsidRPr="006A244A" w:rsidRDefault="001E5F49" w:rsidP="00334B11">
            <w:pPr>
              <w:jc w:val="both"/>
              <w:rPr>
                <w:ins w:id="1608" w:author="qnguyen37" w:date="2012-08-14T09:44:00Z"/>
                <w:rFonts w:ascii="Times New Roman" w:hAnsi="Times New Roman" w:cs="Times New Roman"/>
                <w:sz w:val="24"/>
                <w:szCs w:val="24"/>
              </w:rPr>
            </w:pPr>
            <w:ins w:id="1609"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610" w:author="qnguyen37" w:date="2012-08-14T09:30:00Z"/>
                <w:rFonts w:ascii="Times New Roman" w:hAnsi="Times New Roman" w:cs="Times New Roman"/>
                <w:sz w:val="24"/>
                <w:szCs w:val="24"/>
              </w:rPr>
            </w:pPr>
          </w:p>
        </w:tc>
        <w:tc>
          <w:tcPr>
            <w:tcW w:w="2070" w:type="dxa"/>
            <w:tcPrChange w:id="1611" w:author="quan_nh" w:date="2012-08-25T10:47:00Z">
              <w:tcPr>
                <w:tcW w:w="1800" w:type="dxa"/>
                <w:gridSpan w:val="5"/>
              </w:tcPr>
            </w:tcPrChange>
          </w:tcPr>
          <w:p w:rsidR="001E5F49" w:rsidRPr="006A244A" w:rsidRDefault="001E5F49" w:rsidP="00334B11">
            <w:pPr>
              <w:jc w:val="both"/>
              <w:rPr>
                <w:ins w:id="1612" w:author="qnguyen37" w:date="2012-08-14T09:44:00Z"/>
                <w:rFonts w:ascii="Times New Roman" w:hAnsi="Times New Roman" w:cs="Times New Roman"/>
                <w:sz w:val="24"/>
                <w:szCs w:val="24"/>
              </w:rPr>
            </w:pPr>
            <w:ins w:id="1613" w:author="qnguyen37" w:date="2012-08-14T09:44:00Z">
              <w:r w:rsidRPr="006A244A">
                <w:rPr>
                  <w:rFonts w:ascii="Times New Roman" w:hAnsi="Times New Roman" w:cs="Times New Roman"/>
                  <w:sz w:val="24"/>
                  <w:szCs w:val="24"/>
                </w:rPr>
                <w:t>array string, điểm VNIndex ngày hôm trước và ngày hôm nay.</w:t>
              </w:r>
            </w:ins>
          </w:p>
          <w:p w:rsidR="001E5F49" w:rsidRPr="00000CEF" w:rsidRDefault="001E5F49" w:rsidP="008244DF">
            <w:pPr>
              <w:jc w:val="both"/>
              <w:rPr>
                <w:ins w:id="1614" w:author="qnguyen37" w:date="2012-08-14T09:30:00Z"/>
                <w:rFonts w:ascii="Times New Roman" w:hAnsi="Times New Roman" w:cs="Times New Roman"/>
                <w:sz w:val="24"/>
                <w:szCs w:val="24"/>
              </w:rPr>
            </w:pPr>
          </w:p>
        </w:tc>
        <w:tc>
          <w:tcPr>
            <w:tcW w:w="990" w:type="dxa"/>
            <w:gridSpan w:val="2"/>
            <w:tcPrChange w:id="1615" w:author="quan_nh" w:date="2012-08-25T10:47:00Z">
              <w:tcPr>
                <w:tcW w:w="1350" w:type="dxa"/>
              </w:tcPr>
            </w:tcPrChange>
          </w:tcPr>
          <w:p w:rsidR="001E5F49" w:rsidRPr="00000CEF" w:rsidRDefault="001E5F49" w:rsidP="008244DF">
            <w:pPr>
              <w:jc w:val="both"/>
              <w:rPr>
                <w:ins w:id="1616" w:author="qnguyen37" w:date="2012-08-14T09:41:00Z"/>
                <w:rFonts w:ascii="Times New Roman" w:hAnsi="Times New Roman" w:cs="Times New Roman"/>
                <w:sz w:val="24"/>
                <w:szCs w:val="24"/>
              </w:rPr>
            </w:pPr>
            <w:ins w:id="1617" w:author="qnguyen37" w:date="2012-08-14T09:45:00Z">
              <w:r>
                <w:rPr>
                  <w:rFonts w:ascii="Times New Roman" w:hAnsi="Times New Roman" w:cs="Times New Roman"/>
                  <w:sz w:val="24"/>
                  <w:szCs w:val="24"/>
                </w:rPr>
                <w:t>Thông tin</w:t>
              </w:r>
            </w:ins>
          </w:p>
        </w:tc>
        <w:tc>
          <w:tcPr>
            <w:tcW w:w="2250" w:type="dxa"/>
            <w:gridSpan w:val="2"/>
            <w:tcPrChange w:id="1618"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mà VNIndex đạt được so với ngày hôm trước tính theo điểm VNIndex.</w:t>
            </w:r>
          </w:p>
        </w:tc>
        <w:tc>
          <w:tcPr>
            <w:tcW w:w="3330" w:type="dxa"/>
            <w:gridSpan w:val="2"/>
            <w:tcPrChange w:id="1619"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&lt; 0: Giảm.</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 0: giữ giá tham chiếu.</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Output &gt; 0: tăng.</w:t>
            </w:r>
          </w:p>
        </w:tc>
        <w:tc>
          <w:tcPr>
            <w:tcW w:w="2610" w:type="dxa"/>
            <w:gridSpan w:val="2"/>
            <w:tcPrChange w:id="1620" w:author="quan_nh" w:date="2012-08-25T10:47:00Z">
              <w:tcPr>
                <w:tcW w:w="4140" w:type="dxa"/>
                <w:gridSpan w:val="2"/>
              </w:tcPr>
            </w:tcPrChange>
          </w:tcPr>
          <w:p w:rsidR="001E5F49" w:rsidRPr="00000CEF" w:rsidRDefault="001E5F49" w:rsidP="008244DF">
            <w:pPr>
              <w:jc w:val="both"/>
              <w:rPr>
                <w:ins w:id="1621" w:author="qnguyen37" w:date="2012-08-15T15:59:00Z"/>
                <w:rFonts w:ascii="Times New Roman" w:hAnsi="Times New Roman" w:cs="Times New Roman"/>
                <w:sz w:val="24"/>
                <w:szCs w:val="24"/>
              </w:rPr>
            </w:pPr>
          </w:p>
        </w:tc>
      </w:tr>
      <w:tr w:rsidR="001E5F49" w:rsidRPr="00000CEF" w:rsidTr="0080575E">
        <w:trPr>
          <w:trPrChange w:id="1622" w:author="quan_nh" w:date="2012-08-25T10:47:00Z">
            <w:trPr>
              <w:gridBefore w:val="1"/>
            </w:trPr>
          </w:trPrChange>
        </w:trPr>
        <w:tc>
          <w:tcPr>
            <w:tcW w:w="2452" w:type="dxa"/>
            <w:tcPrChange w:id="1623"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624" w:name="PhanTramTangGiamVNIdex"/>
            <w:r w:rsidRPr="00E64F3E">
              <w:rPr>
                <w:rFonts w:ascii="Times New Roman" w:hAnsi="Times New Roman" w:cs="Times New Roman"/>
                <w:sz w:val="24"/>
                <w:szCs w:val="24"/>
                <w:rPrChange w:id="1625" w:author="qnguyen37" w:date="2012-08-14T09:43:00Z">
                  <w:rPr>
                    <w:rFonts w:ascii="Times New Roman" w:hAnsi="Times New Roman" w:cs="Times New Roman"/>
                    <w:color w:val="0000FF"/>
                    <w:sz w:val="24"/>
                    <w:szCs w:val="24"/>
                    <w:u w:val="single"/>
                  </w:rPr>
                </w:rPrChange>
              </w:rPr>
              <w:t>PhanTramTangGiamVNIndex</w:t>
            </w:r>
            <w:bookmarkEnd w:id="1624"/>
          </w:p>
          <w:p w:rsidR="001E5F49" w:rsidRPr="006A244A" w:rsidDel="00010F0D" w:rsidRDefault="001E5F49" w:rsidP="008244DF">
            <w:pPr>
              <w:spacing w:after="200" w:line="276" w:lineRule="auto"/>
              <w:jc w:val="both"/>
              <w:rPr>
                <w:del w:id="1626" w:author="qnguyen37" w:date="2012-08-14T09:45:00Z"/>
                <w:rFonts w:ascii="Times New Roman" w:hAnsi="Times New Roman" w:cs="Times New Roman"/>
                <w:sz w:val="24"/>
                <w:szCs w:val="24"/>
              </w:rPr>
            </w:pPr>
          </w:p>
          <w:p w:rsidR="001E5F49" w:rsidRPr="006A244A" w:rsidDel="00010F0D" w:rsidRDefault="00E64F3E" w:rsidP="008244DF">
            <w:pPr>
              <w:spacing w:after="200" w:line="276" w:lineRule="auto"/>
              <w:jc w:val="both"/>
              <w:rPr>
                <w:del w:id="1627" w:author="qnguyen37" w:date="2012-08-14T09:45:00Z"/>
                <w:rFonts w:ascii="Times New Roman" w:hAnsi="Times New Roman" w:cs="Times New Roman"/>
                <w:sz w:val="24"/>
                <w:szCs w:val="24"/>
              </w:rPr>
            </w:pPr>
            <w:del w:id="1628" w:author="qnguyen37" w:date="2012-08-14T09:45:00Z">
              <w:r w:rsidRPr="00E64F3E">
                <w:rPr>
                  <w:rFonts w:ascii="Times New Roman" w:hAnsi="Times New Roman" w:cs="Times New Roman"/>
                  <w:sz w:val="24"/>
                  <w:szCs w:val="24"/>
                  <w:rPrChange w:id="1629" w:author="qnguyen37" w:date="2012-08-14T09:43:00Z">
                    <w:rPr>
                      <w:rFonts w:ascii="Times New Roman" w:hAnsi="Times New Roman" w:cs="Times New Roman"/>
                      <w:color w:val="0000FF"/>
                      <w:sz w:val="24"/>
                      <w:szCs w:val="24"/>
                      <w:u w:val="single"/>
                    </w:rPr>
                  </w:rPrChange>
                </w:rPr>
                <w:delText>Input: array string, điểm VNIndex ngày hôm trước và ngày hôm nay.</w:delText>
              </w:r>
            </w:del>
          </w:p>
          <w:p w:rsidR="00E64F3E" w:rsidRDefault="00E64F3E" w:rsidP="00E64F3E">
            <w:pPr>
              <w:jc w:val="both"/>
              <w:rPr>
                <w:rFonts w:ascii="Times New Roman" w:hAnsi="Times New Roman" w:cs="Times New Roman"/>
                <w:sz w:val="24"/>
                <w:szCs w:val="24"/>
              </w:rPr>
              <w:pPrChange w:id="1630" w:author="qnguyen37" w:date="2012-08-14T09:45:00Z">
                <w:pPr>
                  <w:spacing w:after="200" w:line="276" w:lineRule="auto"/>
                  <w:jc w:val="both"/>
                </w:pPr>
              </w:pPrChange>
            </w:pPr>
            <w:del w:id="1631" w:author="qnguyen37" w:date="2012-08-14T09:45:00Z">
              <w:r w:rsidRPr="00E64F3E">
                <w:rPr>
                  <w:rFonts w:ascii="Times New Roman" w:hAnsi="Times New Roman" w:cs="Times New Roman"/>
                  <w:sz w:val="24"/>
                  <w:szCs w:val="24"/>
                  <w:rPrChange w:id="1632" w:author="qnguyen37" w:date="2012-08-14T09:43:00Z">
                    <w:rPr>
                      <w:rFonts w:ascii="Times New Roman" w:hAnsi="Times New Roman" w:cs="Times New Roman"/>
                      <w:color w:val="0000FF"/>
                      <w:sz w:val="24"/>
                      <w:szCs w:val="24"/>
                      <w:u w:val="single"/>
                    </w:rPr>
                  </w:rPrChange>
                </w:rPr>
                <w:delText>Output: demical, chênh lệch giữa hai ngày (Tính theo %).</w:delText>
              </w:r>
            </w:del>
          </w:p>
        </w:tc>
        <w:tc>
          <w:tcPr>
            <w:tcW w:w="1800" w:type="dxa"/>
            <w:tcPrChange w:id="1633" w:author="quan_nh" w:date="2012-08-25T10:47:00Z">
              <w:tcPr>
                <w:tcW w:w="1782" w:type="dxa"/>
                <w:gridSpan w:val="3"/>
              </w:tcPr>
            </w:tcPrChange>
          </w:tcPr>
          <w:p w:rsidR="001E5F49" w:rsidRPr="00000CEF" w:rsidRDefault="001E5F49" w:rsidP="008244DF">
            <w:pPr>
              <w:jc w:val="both"/>
              <w:rPr>
                <w:ins w:id="1634" w:author="qnguyen37" w:date="2012-08-14T09:30:00Z"/>
                <w:rFonts w:ascii="Times New Roman" w:hAnsi="Times New Roman" w:cs="Times New Roman"/>
                <w:sz w:val="24"/>
                <w:szCs w:val="24"/>
              </w:rPr>
            </w:pPr>
          </w:p>
        </w:tc>
        <w:tc>
          <w:tcPr>
            <w:tcW w:w="2070" w:type="dxa"/>
            <w:tcPrChange w:id="1635" w:author="quan_nh" w:date="2012-08-25T10:47:00Z">
              <w:tcPr>
                <w:tcW w:w="1800" w:type="dxa"/>
                <w:gridSpan w:val="5"/>
              </w:tcPr>
            </w:tcPrChange>
          </w:tcPr>
          <w:p w:rsidR="001E5F49" w:rsidRPr="00000CEF" w:rsidRDefault="001E5F49" w:rsidP="008244DF">
            <w:pPr>
              <w:jc w:val="both"/>
              <w:rPr>
                <w:ins w:id="1636" w:author="qnguyen37" w:date="2012-08-14T09:30:00Z"/>
                <w:rFonts w:ascii="Times New Roman" w:hAnsi="Times New Roman" w:cs="Times New Roman"/>
                <w:sz w:val="24"/>
                <w:szCs w:val="24"/>
              </w:rPr>
            </w:pPr>
            <w:ins w:id="1637" w:author="qnguyen37" w:date="2012-08-14T09:45:00Z">
              <w:r w:rsidRPr="006A244A">
                <w:rPr>
                  <w:rFonts w:ascii="Times New Roman" w:hAnsi="Times New Roman" w:cs="Times New Roman"/>
                  <w:sz w:val="24"/>
                  <w:szCs w:val="24"/>
                </w:rPr>
                <w:t>demical, chênh lệch giữa hai ngày (Tính theo %).</w:t>
              </w:r>
            </w:ins>
          </w:p>
        </w:tc>
        <w:tc>
          <w:tcPr>
            <w:tcW w:w="990" w:type="dxa"/>
            <w:gridSpan w:val="2"/>
            <w:tcPrChange w:id="1638" w:author="quan_nh" w:date="2012-08-25T10:47:00Z">
              <w:tcPr>
                <w:tcW w:w="1350" w:type="dxa"/>
              </w:tcPr>
            </w:tcPrChange>
          </w:tcPr>
          <w:p w:rsidR="001E5F49" w:rsidRPr="00000CEF" w:rsidRDefault="001E5F49" w:rsidP="008244DF">
            <w:pPr>
              <w:jc w:val="both"/>
              <w:rPr>
                <w:ins w:id="1639" w:author="qnguyen37" w:date="2012-08-14T09:41:00Z"/>
                <w:rFonts w:ascii="Times New Roman" w:hAnsi="Times New Roman" w:cs="Times New Roman"/>
                <w:sz w:val="24"/>
                <w:szCs w:val="24"/>
              </w:rPr>
            </w:pPr>
            <w:ins w:id="1640" w:author="qnguyen37" w:date="2012-08-14T09:45:00Z">
              <w:r>
                <w:rPr>
                  <w:rFonts w:ascii="Times New Roman" w:hAnsi="Times New Roman" w:cs="Times New Roman"/>
                  <w:sz w:val="24"/>
                  <w:szCs w:val="24"/>
                </w:rPr>
                <w:t>Thông tin</w:t>
              </w:r>
            </w:ins>
          </w:p>
        </w:tc>
        <w:tc>
          <w:tcPr>
            <w:tcW w:w="2250" w:type="dxa"/>
            <w:gridSpan w:val="2"/>
            <w:tcPrChange w:id="164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VNIndex tăng lên hay giảm xuống so với ngày hôm trước tính theo %.</w:t>
            </w:r>
          </w:p>
        </w:tc>
        <w:tc>
          <w:tcPr>
            <w:tcW w:w="3330" w:type="dxa"/>
            <w:gridSpan w:val="2"/>
            <w:tcPrChange w:id="1642"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643" w:author="quan_nh" w:date="2012-08-25T10:47:00Z">
              <w:tcPr>
                <w:tcW w:w="4140" w:type="dxa"/>
                <w:gridSpan w:val="2"/>
              </w:tcPr>
            </w:tcPrChange>
          </w:tcPr>
          <w:p w:rsidR="001E5F49" w:rsidRDefault="005A7B32" w:rsidP="008244DF">
            <w:pPr>
              <w:jc w:val="both"/>
              <w:rPr>
                <w:ins w:id="1644" w:author="quan_nh" w:date="2012-08-18T10:04:00Z"/>
                <w:rFonts w:ascii="Times New Roman" w:hAnsi="Times New Roman" w:cs="Times New Roman"/>
                <w:sz w:val="24"/>
                <w:szCs w:val="24"/>
              </w:rPr>
            </w:pPr>
            <w:ins w:id="1645" w:author="quan_nh" w:date="2012-08-18T10:04:00Z">
              <w:r>
                <w:rPr>
                  <w:rFonts w:ascii="Times New Roman" w:hAnsi="Times New Roman" w:cs="Times New Roman"/>
                  <w:sz w:val="24"/>
                  <w:szCs w:val="24"/>
                </w:rPr>
                <w:t>Ws_getPrice(stockCode)</w:t>
              </w:r>
            </w:ins>
          </w:p>
          <w:p w:rsidR="005A7B32" w:rsidRDefault="005A7B32" w:rsidP="008244DF">
            <w:pPr>
              <w:jc w:val="both"/>
              <w:rPr>
                <w:ins w:id="1646" w:author="quan_nh" w:date="2012-08-18T10:04:00Z"/>
                <w:rFonts w:ascii="Times New Roman" w:hAnsi="Times New Roman" w:cs="Times New Roman"/>
                <w:sz w:val="24"/>
                <w:szCs w:val="24"/>
              </w:rPr>
            </w:pPr>
            <w:ins w:id="1647" w:author="quan_nh" w:date="2012-08-18T10:04:00Z">
              <w:r>
                <w:rPr>
                  <w:rFonts w:ascii="Times New Roman" w:hAnsi="Times New Roman" w:cs="Times New Roman"/>
                  <w:sz w:val="24"/>
                  <w:szCs w:val="24"/>
                </w:rPr>
                <w:t>Ie: Ws_getprice(“vnindex”)</w:t>
              </w:r>
            </w:ins>
          </w:p>
          <w:p w:rsidR="005A7B32" w:rsidRDefault="005A7B32" w:rsidP="005A7B32">
            <w:pPr>
              <w:jc w:val="both"/>
              <w:rPr>
                <w:ins w:id="1648" w:author="quan_nh" w:date="2012-08-18T10:04:00Z"/>
                <w:rFonts w:ascii="Times New Roman" w:hAnsi="Times New Roman" w:cs="Times New Roman"/>
                <w:sz w:val="24"/>
                <w:szCs w:val="24"/>
              </w:rPr>
            </w:pPr>
            <w:ins w:id="1649" w:author="quan_nh" w:date="2012-08-18T10:04:00Z">
              <w:r>
                <w:rPr>
                  <w:rFonts w:ascii="Times New Roman" w:hAnsi="Times New Roman" w:cs="Times New Roman"/>
                  <w:sz w:val="24"/>
                  <w:szCs w:val="24"/>
                </w:rPr>
                <w:t>Ws_getprice(“ssi”)</w:t>
              </w:r>
            </w:ins>
          </w:p>
          <w:p w:rsidR="005A7B32" w:rsidRPr="00000CEF" w:rsidRDefault="005A7B32" w:rsidP="008244DF">
            <w:pPr>
              <w:jc w:val="both"/>
              <w:rPr>
                <w:ins w:id="1650" w:author="qnguyen37" w:date="2012-08-15T15:59:00Z"/>
                <w:rFonts w:ascii="Times New Roman" w:hAnsi="Times New Roman" w:cs="Times New Roman"/>
                <w:sz w:val="24"/>
                <w:szCs w:val="24"/>
              </w:rPr>
            </w:pPr>
          </w:p>
        </w:tc>
      </w:tr>
      <w:tr w:rsidR="001E5F49" w:rsidRPr="00000CEF" w:rsidTr="0080575E">
        <w:trPr>
          <w:trPrChange w:id="1651" w:author="quan_nh" w:date="2012-08-25T10:47:00Z">
            <w:trPr>
              <w:gridBefore w:val="1"/>
            </w:trPr>
          </w:trPrChange>
        </w:trPr>
        <w:tc>
          <w:tcPr>
            <w:tcW w:w="2452" w:type="dxa"/>
            <w:tcPrChange w:id="165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653" w:name="MucVNIdex"/>
            <w:r w:rsidRPr="00E64F3E">
              <w:rPr>
                <w:rFonts w:ascii="Times New Roman" w:hAnsi="Times New Roman" w:cs="Times New Roman"/>
                <w:sz w:val="24"/>
                <w:szCs w:val="24"/>
                <w:rPrChange w:id="1654" w:author="qnguyen37" w:date="2012-08-14T09:43:00Z">
                  <w:rPr>
                    <w:rFonts w:ascii="Times New Roman" w:hAnsi="Times New Roman" w:cs="Times New Roman"/>
                    <w:color w:val="0000FF"/>
                    <w:sz w:val="24"/>
                    <w:szCs w:val="24"/>
                    <w:u w:val="single"/>
                  </w:rPr>
                </w:rPrChange>
              </w:rPr>
              <w:t>MucVNIdex</w:t>
            </w:r>
            <w:bookmarkEnd w:id="1653"/>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655" w:author="qnguyen37" w:date="2012-08-14T09:46:00Z"/>
                <w:rFonts w:ascii="Times New Roman" w:hAnsi="Times New Roman" w:cs="Times New Roman"/>
                <w:sz w:val="24"/>
                <w:szCs w:val="24"/>
              </w:rPr>
              <w:pPrChange w:id="1656" w:author="qnguyen37" w:date="2012-08-14T09:46:00Z">
                <w:pPr>
                  <w:spacing w:after="200" w:line="276" w:lineRule="auto"/>
                  <w:jc w:val="both"/>
                </w:pPr>
              </w:pPrChange>
            </w:pPr>
            <w:del w:id="1657" w:author="qnguyen37" w:date="2012-08-14T09:46:00Z">
              <w:r w:rsidRPr="00E64F3E">
                <w:rPr>
                  <w:rFonts w:ascii="Times New Roman" w:hAnsi="Times New Roman" w:cs="Times New Roman"/>
                  <w:sz w:val="24"/>
                  <w:szCs w:val="24"/>
                  <w:rPrChange w:id="1658" w:author="qnguyen37" w:date="2012-08-14T09:43:00Z">
                    <w:rPr>
                      <w:rFonts w:ascii="Times New Roman" w:hAnsi="Times New Roman" w:cs="Times New Roman"/>
                      <w:color w:val="0000FF"/>
                      <w:sz w:val="24"/>
                      <w:szCs w:val="24"/>
                      <w:u w:val="single"/>
                    </w:rPr>
                  </w:rPrChange>
                </w:rPr>
                <w:delText>Input: table, số liệu về VNIndex tăng/giảm trong tuần.</w:delText>
              </w:r>
            </w:del>
          </w:p>
          <w:p w:rsidR="00E64F3E" w:rsidRDefault="00E64F3E" w:rsidP="00E64F3E">
            <w:pPr>
              <w:jc w:val="both"/>
              <w:rPr>
                <w:rFonts w:ascii="Times New Roman" w:hAnsi="Times New Roman" w:cs="Times New Roman"/>
                <w:sz w:val="24"/>
                <w:szCs w:val="24"/>
              </w:rPr>
              <w:pPrChange w:id="1659" w:author="qnguyen37" w:date="2012-08-14T09:46:00Z">
                <w:pPr>
                  <w:spacing w:after="200" w:line="276" w:lineRule="auto"/>
                  <w:jc w:val="both"/>
                </w:pPr>
              </w:pPrChange>
            </w:pPr>
            <w:del w:id="1660" w:author="qnguyen37" w:date="2012-08-14T09:46:00Z">
              <w:r w:rsidRPr="00E64F3E">
                <w:rPr>
                  <w:rFonts w:ascii="Times New Roman" w:hAnsi="Times New Roman" w:cs="Times New Roman"/>
                  <w:sz w:val="24"/>
                  <w:szCs w:val="24"/>
                  <w:rPrChange w:id="1661" w:author="qnguyen37" w:date="2012-08-14T09:43:00Z">
                    <w:rPr>
                      <w:rFonts w:ascii="Times New Roman" w:hAnsi="Times New Roman" w:cs="Times New Roman"/>
                      <w:color w:val="0000FF"/>
                      <w:sz w:val="24"/>
                      <w:szCs w:val="24"/>
                      <w:u w:val="single"/>
                    </w:rPr>
                  </w:rPrChange>
                </w:rPr>
                <w:delText>Output: demical, lần tăng/giảm thứ … trong tuần.</w:delText>
              </w:r>
            </w:del>
          </w:p>
        </w:tc>
        <w:tc>
          <w:tcPr>
            <w:tcW w:w="1800" w:type="dxa"/>
            <w:tcPrChange w:id="1662" w:author="quan_nh" w:date="2012-08-25T10:47:00Z">
              <w:tcPr>
                <w:tcW w:w="1782" w:type="dxa"/>
                <w:gridSpan w:val="3"/>
              </w:tcPr>
            </w:tcPrChange>
          </w:tcPr>
          <w:p w:rsidR="001E5F49" w:rsidRPr="006A244A" w:rsidRDefault="001E5F49" w:rsidP="000D2E04">
            <w:pPr>
              <w:jc w:val="both"/>
              <w:rPr>
                <w:ins w:id="1663" w:author="qnguyen37" w:date="2012-08-14T09:46:00Z"/>
                <w:rFonts w:ascii="Times New Roman" w:hAnsi="Times New Roman" w:cs="Times New Roman"/>
                <w:sz w:val="24"/>
                <w:szCs w:val="24"/>
              </w:rPr>
            </w:pPr>
            <w:ins w:id="1664"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665" w:author="qnguyen37" w:date="2012-08-14T09:30:00Z"/>
                <w:rFonts w:ascii="Times New Roman" w:hAnsi="Times New Roman" w:cs="Times New Roman"/>
                <w:sz w:val="24"/>
                <w:szCs w:val="24"/>
              </w:rPr>
            </w:pPr>
          </w:p>
        </w:tc>
        <w:tc>
          <w:tcPr>
            <w:tcW w:w="2070" w:type="dxa"/>
            <w:tcPrChange w:id="1666" w:author="quan_nh" w:date="2012-08-25T10:47:00Z">
              <w:tcPr>
                <w:tcW w:w="1800" w:type="dxa"/>
                <w:gridSpan w:val="5"/>
              </w:tcPr>
            </w:tcPrChange>
          </w:tcPr>
          <w:p w:rsidR="001E5F49" w:rsidRPr="006A244A" w:rsidRDefault="001E5F49" w:rsidP="000D2E04">
            <w:pPr>
              <w:jc w:val="both"/>
              <w:rPr>
                <w:ins w:id="1667" w:author="qnguyen37" w:date="2012-08-14T09:46:00Z"/>
                <w:rFonts w:ascii="Times New Roman" w:hAnsi="Times New Roman" w:cs="Times New Roman"/>
                <w:sz w:val="24"/>
                <w:szCs w:val="24"/>
              </w:rPr>
            </w:pPr>
            <w:ins w:id="1668" w:author="qnguyen37" w:date="2012-08-14T09:46:00Z">
              <w:r w:rsidRPr="006A244A">
                <w:rPr>
                  <w:rFonts w:ascii="Times New Roman" w:hAnsi="Times New Roman" w:cs="Times New Roman"/>
                  <w:sz w:val="24"/>
                  <w:szCs w:val="24"/>
                </w:rPr>
                <w:t>số liệu về VNIndex tăng/giảm trong tuần.</w:t>
              </w:r>
            </w:ins>
          </w:p>
          <w:p w:rsidR="001E5F49" w:rsidRPr="00000CEF" w:rsidRDefault="001E5F49" w:rsidP="008244DF">
            <w:pPr>
              <w:jc w:val="both"/>
              <w:rPr>
                <w:ins w:id="1669" w:author="qnguyen37" w:date="2012-08-14T09:30:00Z"/>
                <w:rFonts w:ascii="Times New Roman" w:hAnsi="Times New Roman" w:cs="Times New Roman"/>
                <w:sz w:val="24"/>
                <w:szCs w:val="24"/>
              </w:rPr>
            </w:pPr>
          </w:p>
        </w:tc>
        <w:tc>
          <w:tcPr>
            <w:tcW w:w="990" w:type="dxa"/>
            <w:gridSpan w:val="2"/>
            <w:tcPrChange w:id="1670" w:author="quan_nh" w:date="2012-08-25T10:47:00Z">
              <w:tcPr>
                <w:tcW w:w="1350" w:type="dxa"/>
              </w:tcPr>
            </w:tcPrChange>
          </w:tcPr>
          <w:p w:rsidR="001E5F49" w:rsidRPr="00000CEF" w:rsidRDefault="001E5F49" w:rsidP="008244DF">
            <w:pPr>
              <w:jc w:val="both"/>
              <w:rPr>
                <w:ins w:id="1671" w:author="qnguyen37" w:date="2012-08-14T09:41:00Z"/>
                <w:rFonts w:ascii="Times New Roman" w:hAnsi="Times New Roman" w:cs="Times New Roman"/>
                <w:sz w:val="24"/>
                <w:szCs w:val="24"/>
              </w:rPr>
            </w:pPr>
            <w:ins w:id="1672" w:author="qnguyen37" w:date="2012-08-14T09:46:00Z">
              <w:r>
                <w:rPr>
                  <w:rFonts w:ascii="Times New Roman" w:hAnsi="Times New Roman" w:cs="Times New Roman"/>
                  <w:sz w:val="24"/>
                  <w:szCs w:val="24"/>
                </w:rPr>
                <w:t>Thông tin</w:t>
              </w:r>
            </w:ins>
          </w:p>
        </w:tc>
        <w:tc>
          <w:tcPr>
            <w:tcW w:w="2250" w:type="dxa"/>
            <w:gridSpan w:val="2"/>
            <w:tcPrChange w:id="1673"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So sánh số điểm VNIdex đạt được trong ngày hôm nay so với các phiên trước trong tuần.</w:t>
            </w:r>
          </w:p>
        </w:tc>
        <w:tc>
          <w:tcPr>
            <w:tcW w:w="3330" w:type="dxa"/>
            <w:gridSpan w:val="2"/>
            <w:tcPrChange w:id="167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nhất”</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“Tăng điểm cao thứ nhì”.</w:t>
            </w:r>
            <w:r w:rsidRPr="00000CEF">
              <w:rPr>
                <w:rFonts w:ascii="Times New Roman" w:hAnsi="Times New Roman" w:cs="Times New Roman"/>
                <w:sz w:val="24"/>
                <w:szCs w:val="24"/>
              </w:rPr>
              <w:br/>
              <w:t>+ “Giảm nhiều nhất”</w:t>
            </w:r>
          </w:p>
        </w:tc>
        <w:tc>
          <w:tcPr>
            <w:tcW w:w="2610" w:type="dxa"/>
            <w:gridSpan w:val="2"/>
            <w:tcPrChange w:id="1675" w:author="quan_nh" w:date="2012-08-25T10:47:00Z">
              <w:tcPr>
                <w:tcW w:w="4140" w:type="dxa"/>
                <w:gridSpan w:val="2"/>
              </w:tcPr>
            </w:tcPrChange>
          </w:tcPr>
          <w:p w:rsidR="001E5F49" w:rsidRPr="00000CEF" w:rsidRDefault="001E5F49" w:rsidP="008244DF">
            <w:pPr>
              <w:jc w:val="both"/>
              <w:rPr>
                <w:ins w:id="1676" w:author="qnguyen37" w:date="2012-08-15T15:59:00Z"/>
                <w:rFonts w:ascii="Times New Roman" w:hAnsi="Times New Roman" w:cs="Times New Roman"/>
                <w:sz w:val="24"/>
                <w:szCs w:val="24"/>
              </w:rPr>
            </w:pPr>
          </w:p>
        </w:tc>
      </w:tr>
      <w:tr w:rsidR="001E5F49" w:rsidRPr="00000CEF" w:rsidTr="0080575E">
        <w:trPr>
          <w:trPrChange w:id="1677" w:author="quan_nh" w:date="2012-08-25T10:47:00Z">
            <w:trPr>
              <w:gridBefore w:val="1"/>
            </w:trPr>
          </w:trPrChange>
        </w:trPr>
        <w:tc>
          <w:tcPr>
            <w:tcW w:w="2452" w:type="dxa"/>
            <w:tcPrChange w:id="1678"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679" w:name="MauChiSoVNIDex"/>
            <w:r w:rsidRPr="00E64F3E">
              <w:rPr>
                <w:rFonts w:ascii="Times New Roman" w:hAnsi="Times New Roman" w:cs="Times New Roman"/>
                <w:sz w:val="24"/>
                <w:szCs w:val="24"/>
                <w:rPrChange w:id="1680" w:author="qnguyen37" w:date="2012-08-14T09:43:00Z">
                  <w:rPr>
                    <w:rFonts w:ascii="Times New Roman" w:hAnsi="Times New Roman" w:cs="Times New Roman"/>
                    <w:color w:val="0000FF"/>
                    <w:sz w:val="24"/>
                    <w:szCs w:val="24"/>
                    <w:u w:val="single"/>
                  </w:rPr>
                </w:rPrChange>
              </w:rPr>
              <w:t>MauChiSoVNIDex</w:t>
            </w:r>
            <w:bookmarkEnd w:id="1679"/>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D46436" w:rsidRDefault="00E64F3E" w:rsidP="008244DF">
            <w:pPr>
              <w:spacing w:after="200" w:line="276" w:lineRule="auto"/>
              <w:jc w:val="both"/>
              <w:rPr>
                <w:del w:id="1681" w:author="qnguyen37" w:date="2012-08-14T10:05:00Z"/>
                <w:rFonts w:ascii="Times New Roman" w:hAnsi="Times New Roman" w:cs="Times New Roman"/>
                <w:sz w:val="24"/>
                <w:szCs w:val="24"/>
              </w:rPr>
            </w:pPr>
            <w:ins w:id="1682" w:author="qnguyen37" w:date="2012-08-14T10:05:00Z">
              <w:r w:rsidRPr="00E64F3E">
                <w:rPr>
                  <w:rFonts w:ascii="Times New Roman" w:hAnsi="Times New Roman" w:cs="Times New Roman"/>
                  <w:sz w:val="24"/>
                  <w:szCs w:val="24"/>
                  <w:rPrChange w:id="1683" w:author="qnguyen37" w:date="2012-08-14T09:43:00Z">
                    <w:rPr>
                      <w:rFonts w:ascii="Times New Roman" w:hAnsi="Times New Roman" w:cs="Times New Roman"/>
                      <w:color w:val="0000FF"/>
                      <w:sz w:val="24"/>
                      <w:szCs w:val="24"/>
                      <w:u w:val="single"/>
                    </w:rPr>
                  </w:rPrChange>
                </w:rPr>
                <w:t xml:space="preserve"> </w:t>
              </w:r>
            </w:ins>
            <w:del w:id="1684" w:author="qnguyen37" w:date="2012-08-14T10:05:00Z">
              <w:r w:rsidRPr="00E64F3E">
                <w:rPr>
                  <w:rFonts w:ascii="Times New Roman" w:hAnsi="Times New Roman" w:cs="Times New Roman"/>
                  <w:sz w:val="24"/>
                  <w:szCs w:val="24"/>
                  <w:rPrChange w:id="1685" w:author="qnguyen37" w:date="2012-08-14T09:43:00Z">
                    <w:rPr>
                      <w:rFonts w:ascii="Times New Roman" w:hAnsi="Times New Roman" w:cs="Times New Roman"/>
                      <w:color w:val="0000FF"/>
                      <w:sz w:val="24"/>
                      <w:szCs w:val="24"/>
                      <w:u w:val="single"/>
                    </w:rPr>
                  </w:rPrChange>
                </w:rPr>
                <w:delText xml:space="preserve">Input: </w:delText>
              </w:r>
            </w:del>
            <w:moveFromRangeStart w:id="1686" w:author="qnguyen37" w:date="2012-08-14T10:05:00Z" w:name="move332702049"/>
            <w:moveFrom w:id="1687" w:author="qnguyen37" w:date="2012-08-14T10:05:00Z">
              <w:del w:id="1688" w:author="qnguyen37" w:date="2012-08-14T10:05:00Z">
                <w:r w:rsidRPr="00E64F3E">
                  <w:rPr>
                    <w:rFonts w:ascii="Times New Roman" w:hAnsi="Times New Roman" w:cs="Times New Roman"/>
                    <w:sz w:val="24"/>
                    <w:szCs w:val="24"/>
                    <w:rPrChange w:id="1689" w:author="qnguyen37" w:date="2012-08-14T09:43:00Z">
                      <w:rPr>
                        <w:rFonts w:ascii="Times New Roman" w:hAnsi="Times New Roman" w:cs="Times New Roman"/>
                        <w:color w:val="0000FF"/>
                        <w:sz w:val="24"/>
                        <w:szCs w:val="24"/>
                        <w:u w:val="single"/>
                      </w:rPr>
                    </w:rPrChange>
                  </w:rPr>
                  <w:delText>demical. kết quả của hàm DiemTangGiamVNIndex().</w:delText>
                </w:r>
              </w:del>
            </w:moveFrom>
            <w:moveFromRangeEnd w:id="1686"/>
          </w:p>
          <w:p w:rsidR="00E64F3E" w:rsidRDefault="00E64F3E" w:rsidP="00E64F3E">
            <w:pPr>
              <w:jc w:val="both"/>
              <w:rPr>
                <w:del w:id="1690" w:author="qnguyen37" w:date="2012-08-14T10:05:00Z"/>
                <w:rFonts w:ascii="Times New Roman" w:hAnsi="Times New Roman" w:cs="Times New Roman"/>
                <w:sz w:val="24"/>
                <w:szCs w:val="24"/>
              </w:rPr>
              <w:pPrChange w:id="1691" w:author="qnguyen37" w:date="2012-08-14T10:05:00Z">
                <w:pPr>
                  <w:spacing w:after="200" w:line="276" w:lineRule="auto"/>
                  <w:jc w:val="both"/>
                </w:pPr>
              </w:pPrChange>
            </w:pPr>
            <w:del w:id="1692" w:author="qnguyen37" w:date="2012-08-14T10:05:00Z">
              <w:r w:rsidRPr="00E64F3E">
                <w:rPr>
                  <w:rFonts w:ascii="Times New Roman" w:hAnsi="Times New Roman" w:cs="Times New Roman"/>
                  <w:sz w:val="24"/>
                  <w:szCs w:val="24"/>
                  <w:rPrChange w:id="1693" w:author="qnguyen37" w:date="2012-08-14T09:43:00Z">
                    <w:rPr>
                      <w:rFonts w:ascii="Times New Roman" w:hAnsi="Times New Roman" w:cs="Times New Roman"/>
                      <w:color w:val="0000FF"/>
                      <w:sz w:val="24"/>
                      <w:szCs w:val="24"/>
                      <w:u w:val="single"/>
                    </w:rPr>
                  </w:rPrChange>
                </w:rPr>
                <w:delText xml:space="preserve">Output: </w:delText>
              </w:r>
            </w:del>
            <w:moveFromRangeStart w:id="1694" w:author="qnguyen37" w:date="2012-08-14T10:05:00Z" w:name="move332702054"/>
            <w:moveFrom w:id="1695" w:author="qnguyen37" w:date="2012-08-14T10:05:00Z">
              <w:del w:id="1696" w:author="qnguyen37" w:date="2012-08-14T10:05:00Z">
                <w:r w:rsidRPr="00E64F3E">
                  <w:rPr>
                    <w:rFonts w:ascii="Times New Roman" w:hAnsi="Times New Roman" w:cs="Times New Roman"/>
                    <w:sz w:val="24"/>
                    <w:szCs w:val="24"/>
                    <w:rPrChange w:id="1697" w:author="qnguyen37" w:date="2012-08-14T09:43:00Z">
                      <w:rPr>
                        <w:rFonts w:ascii="Times New Roman" w:hAnsi="Times New Roman" w:cs="Times New Roman"/>
                        <w:color w:val="0000FF"/>
                        <w:sz w:val="24"/>
                        <w:szCs w:val="24"/>
                        <w:u w:val="single"/>
                      </w:rPr>
                    </w:rPrChange>
                  </w:rPr>
                  <w:delText>string/Color, màu sắc của VNIndex ngày hôm đó.</w:delText>
                </w:r>
              </w:del>
            </w:moveFrom>
          </w:p>
          <w:p w:rsidR="00E64F3E" w:rsidRDefault="00E64F3E" w:rsidP="00E64F3E">
            <w:pPr>
              <w:jc w:val="both"/>
              <w:rPr>
                <w:rFonts w:ascii="Times New Roman" w:hAnsi="Times New Roman" w:cs="Times New Roman"/>
                <w:sz w:val="24"/>
                <w:szCs w:val="24"/>
              </w:rPr>
              <w:pPrChange w:id="1698" w:author="qnguyen37" w:date="2012-08-14T10:05:00Z">
                <w:pPr>
                  <w:spacing w:after="200" w:line="276" w:lineRule="auto"/>
                  <w:jc w:val="both"/>
                </w:pPr>
              </w:pPrChange>
            </w:pPr>
            <w:moveFrom w:id="1699" w:author="qnguyen37" w:date="2012-08-14T10:05:00Z">
              <w:r w:rsidRPr="00E64F3E">
                <w:rPr>
                  <w:rFonts w:ascii="Times New Roman" w:hAnsi="Times New Roman" w:cs="Times New Roman"/>
                  <w:sz w:val="24"/>
                  <w:szCs w:val="24"/>
                  <w:rPrChange w:id="1700" w:author="qnguyen37" w:date="2012-08-14T09:43:00Z">
                    <w:rPr>
                      <w:rFonts w:ascii="Times New Roman" w:hAnsi="Times New Roman" w:cs="Times New Roman"/>
                      <w:color w:val="0000FF"/>
                      <w:sz w:val="24"/>
                      <w:szCs w:val="24"/>
                      <w:u w:val="single"/>
                    </w:rPr>
                  </w:rPrChange>
                </w:rPr>
                <w:t>(Xem thêm bên nội dung).</w:t>
              </w:r>
            </w:moveFrom>
            <w:moveFromRangeEnd w:id="1694"/>
          </w:p>
        </w:tc>
        <w:tc>
          <w:tcPr>
            <w:tcW w:w="1800" w:type="dxa"/>
            <w:tcPrChange w:id="1701" w:author="quan_nh" w:date="2012-08-25T10:47:00Z">
              <w:tcPr>
                <w:tcW w:w="1782" w:type="dxa"/>
                <w:gridSpan w:val="3"/>
              </w:tcPr>
            </w:tcPrChange>
          </w:tcPr>
          <w:p w:rsidR="001E5F49" w:rsidRPr="00000CEF" w:rsidRDefault="001E5F49" w:rsidP="008244DF">
            <w:pPr>
              <w:jc w:val="both"/>
              <w:rPr>
                <w:rFonts w:ascii="Times New Roman" w:hAnsi="Times New Roman" w:cs="Times New Roman"/>
                <w:sz w:val="24"/>
                <w:szCs w:val="24"/>
              </w:rPr>
            </w:pPr>
            <w:moveToRangeStart w:id="1702" w:author="qnguyen37" w:date="2012-08-14T10:05:00Z" w:name="move332702049"/>
            <w:moveTo w:id="1703" w:author="qnguyen37" w:date="2012-08-14T10:05:00Z">
              <w:r w:rsidRPr="006A244A">
                <w:rPr>
                  <w:rFonts w:ascii="Times New Roman" w:hAnsi="Times New Roman" w:cs="Times New Roman"/>
                  <w:sz w:val="24"/>
                  <w:szCs w:val="24"/>
                </w:rPr>
                <w:t>demical. kết quả của hàm DiemTangGiamVNIndex().</w:t>
              </w:r>
            </w:moveTo>
            <w:moveToRangeEnd w:id="1702"/>
          </w:p>
        </w:tc>
        <w:tc>
          <w:tcPr>
            <w:tcW w:w="2070" w:type="dxa"/>
            <w:tcPrChange w:id="1704" w:author="quan_nh" w:date="2012-08-25T10:47:00Z">
              <w:tcPr>
                <w:tcW w:w="1800" w:type="dxa"/>
                <w:gridSpan w:val="5"/>
              </w:tcPr>
            </w:tcPrChange>
          </w:tcPr>
          <w:p w:rsidR="001E5F49" w:rsidRPr="006A244A" w:rsidRDefault="001E5F49" w:rsidP="00D46436">
            <w:pPr>
              <w:jc w:val="both"/>
              <w:rPr>
                <w:rFonts w:ascii="Times New Roman" w:hAnsi="Times New Roman" w:cs="Times New Roman"/>
                <w:sz w:val="24"/>
                <w:szCs w:val="24"/>
              </w:rPr>
            </w:pPr>
            <w:moveToRangeStart w:id="1705" w:author="qnguyen37" w:date="2012-08-14T10:05:00Z" w:name="move332702054"/>
            <w:moveTo w:id="1706" w:author="qnguyen37" w:date="2012-08-14T10:05:00Z">
              <w:r w:rsidRPr="006A244A">
                <w:rPr>
                  <w:rFonts w:ascii="Times New Roman" w:hAnsi="Times New Roman" w:cs="Times New Roman"/>
                  <w:sz w:val="24"/>
                  <w:szCs w:val="24"/>
                </w:rPr>
                <w:t>string/Color, màu sắc của VNIndex ngày hôm đó.</w:t>
              </w:r>
            </w:moveTo>
          </w:p>
          <w:p w:rsidR="001E5F49" w:rsidRPr="00000CEF" w:rsidRDefault="001E5F49" w:rsidP="00D46436">
            <w:pPr>
              <w:jc w:val="both"/>
              <w:rPr>
                <w:rFonts w:ascii="Times New Roman" w:hAnsi="Times New Roman" w:cs="Times New Roman"/>
                <w:sz w:val="24"/>
                <w:szCs w:val="24"/>
              </w:rPr>
            </w:pPr>
            <w:moveTo w:id="1707" w:author="qnguyen37" w:date="2012-08-14T10:05:00Z">
              <w:r w:rsidRPr="006A244A">
                <w:rPr>
                  <w:rFonts w:ascii="Times New Roman" w:hAnsi="Times New Roman" w:cs="Times New Roman"/>
                  <w:sz w:val="24"/>
                  <w:szCs w:val="24"/>
                </w:rPr>
                <w:t>(Xem thêm bên nội dung).</w:t>
              </w:r>
            </w:moveTo>
            <w:moveToRangeEnd w:id="1705"/>
          </w:p>
        </w:tc>
        <w:tc>
          <w:tcPr>
            <w:tcW w:w="990" w:type="dxa"/>
            <w:gridSpan w:val="2"/>
            <w:tcPrChange w:id="1708" w:author="quan_nh" w:date="2012-08-25T10:47:00Z">
              <w:tcPr>
                <w:tcW w:w="1350" w:type="dxa"/>
              </w:tcPr>
            </w:tcPrChange>
          </w:tcPr>
          <w:p w:rsidR="001E5F49" w:rsidRPr="00000CEF" w:rsidRDefault="001E5F49" w:rsidP="008244DF">
            <w:pPr>
              <w:jc w:val="both"/>
              <w:rPr>
                <w:ins w:id="1709" w:author="qnguyen37" w:date="2012-08-14T09:41:00Z"/>
                <w:rFonts w:ascii="Times New Roman" w:hAnsi="Times New Roman" w:cs="Times New Roman"/>
                <w:sz w:val="24"/>
                <w:szCs w:val="24"/>
              </w:rPr>
            </w:pPr>
          </w:p>
        </w:tc>
        <w:tc>
          <w:tcPr>
            <w:tcW w:w="2250" w:type="dxa"/>
            <w:gridSpan w:val="2"/>
            <w:tcPrChange w:id="171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Sắc màu của VNIndex trong phiên giao dịch ngày hôm nay.</w:t>
            </w:r>
          </w:p>
        </w:tc>
        <w:tc>
          <w:tcPr>
            <w:tcW w:w="3330" w:type="dxa"/>
            <w:gridSpan w:val="2"/>
            <w:tcPrChange w:id="171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“Xanh” khi chỉ số VNIndex tăng.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“Vàng” khi chỉ số VNIndex giữ giá tham chiếu so với ngày hôm trước.</w:t>
            </w:r>
            <w:r w:rsidRPr="00000CEF">
              <w:rPr>
                <w:rFonts w:ascii="Times New Roman" w:hAnsi="Times New Roman" w:cs="Times New Roman"/>
                <w:sz w:val="24"/>
                <w:szCs w:val="24"/>
              </w:rPr>
              <w:br/>
              <w:t>+ “Đỏ” khi chỉ số VNIndex giảm.</w:t>
            </w:r>
          </w:p>
        </w:tc>
        <w:tc>
          <w:tcPr>
            <w:tcW w:w="2610" w:type="dxa"/>
            <w:gridSpan w:val="2"/>
            <w:tcPrChange w:id="1712" w:author="quan_nh" w:date="2012-08-25T10:47:00Z">
              <w:tcPr>
                <w:tcW w:w="4140" w:type="dxa"/>
                <w:gridSpan w:val="2"/>
              </w:tcPr>
            </w:tcPrChange>
          </w:tcPr>
          <w:p w:rsidR="001E5F49" w:rsidRPr="00000CEF" w:rsidRDefault="001E5F49" w:rsidP="008244DF">
            <w:pPr>
              <w:jc w:val="both"/>
              <w:rPr>
                <w:ins w:id="1713" w:author="qnguyen37" w:date="2012-08-15T15:59:00Z"/>
                <w:rFonts w:ascii="Times New Roman" w:hAnsi="Times New Roman" w:cs="Times New Roman"/>
                <w:sz w:val="24"/>
                <w:szCs w:val="24"/>
              </w:rPr>
            </w:pPr>
          </w:p>
        </w:tc>
      </w:tr>
      <w:tr w:rsidR="001E5F49" w:rsidRPr="00000CEF" w:rsidTr="0080575E">
        <w:trPr>
          <w:trPrChange w:id="1714" w:author="quan_nh" w:date="2012-08-25T10:47:00Z">
            <w:trPr>
              <w:gridBefore w:val="1"/>
            </w:trPr>
          </w:trPrChange>
        </w:trPr>
        <w:tc>
          <w:tcPr>
            <w:tcW w:w="2452" w:type="dxa"/>
            <w:tcPrChange w:id="1715"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716" w:name="TamLyNDTTN"/>
            <w:r w:rsidRPr="00E64F3E">
              <w:rPr>
                <w:rFonts w:ascii="Times New Roman" w:hAnsi="Times New Roman" w:cs="Times New Roman"/>
                <w:sz w:val="24"/>
                <w:szCs w:val="24"/>
                <w:rPrChange w:id="1717" w:author="qnguyen37" w:date="2012-08-14T09:43:00Z">
                  <w:rPr>
                    <w:rFonts w:ascii="Times New Roman" w:hAnsi="Times New Roman" w:cs="Times New Roman"/>
                    <w:color w:val="0000FF"/>
                    <w:sz w:val="24"/>
                    <w:szCs w:val="24"/>
                    <w:u w:val="single"/>
                  </w:rPr>
                </w:rPrChange>
              </w:rPr>
              <w:t>TamLyNDTTN</w:t>
            </w:r>
            <w:bookmarkEnd w:id="1716"/>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RDefault="00E64F3E" w:rsidP="008244DF">
            <w:pPr>
              <w:spacing w:after="200" w:line="276" w:lineRule="auto"/>
              <w:jc w:val="both"/>
              <w:rPr>
                <w:rFonts w:ascii="Times New Roman" w:hAnsi="Times New Roman" w:cs="Times New Roman"/>
                <w:sz w:val="24"/>
                <w:szCs w:val="24"/>
              </w:rPr>
            </w:pPr>
            <w:del w:id="1718" w:author="qnguyen37" w:date="2012-08-14T10:05:00Z">
              <w:r w:rsidRPr="00E64F3E">
                <w:rPr>
                  <w:rFonts w:ascii="Times New Roman" w:hAnsi="Times New Roman" w:cs="Times New Roman"/>
                  <w:sz w:val="24"/>
                  <w:szCs w:val="24"/>
                  <w:rPrChange w:id="1719" w:author="qnguyen37" w:date="2012-08-14T09:43:00Z">
                    <w:rPr>
                      <w:rFonts w:ascii="Times New Roman" w:hAnsi="Times New Roman" w:cs="Times New Roman"/>
                      <w:color w:val="0000FF"/>
                      <w:sz w:val="24"/>
                      <w:szCs w:val="24"/>
                      <w:u w:val="single"/>
                    </w:rPr>
                  </w:rPrChange>
                </w:rPr>
                <w:delText>Input: table, bảng tổng kết thị trường</w:delText>
              </w:r>
            </w:del>
            <w:r w:rsidRPr="00E64F3E">
              <w:rPr>
                <w:rFonts w:ascii="Times New Roman" w:hAnsi="Times New Roman" w:cs="Times New Roman"/>
                <w:sz w:val="24"/>
                <w:szCs w:val="24"/>
                <w:rPrChange w:id="1720" w:author="qnguyen37" w:date="2012-08-14T09:43:00Z">
                  <w:rPr>
                    <w:rFonts w:ascii="Times New Roman" w:hAnsi="Times New Roman" w:cs="Times New Roman"/>
                    <w:color w:val="0000FF"/>
                    <w:sz w:val="24"/>
                    <w:szCs w:val="24"/>
                    <w:u w:val="single"/>
                  </w:rPr>
                </w:rPrChange>
              </w:rPr>
              <w:t>.</w:t>
            </w:r>
          </w:p>
          <w:p w:rsidR="00E64F3E" w:rsidRDefault="00E64F3E" w:rsidP="00E64F3E">
            <w:pPr>
              <w:jc w:val="both"/>
              <w:rPr>
                <w:del w:id="1721" w:author="qnguyen37" w:date="2012-08-14T10:05:00Z"/>
                <w:rFonts w:ascii="Times New Roman" w:hAnsi="Times New Roman" w:cs="Times New Roman"/>
                <w:sz w:val="24"/>
                <w:szCs w:val="24"/>
              </w:rPr>
              <w:pPrChange w:id="1722" w:author="qnguyen37" w:date="2012-08-14T10:05:00Z">
                <w:pPr>
                  <w:spacing w:after="200" w:line="276" w:lineRule="auto"/>
                  <w:jc w:val="both"/>
                </w:pPr>
              </w:pPrChange>
            </w:pPr>
            <w:ins w:id="1723" w:author="qnguyen37" w:date="2012-08-14T10:05:00Z">
              <w:r w:rsidRPr="00E64F3E">
                <w:rPr>
                  <w:rFonts w:ascii="Times New Roman" w:hAnsi="Times New Roman" w:cs="Times New Roman"/>
                  <w:sz w:val="24"/>
                  <w:szCs w:val="24"/>
                  <w:rPrChange w:id="1724" w:author="qnguyen37" w:date="2012-08-14T09:43:00Z">
                    <w:rPr>
                      <w:rFonts w:ascii="Times New Roman" w:hAnsi="Times New Roman" w:cs="Times New Roman"/>
                      <w:color w:val="0000FF"/>
                      <w:sz w:val="24"/>
                      <w:szCs w:val="24"/>
                      <w:u w:val="single"/>
                    </w:rPr>
                  </w:rPrChange>
                </w:rPr>
                <w:t xml:space="preserve"> </w:t>
              </w:r>
            </w:ins>
            <w:del w:id="1725" w:author="qnguyen37" w:date="2012-08-14T10:05:00Z">
              <w:r w:rsidRPr="00E64F3E">
                <w:rPr>
                  <w:rFonts w:ascii="Times New Roman" w:hAnsi="Times New Roman" w:cs="Times New Roman"/>
                  <w:sz w:val="24"/>
                  <w:szCs w:val="24"/>
                  <w:rPrChange w:id="1726" w:author="qnguyen37" w:date="2012-08-14T09:43:00Z">
                    <w:rPr>
                      <w:rFonts w:ascii="Times New Roman" w:hAnsi="Times New Roman" w:cs="Times New Roman"/>
                      <w:color w:val="0000FF"/>
                      <w:sz w:val="24"/>
                      <w:szCs w:val="24"/>
                      <w:u w:val="single"/>
                    </w:rPr>
                  </w:rPrChange>
                </w:rPr>
                <w:delText>Output:</w:delText>
              </w:r>
            </w:del>
            <w:moveFromRangeStart w:id="1727" w:author="qnguyen37" w:date="2012-08-14T10:05:00Z" w:name="move332702078"/>
            <w:moveFrom w:id="1728" w:author="qnguyen37" w:date="2012-08-14T10:05:00Z">
              <w:del w:id="1729" w:author="qnguyen37" w:date="2012-08-14T10:05:00Z">
                <w:r w:rsidRPr="00E64F3E">
                  <w:rPr>
                    <w:rFonts w:ascii="Times New Roman" w:hAnsi="Times New Roman" w:cs="Times New Roman"/>
                    <w:sz w:val="24"/>
                    <w:szCs w:val="24"/>
                    <w:rPrChange w:id="1730" w:author="qnguyen37" w:date="2012-08-14T09:43:00Z">
                      <w:rPr>
                        <w:rFonts w:ascii="Times New Roman" w:hAnsi="Times New Roman" w:cs="Times New Roman"/>
                        <w:color w:val="0000FF"/>
                        <w:sz w:val="24"/>
                        <w:szCs w:val="24"/>
                        <w:u w:val="single"/>
                      </w:rPr>
                    </w:rPrChange>
                  </w:rPr>
                  <w:delText>string, tâm lý chủ đạo trong ngày.</w:delText>
                </w:r>
              </w:del>
            </w:moveFrom>
          </w:p>
          <w:p w:rsidR="00E64F3E" w:rsidRDefault="00E64F3E" w:rsidP="00E64F3E">
            <w:pPr>
              <w:jc w:val="both"/>
              <w:rPr>
                <w:rFonts w:ascii="Times New Roman" w:hAnsi="Times New Roman" w:cs="Times New Roman"/>
                <w:sz w:val="24"/>
                <w:szCs w:val="24"/>
              </w:rPr>
              <w:pPrChange w:id="1731" w:author="qnguyen37" w:date="2012-08-14T10:05:00Z">
                <w:pPr>
                  <w:spacing w:after="200" w:line="276" w:lineRule="auto"/>
                  <w:jc w:val="both"/>
                </w:pPr>
              </w:pPrChange>
            </w:pPr>
            <w:moveFrom w:id="1732" w:author="qnguyen37" w:date="2012-08-14T10:05:00Z">
              <w:r w:rsidRPr="00E64F3E">
                <w:rPr>
                  <w:rFonts w:ascii="Times New Roman" w:hAnsi="Times New Roman" w:cs="Times New Roman"/>
                  <w:sz w:val="24"/>
                  <w:szCs w:val="24"/>
                  <w:rPrChange w:id="1733" w:author="qnguyen37" w:date="2012-08-14T09:43:00Z">
                    <w:rPr>
                      <w:rFonts w:ascii="Times New Roman" w:hAnsi="Times New Roman" w:cs="Times New Roman"/>
                      <w:color w:val="0000FF"/>
                      <w:sz w:val="24"/>
                      <w:szCs w:val="24"/>
                      <w:u w:val="single"/>
                    </w:rPr>
                  </w:rPrChange>
                </w:rPr>
                <w:t>(Xem thêm bên nội dung).</w:t>
              </w:r>
            </w:moveFrom>
            <w:moveFromRangeEnd w:id="1727"/>
          </w:p>
        </w:tc>
        <w:tc>
          <w:tcPr>
            <w:tcW w:w="1800" w:type="dxa"/>
            <w:tcPrChange w:id="1734" w:author="quan_nh" w:date="2012-08-25T10:47:00Z">
              <w:tcPr>
                <w:tcW w:w="1782" w:type="dxa"/>
                <w:gridSpan w:val="3"/>
              </w:tcPr>
            </w:tcPrChange>
          </w:tcPr>
          <w:p w:rsidR="001E5F49" w:rsidRPr="00000CEF" w:rsidRDefault="001E5F49" w:rsidP="008244DF">
            <w:pPr>
              <w:jc w:val="both"/>
              <w:rPr>
                <w:ins w:id="1735" w:author="qnguyen37" w:date="2012-08-14T09:30:00Z"/>
                <w:rFonts w:ascii="Times New Roman" w:hAnsi="Times New Roman" w:cs="Times New Roman"/>
                <w:sz w:val="24"/>
                <w:szCs w:val="24"/>
              </w:rPr>
            </w:pPr>
          </w:p>
        </w:tc>
        <w:tc>
          <w:tcPr>
            <w:tcW w:w="2070" w:type="dxa"/>
            <w:tcPrChange w:id="1736" w:author="quan_nh" w:date="2012-08-25T10:47:00Z">
              <w:tcPr>
                <w:tcW w:w="1800" w:type="dxa"/>
                <w:gridSpan w:val="5"/>
              </w:tcPr>
            </w:tcPrChange>
          </w:tcPr>
          <w:p w:rsidR="001E5F49" w:rsidRPr="006A244A" w:rsidRDefault="001E5F49" w:rsidP="00705404">
            <w:pPr>
              <w:jc w:val="both"/>
              <w:rPr>
                <w:rFonts w:ascii="Times New Roman" w:hAnsi="Times New Roman" w:cs="Times New Roman"/>
                <w:sz w:val="24"/>
                <w:szCs w:val="24"/>
              </w:rPr>
            </w:pPr>
            <w:moveToRangeStart w:id="1737" w:author="qnguyen37" w:date="2012-08-14T10:05:00Z" w:name="move332702078"/>
            <w:moveTo w:id="1738" w:author="qnguyen37" w:date="2012-08-14T10:05:00Z">
              <w:r w:rsidRPr="006A244A">
                <w:rPr>
                  <w:rFonts w:ascii="Times New Roman" w:hAnsi="Times New Roman" w:cs="Times New Roman"/>
                  <w:sz w:val="24"/>
                  <w:szCs w:val="24"/>
                </w:rPr>
                <w:t>string, tâm lý chủ đạo trong ngày.</w:t>
              </w:r>
            </w:moveTo>
          </w:p>
          <w:p w:rsidR="001E5F49" w:rsidRPr="00000CEF" w:rsidRDefault="001E5F49" w:rsidP="00705404">
            <w:pPr>
              <w:jc w:val="both"/>
              <w:rPr>
                <w:rFonts w:ascii="Times New Roman" w:hAnsi="Times New Roman" w:cs="Times New Roman"/>
                <w:sz w:val="24"/>
                <w:szCs w:val="24"/>
              </w:rPr>
            </w:pPr>
            <w:moveTo w:id="1739" w:author="qnguyen37" w:date="2012-08-14T10:05:00Z">
              <w:r w:rsidRPr="006A244A">
                <w:rPr>
                  <w:rFonts w:ascii="Times New Roman" w:hAnsi="Times New Roman" w:cs="Times New Roman"/>
                  <w:sz w:val="24"/>
                  <w:szCs w:val="24"/>
                </w:rPr>
                <w:lastRenderedPageBreak/>
                <w:t>(Xem thêm bên nội dung).</w:t>
              </w:r>
            </w:moveTo>
            <w:moveToRangeEnd w:id="1737"/>
          </w:p>
        </w:tc>
        <w:tc>
          <w:tcPr>
            <w:tcW w:w="990" w:type="dxa"/>
            <w:gridSpan w:val="2"/>
            <w:tcPrChange w:id="1740" w:author="quan_nh" w:date="2012-08-25T10:47:00Z">
              <w:tcPr>
                <w:tcW w:w="1350" w:type="dxa"/>
              </w:tcPr>
            </w:tcPrChange>
          </w:tcPr>
          <w:p w:rsidR="001E5F49" w:rsidRPr="00000CEF" w:rsidRDefault="001E5F49" w:rsidP="008244DF">
            <w:pPr>
              <w:jc w:val="both"/>
              <w:rPr>
                <w:ins w:id="1741" w:author="qnguyen37" w:date="2012-08-14T09:41:00Z"/>
                <w:rFonts w:ascii="Times New Roman" w:hAnsi="Times New Roman" w:cs="Times New Roman"/>
                <w:sz w:val="24"/>
                <w:szCs w:val="24"/>
              </w:rPr>
            </w:pPr>
          </w:p>
        </w:tc>
        <w:tc>
          <w:tcPr>
            <w:tcW w:w="2250" w:type="dxa"/>
            <w:gridSpan w:val="2"/>
            <w:tcPrChange w:id="174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Phân tích tâm lý, xu hướng của nhà đầu </w:t>
            </w:r>
            <w:r w:rsidRPr="00000CEF">
              <w:rPr>
                <w:rFonts w:ascii="Times New Roman" w:hAnsi="Times New Roman" w:cs="Times New Roman"/>
                <w:sz w:val="24"/>
                <w:szCs w:val="24"/>
              </w:rPr>
              <w:lastRenderedPageBreak/>
              <w:t>tư nước ngoài trong phiên giao dịch ngày hôm nay.</w:t>
            </w:r>
          </w:p>
        </w:tc>
        <w:tc>
          <w:tcPr>
            <w:tcW w:w="3330" w:type="dxa"/>
            <w:gridSpan w:val="2"/>
            <w:tcPrChange w:id="174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lastRenderedPageBreak/>
              <w:t xml:space="preserve">VD: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 “Tâm lý e dè, giao dịch cầm </w:t>
            </w:r>
            <w:r w:rsidRPr="00000CEF">
              <w:rPr>
                <w:rFonts w:ascii="Times New Roman" w:hAnsi="Times New Roman" w:cs="Times New Roman"/>
                <w:sz w:val="24"/>
                <w:szCs w:val="24"/>
              </w:rPr>
              <w:lastRenderedPageBreak/>
              <w:t>chừng, đợi chờ thời điểm để xả hang”.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“Chủ yếu tập trung mua mạnh ở các mã X, Y, Z và xả hang ra ở các mã A, B, C”.</w:t>
            </w:r>
          </w:p>
        </w:tc>
        <w:tc>
          <w:tcPr>
            <w:tcW w:w="2610" w:type="dxa"/>
            <w:gridSpan w:val="2"/>
            <w:tcPrChange w:id="1744" w:author="quan_nh" w:date="2012-08-25T10:47:00Z">
              <w:tcPr>
                <w:tcW w:w="4140" w:type="dxa"/>
                <w:gridSpan w:val="2"/>
              </w:tcPr>
            </w:tcPrChange>
          </w:tcPr>
          <w:p w:rsidR="001E5F49" w:rsidRPr="00000CEF" w:rsidRDefault="001E5F49" w:rsidP="008244DF">
            <w:pPr>
              <w:jc w:val="both"/>
              <w:rPr>
                <w:ins w:id="1745" w:author="qnguyen37" w:date="2012-08-15T15:59:00Z"/>
                <w:rFonts w:ascii="Times New Roman" w:hAnsi="Times New Roman" w:cs="Times New Roman"/>
                <w:sz w:val="24"/>
                <w:szCs w:val="24"/>
              </w:rPr>
            </w:pPr>
          </w:p>
        </w:tc>
      </w:tr>
      <w:tr w:rsidR="001E5F49" w:rsidRPr="00000CEF" w:rsidTr="0080575E">
        <w:trPr>
          <w:trPrChange w:id="1746" w:author="quan_nh" w:date="2012-08-25T10:47:00Z">
            <w:trPr>
              <w:gridBefore w:val="1"/>
            </w:trPr>
          </w:trPrChange>
        </w:trPr>
        <w:tc>
          <w:tcPr>
            <w:tcW w:w="2452" w:type="dxa"/>
            <w:tcPrChange w:id="174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748" w:name="PhanTramGDKhoiNgoai"/>
            <w:r w:rsidRPr="00E64F3E">
              <w:rPr>
                <w:rFonts w:ascii="Times New Roman" w:hAnsi="Times New Roman" w:cs="Times New Roman"/>
                <w:sz w:val="24"/>
                <w:szCs w:val="24"/>
                <w:rPrChange w:id="1749" w:author="qnguyen37" w:date="2012-08-14T09:43:00Z">
                  <w:rPr>
                    <w:rFonts w:ascii="Times New Roman" w:hAnsi="Times New Roman" w:cs="Times New Roman"/>
                    <w:color w:val="0000FF"/>
                    <w:sz w:val="24"/>
                    <w:szCs w:val="24"/>
                    <w:u w:val="single"/>
                  </w:rPr>
                </w:rPrChange>
              </w:rPr>
              <w:lastRenderedPageBreak/>
              <w:t>PhanTramGDKhoiNgoai</w:t>
            </w:r>
            <w:bookmarkEnd w:id="174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750" w:author="qnguyen37" w:date="2012-08-14T10:06:00Z"/>
                <w:rFonts w:ascii="Times New Roman" w:hAnsi="Times New Roman" w:cs="Times New Roman"/>
                <w:sz w:val="24"/>
                <w:szCs w:val="24"/>
              </w:rPr>
              <w:pPrChange w:id="1751" w:author="qnguyen37" w:date="2012-08-14T10:06:00Z">
                <w:pPr>
                  <w:spacing w:after="200" w:line="276" w:lineRule="auto"/>
                  <w:jc w:val="both"/>
                </w:pPr>
              </w:pPrChange>
            </w:pPr>
            <w:del w:id="1752" w:author="qnguyen37" w:date="2012-08-14T10:06:00Z">
              <w:r w:rsidRPr="00E64F3E">
                <w:rPr>
                  <w:rFonts w:ascii="Times New Roman" w:hAnsi="Times New Roman" w:cs="Times New Roman"/>
                  <w:sz w:val="24"/>
                  <w:szCs w:val="24"/>
                  <w:rPrChange w:id="1753" w:author="qnguyen37" w:date="2012-08-14T09:43:00Z">
                    <w:rPr>
                      <w:rFonts w:ascii="Times New Roman" w:hAnsi="Times New Roman" w:cs="Times New Roman"/>
                      <w:color w:val="0000FF"/>
                      <w:sz w:val="24"/>
                      <w:szCs w:val="24"/>
                      <w:u w:val="single"/>
                    </w:rPr>
                  </w:rPrChange>
                </w:rPr>
                <w:delText>Input: demical, tổng số giao dịch toàn thị trường; demical, số giao dịch của khối ngoại.</w:delText>
              </w:r>
            </w:del>
          </w:p>
          <w:p w:rsidR="00E64F3E" w:rsidRDefault="00E64F3E" w:rsidP="00E64F3E">
            <w:pPr>
              <w:jc w:val="both"/>
              <w:rPr>
                <w:rFonts w:ascii="Times New Roman" w:hAnsi="Times New Roman" w:cs="Times New Roman"/>
                <w:sz w:val="24"/>
                <w:szCs w:val="24"/>
              </w:rPr>
              <w:pPrChange w:id="1754" w:author="qnguyen37" w:date="2012-08-14T10:06:00Z">
                <w:pPr>
                  <w:spacing w:after="200" w:line="276" w:lineRule="auto"/>
                  <w:jc w:val="both"/>
                </w:pPr>
              </w:pPrChange>
            </w:pPr>
            <w:del w:id="1755" w:author="qnguyen37" w:date="2012-08-14T10:06:00Z">
              <w:r w:rsidRPr="00E64F3E">
                <w:rPr>
                  <w:rFonts w:ascii="Times New Roman" w:hAnsi="Times New Roman" w:cs="Times New Roman"/>
                  <w:sz w:val="24"/>
                  <w:szCs w:val="24"/>
                  <w:rPrChange w:id="1756" w:author="qnguyen37" w:date="2012-08-14T09:43:00Z">
                    <w:rPr>
                      <w:rFonts w:ascii="Times New Roman" w:hAnsi="Times New Roman" w:cs="Times New Roman"/>
                      <w:color w:val="0000FF"/>
                      <w:sz w:val="24"/>
                      <w:szCs w:val="24"/>
                      <w:u w:val="single"/>
                    </w:rPr>
                  </w:rPrChange>
                </w:rPr>
                <w:delText>Output: demical, tỉ lệ khối ngoại chiếm.</w:delText>
              </w:r>
            </w:del>
          </w:p>
        </w:tc>
        <w:tc>
          <w:tcPr>
            <w:tcW w:w="1800" w:type="dxa"/>
            <w:tcPrChange w:id="1757" w:author="quan_nh" w:date="2012-08-25T10:47:00Z">
              <w:tcPr>
                <w:tcW w:w="1782" w:type="dxa"/>
                <w:gridSpan w:val="3"/>
              </w:tcPr>
            </w:tcPrChange>
          </w:tcPr>
          <w:p w:rsidR="001E5F49" w:rsidRPr="006A244A" w:rsidRDefault="001E5F49" w:rsidP="00705404">
            <w:pPr>
              <w:jc w:val="both"/>
              <w:rPr>
                <w:ins w:id="1758" w:author="qnguyen37" w:date="2012-08-14T10:06:00Z"/>
                <w:rFonts w:ascii="Times New Roman" w:hAnsi="Times New Roman" w:cs="Times New Roman"/>
                <w:sz w:val="24"/>
                <w:szCs w:val="24"/>
              </w:rPr>
            </w:pPr>
            <w:ins w:id="1759" w:author="qnguyen37" w:date="2012-08-14T10:06:00Z">
              <w:r w:rsidRPr="006A244A">
                <w:rPr>
                  <w:rFonts w:ascii="Times New Roman" w:hAnsi="Times New Roman" w:cs="Times New Roman"/>
                  <w:sz w:val="24"/>
                  <w:szCs w:val="24"/>
                </w:rPr>
                <w:t>demical, tổng số giao dịch toàn thị trường; demical, số giao dịch của khối ngoại.</w:t>
              </w:r>
            </w:ins>
          </w:p>
          <w:p w:rsidR="001E5F49" w:rsidRPr="00000CEF" w:rsidRDefault="001E5F49" w:rsidP="008244DF">
            <w:pPr>
              <w:jc w:val="both"/>
              <w:rPr>
                <w:ins w:id="1760" w:author="qnguyen37" w:date="2012-08-14T09:30:00Z"/>
                <w:rFonts w:ascii="Times New Roman" w:hAnsi="Times New Roman" w:cs="Times New Roman"/>
                <w:sz w:val="24"/>
                <w:szCs w:val="24"/>
              </w:rPr>
            </w:pPr>
          </w:p>
        </w:tc>
        <w:tc>
          <w:tcPr>
            <w:tcW w:w="2070" w:type="dxa"/>
            <w:tcPrChange w:id="1761" w:author="quan_nh" w:date="2012-08-25T10:47:00Z">
              <w:tcPr>
                <w:tcW w:w="1800" w:type="dxa"/>
                <w:gridSpan w:val="5"/>
              </w:tcPr>
            </w:tcPrChange>
          </w:tcPr>
          <w:p w:rsidR="001E5F49" w:rsidRPr="00000CEF" w:rsidRDefault="001E5F49" w:rsidP="008244DF">
            <w:pPr>
              <w:jc w:val="both"/>
              <w:rPr>
                <w:ins w:id="1762" w:author="qnguyen37" w:date="2012-08-14T09:30:00Z"/>
                <w:rFonts w:ascii="Times New Roman" w:hAnsi="Times New Roman" w:cs="Times New Roman"/>
                <w:sz w:val="24"/>
                <w:szCs w:val="24"/>
              </w:rPr>
            </w:pPr>
            <w:ins w:id="1763" w:author="qnguyen37" w:date="2012-08-14T10:06:00Z">
              <w:r w:rsidRPr="006A244A">
                <w:rPr>
                  <w:rFonts w:ascii="Times New Roman" w:hAnsi="Times New Roman" w:cs="Times New Roman"/>
                  <w:sz w:val="24"/>
                  <w:szCs w:val="24"/>
                </w:rPr>
                <w:t>demical, tỉ lệ khối ngoại chiếm.</w:t>
              </w:r>
            </w:ins>
          </w:p>
        </w:tc>
        <w:tc>
          <w:tcPr>
            <w:tcW w:w="990" w:type="dxa"/>
            <w:gridSpan w:val="2"/>
            <w:tcPrChange w:id="1764" w:author="quan_nh" w:date="2012-08-25T10:47:00Z">
              <w:tcPr>
                <w:tcW w:w="1350" w:type="dxa"/>
              </w:tcPr>
            </w:tcPrChange>
          </w:tcPr>
          <w:p w:rsidR="001E5F49" w:rsidRPr="00000CEF" w:rsidRDefault="001E5F49" w:rsidP="008244DF">
            <w:pPr>
              <w:jc w:val="both"/>
              <w:rPr>
                <w:ins w:id="1765" w:author="qnguyen37" w:date="2012-08-14T09:41:00Z"/>
                <w:rFonts w:ascii="Times New Roman" w:hAnsi="Times New Roman" w:cs="Times New Roman"/>
                <w:sz w:val="24"/>
                <w:szCs w:val="24"/>
              </w:rPr>
            </w:pPr>
          </w:p>
        </w:tc>
        <w:tc>
          <w:tcPr>
            <w:tcW w:w="2250" w:type="dxa"/>
            <w:gridSpan w:val="2"/>
            <w:tcPrChange w:id="1766"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tỉ lệ giao dịch của khối ngoạitrong toàn phiên giao dịch hôm đó.</w:t>
            </w:r>
          </w:p>
        </w:tc>
        <w:tc>
          <w:tcPr>
            <w:tcW w:w="3330" w:type="dxa"/>
            <w:gridSpan w:val="2"/>
            <w:tcPrChange w:id="1767"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GD KN)/(Tổng số GD) * 100%.</w:t>
            </w:r>
          </w:p>
        </w:tc>
        <w:tc>
          <w:tcPr>
            <w:tcW w:w="2610" w:type="dxa"/>
            <w:gridSpan w:val="2"/>
            <w:tcPrChange w:id="1768" w:author="quan_nh" w:date="2012-08-25T10:47:00Z">
              <w:tcPr>
                <w:tcW w:w="4140" w:type="dxa"/>
                <w:gridSpan w:val="2"/>
              </w:tcPr>
            </w:tcPrChange>
          </w:tcPr>
          <w:p w:rsidR="001E5F49" w:rsidRPr="00000CEF" w:rsidRDefault="001E5F49" w:rsidP="008244DF">
            <w:pPr>
              <w:jc w:val="both"/>
              <w:rPr>
                <w:ins w:id="1769" w:author="qnguyen37" w:date="2012-08-15T15:59:00Z"/>
                <w:rFonts w:ascii="Times New Roman" w:hAnsi="Times New Roman" w:cs="Times New Roman"/>
                <w:sz w:val="24"/>
                <w:szCs w:val="24"/>
              </w:rPr>
            </w:pPr>
          </w:p>
        </w:tc>
      </w:tr>
      <w:tr w:rsidR="001E5F49" w:rsidRPr="00000CEF" w:rsidTr="0080575E">
        <w:trPr>
          <w:trPrChange w:id="1770" w:author="quan_nh" w:date="2012-08-25T10:47:00Z">
            <w:trPr>
              <w:gridBefore w:val="1"/>
            </w:trPr>
          </w:trPrChange>
        </w:trPr>
        <w:tc>
          <w:tcPr>
            <w:tcW w:w="2452" w:type="dxa"/>
            <w:tcPrChange w:id="177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772" w:name="DienBienThiTruong"/>
            <w:r w:rsidRPr="00E64F3E">
              <w:rPr>
                <w:rFonts w:ascii="Times New Roman" w:hAnsi="Times New Roman" w:cs="Times New Roman"/>
                <w:sz w:val="24"/>
                <w:szCs w:val="24"/>
                <w:rPrChange w:id="1773" w:author="qnguyen37" w:date="2012-08-14T09:43:00Z">
                  <w:rPr>
                    <w:rFonts w:ascii="Times New Roman" w:hAnsi="Times New Roman" w:cs="Times New Roman"/>
                    <w:color w:val="0000FF"/>
                    <w:sz w:val="24"/>
                    <w:szCs w:val="24"/>
                    <w:u w:val="single"/>
                  </w:rPr>
                </w:rPrChange>
              </w:rPr>
              <w:t>DienBienThiTruong</w:t>
            </w:r>
            <w:bookmarkEnd w:id="1772"/>
          </w:p>
          <w:p w:rsidR="001E5F49" w:rsidRPr="006A244A" w:rsidDel="00705404" w:rsidRDefault="00E64F3E" w:rsidP="008244DF">
            <w:pPr>
              <w:spacing w:after="200" w:line="276" w:lineRule="auto"/>
              <w:jc w:val="both"/>
              <w:rPr>
                <w:del w:id="1774" w:author="qnguyen37" w:date="2012-08-14T10:06:00Z"/>
                <w:rFonts w:ascii="Times New Roman" w:hAnsi="Times New Roman" w:cs="Times New Roman"/>
                <w:sz w:val="24"/>
                <w:szCs w:val="24"/>
              </w:rPr>
            </w:pPr>
            <w:ins w:id="1775" w:author="qnguyen37" w:date="2012-08-14T10:06:00Z">
              <w:r w:rsidRPr="00E64F3E">
                <w:rPr>
                  <w:rFonts w:ascii="Times New Roman" w:hAnsi="Times New Roman" w:cs="Times New Roman"/>
                  <w:sz w:val="24"/>
                  <w:szCs w:val="24"/>
                  <w:rPrChange w:id="1776" w:author="qnguyen37" w:date="2012-08-14T09:43:00Z">
                    <w:rPr>
                      <w:rFonts w:ascii="Times New Roman" w:hAnsi="Times New Roman" w:cs="Times New Roman"/>
                      <w:color w:val="0000FF"/>
                      <w:sz w:val="24"/>
                      <w:szCs w:val="24"/>
                      <w:u w:val="single"/>
                    </w:rPr>
                  </w:rPrChange>
                </w:rPr>
                <w:t xml:space="preserve"> </w:t>
              </w:r>
            </w:ins>
          </w:p>
          <w:p w:rsidR="001E5F49" w:rsidRPr="006A244A" w:rsidDel="00705404" w:rsidRDefault="00E64F3E" w:rsidP="008244DF">
            <w:pPr>
              <w:spacing w:after="200" w:line="276" w:lineRule="auto"/>
              <w:jc w:val="both"/>
              <w:rPr>
                <w:del w:id="1777" w:author="qnguyen37" w:date="2012-08-14T10:06:00Z"/>
                <w:rFonts w:ascii="Times New Roman" w:hAnsi="Times New Roman" w:cs="Times New Roman"/>
                <w:sz w:val="24"/>
                <w:szCs w:val="24"/>
              </w:rPr>
            </w:pPr>
            <w:del w:id="1778" w:author="qnguyen37" w:date="2012-08-14T10:06:00Z">
              <w:r w:rsidRPr="00E64F3E">
                <w:rPr>
                  <w:rFonts w:ascii="Times New Roman" w:hAnsi="Times New Roman" w:cs="Times New Roman"/>
                  <w:sz w:val="24"/>
                  <w:szCs w:val="24"/>
                  <w:rPrChange w:id="1779" w:author="qnguyen37" w:date="2012-08-14T09:43:00Z">
                    <w:rPr>
                      <w:rFonts w:ascii="Times New Roman" w:hAnsi="Times New Roman" w:cs="Times New Roman"/>
                      <w:color w:val="0000FF"/>
                      <w:sz w:val="24"/>
                      <w:szCs w:val="24"/>
                      <w:u w:val="single"/>
                    </w:rPr>
                  </w:rPrChange>
                </w:rPr>
                <w:delText>Input:  demical, số lượng giao dịch khớp lệnh thành công của toàn thị trường.</w:delText>
              </w:r>
            </w:del>
          </w:p>
          <w:p w:rsidR="00E64F3E" w:rsidRDefault="00E64F3E" w:rsidP="00E64F3E">
            <w:pPr>
              <w:jc w:val="both"/>
              <w:rPr>
                <w:del w:id="1780" w:author="qnguyen37" w:date="2012-08-14T10:06:00Z"/>
                <w:rFonts w:ascii="Times New Roman" w:hAnsi="Times New Roman" w:cs="Times New Roman"/>
                <w:sz w:val="24"/>
                <w:szCs w:val="24"/>
              </w:rPr>
              <w:pPrChange w:id="1781" w:author="qnguyen37" w:date="2012-08-14T10:06:00Z">
                <w:pPr>
                  <w:spacing w:after="200" w:line="276" w:lineRule="auto"/>
                  <w:jc w:val="both"/>
                </w:pPr>
              </w:pPrChange>
            </w:pPr>
            <w:del w:id="1782" w:author="qnguyen37" w:date="2012-08-14T10:06:00Z">
              <w:r w:rsidRPr="00E64F3E">
                <w:rPr>
                  <w:rFonts w:ascii="Times New Roman" w:hAnsi="Times New Roman" w:cs="Times New Roman"/>
                  <w:sz w:val="24"/>
                  <w:szCs w:val="24"/>
                  <w:rPrChange w:id="1783" w:author="qnguyen37" w:date="2012-08-14T09:43:00Z">
                    <w:rPr>
                      <w:rFonts w:ascii="Times New Roman" w:hAnsi="Times New Roman" w:cs="Times New Roman"/>
                      <w:color w:val="0000FF"/>
                      <w:sz w:val="24"/>
                      <w:szCs w:val="24"/>
                      <w:u w:val="single"/>
                    </w:rPr>
                  </w:rPrChange>
                </w:rPr>
                <w:delText>Output:</w:delText>
              </w:r>
            </w:del>
            <w:moveFromRangeStart w:id="1784" w:author="qnguyen37" w:date="2012-08-14T10:06:00Z" w:name="move332702108"/>
            <w:moveFrom w:id="1785" w:author="qnguyen37" w:date="2012-08-14T10:06:00Z">
              <w:del w:id="1786" w:author="qnguyen37" w:date="2012-08-14T10:06:00Z">
                <w:r w:rsidRPr="00E64F3E">
                  <w:rPr>
                    <w:rFonts w:ascii="Times New Roman" w:hAnsi="Times New Roman" w:cs="Times New Roman"/>
                    <w:sz w:val="24"/>
                    <w:szCs w:val="24"/>
                    <w:rPrChange w:id="1787" w:author="qnguyen37" w:date="2012-08-14T09:43:00Z">
                      <w:rPr>
                        <w:rFonts w:ascii="Times New Roman" w:hAnsi="Times New Roman" w:cs="Times New Roman"/>
                        <w:color w:val="0000FF"/>
                        <w:sz w:val="24"/>
                        <w:szCs w:val="24"/>
                        <w:u w:val="single"/>
                      </w:rPr>
                    </w:rPrChange>
                  </w:rPr>
                  <w:delText>string, diễn biến thị trường.</w:delText>
                </w:r>
              </w:del>
            </w:moveFrom>
          </w:p>
          <w:p w:rsidR="00E64F3E" w:rsidRDefault="00E64F3E" w:rsidP="00E64F3E">
            <w:pPr>
              <w:jc w:val="both"/>
              <w:rPr>
                <w:rFonts w:ascii="Times New Roman" w:hAnsi="Times New Roman" w:cs="Times New Roman"/>
                <w:sz w:val="24"/>
                <w:szCs w:val="24"/>
              </w:rPr>
              <w:pPrChange w:id="1788" w:author="qnguyen37" w:date="2012-08-14T10:06:00Z">
                <w:pPr>
                  <w:spacing w:after="200" w:line="276" w:lineRule="auto"/>
                  <w:jc w:val="both"/>
                </w:pPr>
              </w:pPrChange>
            </w:pPr>
            <w:moveFrom w:id="1789" w:author="qnguyen37" w:date="2012-08-14T10:06:00Z">
              <w:r w:rsidRPr="00E64F3E">
                <w:rPr>
                  <w:rFonts w:ascii="Times New Roman" w:hAnsi="Times New Roman" w:cs="Times New Roman"/>
                  <w:sz w:val="24"/>
                  <w:szCs w:val="24"/>
                  <w:rPrChange w:id="1790" w:author="qnguyen37" w:date="2012-08-14T09:43:00Z">
                    <w:rPr>
                      <w:rFonts w:ascii="Times New Roman" w:hAnsi="Times New Roman" w:cs="Times New Roman"/>
                      <w:color w:val="0000FF"/>
                      <w:sz w:val="24"/>
                      <w:szCs w:val="24"/>
                      <w:u w:val="single"/>
                    </w:rPr>
                  </w:rPrChange>
                </w:rPr>
                <w:t>(Xem thêm bên nội dung).</w:t>
              </w:r>
            </w:moveFrom>
            <w:moveFromRangeEnd w:id="1784"/>
          </w:p>
        </w:tc>
        <w:tc>
          <w:tcPr>
            <w:tcW w:w="1800" w:type="dxa"/>
            <w:tcPrChange w:id="1791" w:author="quan_nh" w:date="2012-08-25T10:47:00Z">
              <w:tcPr>
                <w:tcW w:w="1782" w:type="dxa"/>
                <w:gridSpan w:val="3"/>
              </w:tcPr>
            </w:tcPrChange>
          </w:tcPr>
          <w:p w:rsidR="001E5F49" w:rsidRPr="00000CEF" w:rsidRDefault="001E5F49" w:rsidP="008244DF">
            <w:pPr>
              <w:jc w:val="both"/>
              <w:rPr>
                <w:ins w:id="1792" w:author="qnguyen37" w:date="2012-08-14T09:30:00Z"/>
                <w:rFonts w:ascii="Times New Roman" w:hAnsi="Times New Roman" w:cs="Times New Roman"/>
                <w:sz w:val="24"/>
                <w:szCs w:val="24"/>
              </w:rPr>
            </w:pPr>
            <w:ins w:id="1793" w:author="qnguyen37" w:date="2012-08-14T10:06:00Z">
              <w:r w:rsidRPr="006A244A">
                <w:rPr>
                  <w:rFonts w:ascii="Times New Roman" w:hAnsi="Times New Roman" w:cs="Times New Roman"/>
                  <w:sz w:val="24"/>
                  <w:szCs w:val="24"/>
                </w:rPr>
                <w:t>demical, số lượng giao dịch khớp lệnh thành công của toàn thị trường.</w:t>
              </w:r>
            </w:ins>
          </w:p>
        </w:tc>
        <w:tc>
          <w:tcPr>
            <w:tcW w:w="2070" w:type="dxa"/>
            <w:tcPrChange w:id="1794" w:author="quan_nh" w:date="2012-08-25T10:47:00Z">
              <w:tcPr>
                <w:tcW w:w="1800" w:type="dxa"/>
                <w:gridSpan w:val="5"/>
              </w:tcPr>
            </w:tcPrChange>
          </w:tcPr>
          <w:p w:rsidR="001E5F49" w:rsidRPr="006A244A" w:rsidRDefault="001E5F49" w:rsidP="00705404">
            <w:pPr>
              <w:jc w:val="both"/>
              <w:rPr>
                <w:rFonts w:ascii="Times New Roman" w:hAnsi="Times New Roman" w:cs="Times New Roman"/>
                <w:sz w:val="24"/>
                <w:szCs w:val="24"/>
              </w:rPr>
            </w:pPr>
            <w:moveToRangeStart w:id="1795" w:author="qnguyen37" w:date="2012-08-14T10:06:00Z" w:name="move332702108"/>
            <w:moveTo w:id="1796" w:author="qnguyen37" w:date="2012-08-14T10:06:00Z">
              <w:r w:rsidRPr="006A244A">
                <w:rPr>
                  <w:rFonts w:ascii="Times New Roman" w:hAnsi="Times New Roman" w:cs="Times New Roman"/>
                  <w:sz w:val="24"/>
                  <w:szCs w:val="24"/>
                </w:rPr>
                <w:t>string, diễn biến thị trường.</w:t>
              </w:r>
            </w:moveTo>
          </w:p>
          <w:p w:rsidR="001E5F49" w:rsidRPr="00000CEF" w:rsidRDefault="001E5F49" w:rsidP="00705404">
            <w:pPr>
              <w:jc w:val="both"/>
              <w:rPr>
                <w:rFonts w:ascii="Times New Roman" w:hAnsi="Times New Roman" w:cs="Times New Roman"/>
                <w:sz w:val="24"/>
                <w:szCs w:val="24"/>
              </w:rPr>
            </w:pPr>
            <w:moveTo w:id="1797" w:author="qnguyen37" w:date="2012-08-14T10:06:00Z">
              <w:r w:rsidRPr="006A244A">
                <w:rPr>
                  <w:rFonts w:ascii="Times New Roman" w:hAnsi="Times New Roman" w:cs="Times New Roman"/>
                  <w:sz w:val="24"/>
                  <w:szCs w:val="24"/>
                </w:rPr>
                <w:t>(Xem thêm bên nội dung).</w:t>
              </w:r>
            </w:moveTo>
            <w:moveToRangeEnd w:id="1795"/>
          </w:p>
        </w:tc>
        <w:tc>
          <w:tcPr>
            <w:tcW w:w="990" w:type="dxa"/>
            <w:gridSpan w:val="2"/>
            <w:tcPrChange w:id="1798" w:author="quan_nh" w:date="2012-08-25T10:47:00Z">
              <w:tcPr>
                <w:tcW w:w="1350" w:type="dxa"/>
              </w:tcPr>
            </w:tcPrChange>
          </w:tcPr>
          <w:p w:rsidR="001E5F49" w:rsidRPr="00000CEF" w:rsidRDefault="001E5F49" w:rsidP="008244DF">
            <w:pPr>
              <w:jc w:val="both"/>
              <w:rPr>
                <w:ins w:id="1799" w:author="qnguyen37" w:date="2012-08-14T09:41:00Z"/>
                <w:rFonts w:ascii="Times New Roman" w:hAnsi="Times New Roman" w:cs="Times New Roman"/>
                <w:sz w:val="24"/>
                <w:szCs w:val="24"/>
              </w:rPr>
            </w:pPr>
          </w:p>
        </w:tc>
        <w:tc>
          <w:tcPr>
            <w:tcW w:w="2250" w:type="dxa"/>
            <w:gridSpan w:val="2"/>
            <w:tcPrChange w:id="180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Phân tích tình hình chung theo số lượng giao dịch khớp lệnh thành công của toàn thị trường trên toàn phiên giao dịch ngày hôm đó.</w:t>
            </w:r>
          </w:p>
        </w:tc>
        <w:tc>
          <w:tcPr>
            <w:tcW w:w="3330" w:type="dxa"/>
            <w:gridSpan w:val="2"/>
            <w:tcPrChange w:id="180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giao dịch sôi động, nổi bật ở các cố phiếu X,Y,Z”</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“Hôm nay, các nhà đầu tư lướt song, chủ yếu ở các mã …”</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“Thị trường ảm đạm, không khí giao dịch trầm lắng, khối lượng giao dịch thấp, tính thanh khoản kém phủ bóng đen lên toàn bộ thị trường”.</w:t>
            </w:r>
          </w:p>
        </w:tc>
        <w:tc>
          <w:tcPr>
            <w:tcW w:w="2610" w:type="dxa"/>
            <w:gridSpan w:val="2"/>
            <w:tcPrChange w:id="1802" w:author="quan_nh" w:date="2012-08-25T10:47:00Z">
              <w:tcPr>
                <w:tcW w:w="4140" w:type="dxa"/>
                <w:gridSpan w:val="2"/>
              </w:tcPr>
            </w:tcPrChange>
          </w:tcPr>
          <w:p w:rsidR="001E5F49" w:rsidRPr="00000CEF" w:rsidRDefault="001E5F49" w:rsidP="008244DF">
            <w:pPr>
              <w:jc w:val="both"/>
              <w:rPr>
                <w:ins w:id="1803" w:author="qnguyen37" w:date="2012-08-15T15:59:00Z"/>
                <w:rFonts w:ascii="Times New Roman" w:hAnsi="Times New Roman" w:cs="Times New Roman"/>
                <w:sz w:val="24"/>
                <w:szCs w:val="24"/>
              </w:rPr>
            </w:pPr>
          </w:p>
        </w:tc>
      </w:tr>
      <w:tr w:rsidR="001E5F49" w:rsidRPr="00000CEF" w:rsidTr="0080575E">
        <w:trPr>
          <w:trPrChange w:id="1804" w:author="quan_nh" w:date="2012-08-25T10:47:00Z">
            <w:trPr>
              <w:gridBefore w:val="1"/>
            </w:trPr>
          </w:trPrChange>
        </w:trPr>
        <w:tc>
          <w:tcPr>
            <w:tcW w:w="2452" w:type="dxa"/>
            <w:tcPrChange w:id="1805" w:author="quan_nh" w:date="2012-08-25T10:47:00Z">
              <w:tcPr>
                <w:tcW w:w="2504" w:type="dxa"/>
                <w:gridSpan w:val="4"/>
              </w:tcPr>
            </w:tcPrChange>
          </w:tcPr>
          <w:p w:rsidR="00E64F3E" w:rsidRDefault="00E64F3E" w:rsidP="00E64F3E">
            <w:pPr>
              <w:jc w:val="both"/>
              <w:rPr>
                <w:del w:id="1806" w:author="qnguyen37" w:date="2012-08-14T10:06:00Z"/>
                <w:rFonts w:ascii="Times New Roman" w:hAnsi="Times New Roman" w:cs="Times New Roman"/>
                <w:sz w:val="24"/>
                <w:szCs w:val="24"/>
              </w:rPr>
              <w:pPrChange w:id="1807" w:author="qnguyen37" w:date="2012-08-14T10:07:00Z">
                <w:pPr>
                  <w:spacing w:after="200" w:line="276" w:lineRule="auto"/>
                  <w:jc w:val="both"/>
                </w:pPr>
              </w:pPrChange>
            </w:pPr>
            <w:bookmarkStart w:id="1808" w:name="SoGDLon"/>
            <w:r w:rsidRPr="00E64F3E">
              <w:rPr>
                <w:rFonts w:ascii="Times New Roman" w:hAnsi="Times New Roman" w:cs="Times New Roman"/>
                <w:sz w:val="24"/>
                <w:szCs w:val="24"/>
                <w:rPrChange w:id="1809" w:author="qnguyen37" w:date="2012-08-14T09:43:00Z">
                  <w:rPr>
                    <w:rFonts w:ascii="Times New Roman" w:hAnsi="Times New Roman" w:cs="Times New Roman"/>
                    <w:color w:val="0000FF"/>
                    <w:sz w:val="24"/>
                    <w:szCs w:val="24"/>
                    <w:u w:val="single"/>
                  </w:rPr>
                </w:rPrChange>
              </w:rPr>
              <w:t>SoGDLon</w:t>
            </w:r>
            <w:bookmarkEnd w:id="1808"/>
            <w:r w:rsidRPr="00E64F3E">
              <w:rPr>
                <w:rFonts w:ascii="Times New Roman" w:hAnsi="Times New Roman" w:cs="Times New Roman"/>
                <w:sz w:val="24"/>
                <w:szCs w:val="24"/>
                <w:rPrChange w:id="1810" w:author="qnguyen37" w:date="2012-08-14T09:43:00Z">
                  <w:rPr>
                    <w:rFonts w:ascii="Times New Roman" w:hAnsi="Times New Roman" w:cs="Times New Roman"/>
                    <w:color w:val="0000FF"/>
                    <w:sz w:val="24"/>
                    <w:szCs w:val="24"/>
                    <w:u w:val="single"/>
                  </w:rPr>
                </w:rPrChange>
              </w:rPr>
              <w:br/>
            </w:r>
            <w:r w:rsidRPr="00E64F3E">
              <w:rPr>
                <w:rFonts w:ascii="Times New Roman" w:hAnsi="Times New Roman" w:cs="Times New Roman"/>
                <w:sz w:val="24"/>
                <w:szCs w:val="24"/>
                <w:rPrChange w:id="1811" w:author="qnguyen37" w:date="2012-08-14T09:43:00Z">
                  <w:rPr>
                    <w:rFonts w:ascii="Times New Roman" w:hAnsi="Times New Roman" w:cs="Times New Roman"/>
                    <w:color w:val="0000FF"/>
                    <w:sz w:val="24"/>
                    <w:szCs w:val="24"/>
                    <w:u w:val="single"/>
                  </w:rPr>
                </w:rPrChange>
              </w:rPr>
              <w:br/>
            </w:r>
            <w:del w:id="1812" w:author="qnguyen37" w:date="2012-08-14T10:07:00Z">
              <w:r w:rsidRPr="00E64F3E">
                <w:rPr>
                  <w:rFonts w:ascii="Times New Roman" w:hAnsi="Times New Roman" w:cs="Times New Roman"/>
                  <w:sz w:val="24"/>
                  <w:szCs w:val="24"/>
                  <w:rPrChange w:id="1813" w:author="qnguyen37" w:date="2012-08-14T09:43:00Z">
                    <w:rPr>
                      <w:rFonts w:ascii="Times New Roman" w:hAnsi="Times New Roman" w:cs="Times New Roman"/>
                      <w:color w:val="0000FF"/>
                      <w:sz w:val="24"/>
                      <w:szCs w:val="24"/>
                      <w:u w:val="single"/>
                    </w:rPr>
                  </w:rPrChange>
                </w:rPr>
                <w:delText xml:space="preserve">Input: </w:delText>
              </w:r>
            </w:del>
            <w:del w:id="1814" w:author="qnguyen37" w:date="2012-08-14T10:06:00Z">
              <w:r w:rsidRPr="00E64F3E">
                <w:rPr>
                  <w:rFonts w:ascii="Times New Roman" w:hAnsi="Times New Roman" w:cs="Times New Roman"/>
                  <w:sz w:val="24"/>
                  <w:szCs w:val="24"/>
                  <w:rPrChange w:id="1815" w:author="qnguyen37" w:date="2012-08-14T09:43:00Z">
                    <w:rPr>
                      <w:rFonts w:ascii="Times New Roman" w:hAnsi="Times New Roman" w:cs="Times New Roman"/>
                      <w:color w:val="0000FF"/>
                      <w:sz w:val="24"/>
                      <w:szCs w:val="24"/>
                      <w:u w:val="single"/>
                    </w:rPr>
                  </w:rPrChange>
                </w:rPr>
                <w:delText>table, số lượng giao dịch thành công kèm giá trị của các giao dịch đó.</w:delText>
              </w:r>
            </w:del>
          </w:p>
          <w:p w:rsidR="00E64F3E" w:rsidRDefault="00E64F3E" w:rsidP="00E64F3E">
            <w:pPr>
              <w:jc w:val="both"/>
              <w:rPr>
                <w:rFonts w:ascii="Times New Roman" w:hAnsi="Times New Roman" w:cs="Times New Roman"/>
                <w:sz w:val="24"/>
                <w:szCs w:val="24"/>
              </w:rPr>
              <w:pPrChange w:id="1816" w:author="qnguyen37" w:date="2012-08-14T10:07:00Z">
                <w:pPr>
                  <w:spacing w:after="200" w:line="276" w:lineRule="auto"/>
                  <w:jc w:val="both"/>
                </w:pPr>
              </w:pPrChange>
            </w:pPr>
            <w:del w:id="1817" w:author="qnguyen37" w:date="2012-08-14T10:07:00Z">
              <w:r w:rsidRPr="00E64F3E">
                <w:rPr>
                  <w:rFonts w:ascii="Times New Roman" w:hAnsi="Times New Roman" w:cs="Times New Roman"/>
                  <w:sz w:val="24"/>
                  <w:szCs w:val="24"/>
                  <w:rPrChange w:id="1818" w:author="qnguyen37" w:date="2012-08-14T09:43:00Z">
                    <w:rPr>
                      <w:rFonts w:ascii="Times New Roman" w:hAnsi="Times New Roman" w:cs="Times New Roman"/>
                      <w:color w:val="0000FF"/>
                      <w:sz w:val="24"/>
                      <w:szCs w:val="24"/>
                      <w:u w:val="single"/>
                    </w:rPr>
                  </w:rPrChange>
                </w:rPr>
                <w:delText>Output: demical, số GD lớn trong ngày hôm đó.</w:delText>
              </w:r>
            </w:del>
          </w:p>
        </w:tc>
        <w:tc>
          <w:tcPr>
            <w:tcW w:w="1800" w:type="dxa"/>
            <w:tcPrChange w:id="1819" w:author="quan_nh" w:date="2012-08-25T10:47:00Z">
              <w:tcPr>
                <w:tcW w:w="1782" w:type="dxa"/>
                <w:gridSpan w:val="3"/>
              </w:tcPr>
            </w:tcPrChange>
          </w:tcPr>
          <w:p w:rsidR="001E5F49" w:rsidRPr="006A244A" w:rsidRDefault="001E5F49" w:rsidP="00747E83">
            <w:pPr>
              <w:jc w:val="both"/>
              <w:rPr>
                <w:ins w:id="1820" w:author="qnguyen37" w:date="2012-08-14T10:07:00Z"/>
                <w:rFonts w:ascii="Times New Roman" w:hAnsi="Times New Roman" w:cs="Times New Roman"/>
                <w:sz w:val="24"/>
                <w:szCs w:val="24"/>
              </w:rPr>
            </w:pPr>
            <w:ins w:id="1821" w:author="qnguyen37" w:date="2012-08-14T10:07:00Z">
              <w:r w:rsidRPr="006A244A">
                <w:rPr>
                  <w:rFonts w:ascii="Times New Roman" w:hAnsi="Times New Roman" w:cs="Times New Roman"/>
                  <w:sz w:val="24"/>
                  <w:szCs w:val="24"/>
                </w:rPr>
                <w:t>table, số lượng giao dịch thành công kèm giá trị của các giao dịch đó.</w:t>
              </w:r>
            </w:ins>
          </w:p>
          <w:p w:rsidR="001E5F49" w:rsidRPr="00000CEF" w:rsidRDefault="001E5F49" w:rsidP="008244DF">
            <w:pPr>
              <w:jc w:val="both"/>
              <w:rPr>
                <w:ins w:id="1822" w:author="qnguyen37" w:date="2012-08-14T09:30:00Z"/>
                <w:rFonts w:ascii="Times New Roman" w:hAnsi="Times New Roman" w:cs="Times New Roman"/>
                <w:sz w:val="24"/>
                <w:szCs w:val="24"/>
              </w:rPr>
            </w:pPr>
          </w:p>
        </w:tc>
        <w:tc>
          <w:tcPr>
            <w:tcW w:w="2070" w:type="dxa"/>
            <w:tcPrChange w:id="1823" w:author="quan_nh" w:date="2012-08-25T10:47:00Z">
              <w:tcPr>
                <w:tcW w:w="1800" w:type="dxa"/>
                <w:gridSpan w:val="5"/>
              </w:tcPr>
            </w:tcPrChange>
          </w:tcPr>
          <w:p w:rsidR="001E5F49" w:rsidRPr="00000CEF" w:rsidRDefault="001E5F49" w:rsidP="008244DF">
            <w:pPr>
              <w:jc w:val="both"/>
              <w:rPr>
                <w:ins w:id="1824" w:author="qnguyen37" w:date="2012-08-14T09:30:00Z"/>
                <w:rFonts w:ascii="Times New Roman" w:hAnsi="Times New Roman" w:cs="Times New Roman"/>
                <w:sz w:val="24"/>
                <w:szCs w:val="24"/>
              </w:rPr>
            </w:pPr>
            <w:ins w:id="1825" w:author="qnguyen37" w:date="2012-08-14T10:07:00Z">
              <w:r w:rsidRPr="006A244A">
                <w:rPr>
                  <w:rFonts w:ascii="Times New Roman" w:hAnsi="Times New Roman" w:cs="Times New Roman"/>
                  <w:sz w:val="24"/>
                  <w:szCs w:val="24"/>
                </w:rPr>
                <w:t>demical, số GD lớn trong ngày hôm đó.</w:t>
              </w:r>
            </w:ins>
          </w:p>
        </w:tc>
        <w:tc>
          <w:tcPr>
            <w:tcW w:w="990" w:type="dxa"/>
            <w:gridSpan w:val="2"/>
            <w:tcPrChange w:id="1826" w:author="quan_nh" w:date="2012-08-25T10:47:00Z">
              <w:tcPr>
                <w:tcW w:w="1350" w:type="dxa"/>
              </w:tcPr>
            </w:tcPrChange>
          </w:tcPr>
          <w:p w:rsidR="001E5F49" w:rsidRPr="00000CEF" w:rsidRDefault="001E5F49" w:rsidP="008244DF">
            <w:pPr>
              <w:jc w:val="both"/>
              <w:rPr>
                <w:ins w:id="1827" w:author="qnguyen37" w:date="2012-08-14T09:41:00Z"/>
                <w:rFonts w:ascii="Times New Roman" w:hAnsi="Times New Roman" w:cs="Times New Roman"/>
                <w:sz w:val="24"/>
                <w:szCs w:val="24"/>
              </w:rPr>
            </w:pPr>
          </w:p>
        </w:tc>
        <w:tc>
          <w:tcPr>
            <w:tcW w:w="2250" w:type="dxa"/>
            <w:gridSpan w:val="2"/>
            <w:tcPrChange w:id="1828"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giao dịch lớn của toàn phiên giao dịch ngày hôm nay.</w:t>
            </w:r>
          </w:p>
        </w:tc>
        <w:tc>
          <w:tcPr>
            <w:tcW w:w="3330" w:type="dxa"/>
            <w:gridSpan w:val="2"/>
            <w:tcPrChange w:id="1829"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30" w:author="quan_nh" w:date="2012-08-25T10:47:00Z">
              <w:tcPr>
                <w:tcW w:w="4140" w:type="dxa"/>
                <w:gridSpan w:val="2"/>
              </w:tcPr>
            </w:tcPrChange>
          </w:tcPr>
          <w:p w:rsidR="001E5F49" w:rsidRPr="00000CEF" w:rsidRDefault="001E5F49" w:rsidP="008244DF">
            <w:pPr>
              <w:jc w:val="both"/>
              <w:rPr>
                <w:ins w:id="1831" w:author="qnguyen37" w:date="2012-08-15T15:59:00Z"/>
                <w:rFonts w:ascii="Times New Roman" w:hAnsi="Times New Roman" w:cs="Times New Roman"/>
                <w:sz w:val="24"/>
                <w:szCs w:val="24"/>
              </w:rPr>
            </w:pPr>
          </w:p>
        </w:tc>
      </w:tr>
      <w:tr w:rsidR="001E5F49" w:rsidRPr="00000CEF" w:rsidTr="0080575E">
        <w:trPr>
          <w:trPrChange w:id="1832" w:author="quan_nh" w:date="2012-08-25T10:47:00Z">
            <w:trPr>
              <w:gridBefore w:val="1"/>
            </w:trPr>
          </w:trPrChange>
        </w:trPr>
        <w:tc>
          <w:tcPr>
            <w:tcW w:w="2452" w:type="dxa"/>
            <w:tcPrChange w:id="1833"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834" w:name="SoGDTrungBinhNho"/>
            <w:r w:rsidRPr="00E64F3E">
              <w:rPr>
                <w:rFonts w:ascii="Times New Roman" w:hAnsi="Times New Roman" w:cs="Times New Roman"/>
                <w:sz w:val="24"/>
                <w:szCs w:val="24"/>
                <w:rPrChange w:id="1835" w:author="qnguyen37" w:date="2012-08-14T09:43:00Z">
                  <w:rPr>
                    <w:rFonts w:ascii="Times New Roman" w:hAnsi="Times New Roman" w:cs="Times New Roman"/>
                    <w:color w:val="0000FF"/>
                    <w:sz w:val="24"/>
                    <w:szCs w:val="24"/>
                    <w:u w:val="single"/>
                  </w:rPr>
                </w:rPrChange>
              </w:rPr>
              <w:t>SoGDTrungBinhNho</w:t>
            </w:r>
            <w:bookmarkEnd w:id="1834"/>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836" w:author="qnguyen37" w:date="2012-08-14T10:07:00Z"/>
                <w:rFonts w:ascii="Times New Roman" w:hAnsi="Times New Roman" w:cs="Times New Roman"/>
                <w:sz w:val="24"/>
                <w:szCs w:val="24"/>
              </w:rPr>
              <w:pPrChange w:id="1837" w:author="qnguyen37" w:date="2012-08-14T10:07:00Z">
                <w:pPr>
                  <w:spacing w:after="200" w:line="276" w:lineRule="auto"/>
                  <w:jc w:val="both"/>
                </w:pPr>
              </w:pPrChange>
            </w:pPr>
            <w:del w:id="1838" w:author="qnguyen37" w:date="2012-08-14T10:07:00Z">
              <w:r w:rsidRPr="00E64F3E">
                <w:rPr>
                  <w:rFonts w:ascii="Times New Roman" w:hAnsi="Times New Roman" w:cs="Times New Roman"/>
                  <w:sz w:val="24"/>
                  <w:szCs w:val="24"/>
                  <w:rPrChange w:id="1839" w:author="qnguyen37" w:date="2012-08-14T09:43:00Z">
                    <w:rPr>
                      <w:rFonts w:ascii="Times New Roman" w:hAnsi="Times New Roman" w:cs="Times New Roman"/>
                      <w:color w:val="0000FF"/>
                      <w:sz w:val="24"/>
                      <w:szCs w:val="24"/>
                      <w:u w:val="single"/>
                    </w:rPr>
                  </w:rPrChange>
                </w:rPr>
                <w:lastRenderedPageBreak/>
                <w:delText>Input: table, số lượng giao dịch thành công kèm giá trị của các giao dịch đó.</w:delText>
              </w:r>
            </w:del>
          </w:p>
          <w:p w:rsidR="00E64F3E" w:rsidRDefault="00E64F3E" w:rsidP="00E64F3E">
            <w:pPr>
              <w:jc w:val="both"/>
              <w:rPr>
                <w:rFonts w:ascii="Times New Roman" w:hAnsi="Times New Roman" w:cs="Times New Roman"/>
                <w:sz w:val="24"/>
                <w:szCs w:val="24"/>
              </w:rPr>
              <w:pPrChange w:id="1840" w:author="qnguyen37" w:date="2012-08-14T10:07:00Z">
                <w:pPr>
                  <w:spacing w:after="200" w:line="276" w:lineRule="auto"/>
                  <w:jc w:val="both"/>
                </w:pPr>
              </w:pPrChange>
            </w:pPr>
            <w:del w:id="1841" w:author="qnguyen37" w:date="2012-08-14T10:07:00Z">
              <w:r w:rsidRPr="00E64F3E">
                <w:rPr>
                  <w:rFonts w:ascii="Times New Roman" w:hAnsi="Times New Roman" w:cs="Times New Roman"/>
                  <w:sz w:val="24"/>
                  <w:szCs w:val="24"/>
                  <w:rPrChange w:id="1842" w:author="qnguyen37" w:date="2012-08-14T09:43:00Z">
                    <w:rPr>
                      <w:rFonts w:ascii="Times New Roman" w:hAnsi="Times New Roman" w:cs="Times New Roman"/>
                      <w:color w:val="0000FF"/>
                      <w:sz w:val="24"/>
                      <w:szCs w:val="24"/>
                      <w:u w:val="single"/>
                    </w:rPr>
                  </w:rPrChange>
                </w:rPr>
                <w:delText>Output: demical, số GD trung bình và nhỏ trong ngày hôm đó.</w:delText>
              </w:r>
            </w:del>
          </w:p>
        </w:tc>
        <w:tc>
          <w:tcPr>
            <w:tcW w:w="1800" w:type="dxa"/>
            <w:tcPrChange w:id="1843" w:author="quan_nh" w:date="2012-08-25T10:47:00Z">
              <w:tcPr>
                <w:tcW w:w="1782" w:type="dxa"/>
                <w:gridSpan w:val="3"/>
              </w:tcPr>
            </w:tcPrChange>
          </w:tcPr>
          <w:p w:rsidR="001E5F49" w:rsidRPr="006A244A" w:rsidRDefault="001E5F49" w:rsidP="00747E83">
            <w:pPr>
              <w:jc w:val="both"/>
              <w:rPr>
                <w:ins w:id="1844" w:author="qnguyen37" w:date="2012-08-14T10:07:00Z"/>
                <w:rFonts w:ascii="Times New Roman" w:hAnsi="Times New Roman" w:cs="Times New Roman"/>
                <w:sz w:val="24"/>
                <w:szCs w:val="24"/>
              </w:rPr>
            </w:pPr>
            <w:ins w:id="1845" w:author="qnguyen37" w:date="2012-08-14T10:07:00Z">
              <w:r w:rsidRPr="006A244A">
                <w:rPr>
                  <w:rFonts w:ascii="Times New Roman" w:hAnsi="Times New Roman" w:cs="Times New Roman"/>
                  <w:sz w:val="24"/>
                  <w:szCs w:val="24"/>
                </w:rPr>
                <w:lastRenderedPageBreak/>
                <w:t xml:space="preserve">table, số lượng giao dịch thành công kèm giá trị của các giao </w:t>
              </w:r>
              <w:r w:rsidRPr="006A244A">
                <w:rPr>
                  <w:rFonts w:ascii="Times New Roman" w:hAnsi="Times New Roman" w:cs="Times New Roman"/>
                  <w:sz w:val="24"/>
                  <w:szCs w:val="24"/>
                </w:rPr>
                <w:lastRenderedPageBreak/>
                <w:t>dịch đó.</w:t>
              </w:r>
            </w:ins>
          </w:p>
          <w:p w:rsidR="001E5F49" w:rsidRPr="00000CEF" w:rsidRDefault="001E5F49" w:rsidP="008244DF">
            <w:pPr>
              <w:jc w:val="both"/>
              <w:rPr>
                <w:ins w:id="1846" w:author="qnguyen37" w:date="2012-08-14T09:30:00Z"/>
                <w:rFonts w:ascii="Times New Roman" w:hAnsi="Times New Roman" w:cs="Times New Roman"/>
                <w:sz w:val="24"/>
                <w:szCs w:val="24"/>
              </w:rPr>
            </w:pPr>
          </w:p>
        </w:tc>
        <w:tc>
          <w:tcPr>
            <w:tcW w:w="2070" w:type="dxa"/>
            <w:tcPrChange w:id="1847" w:author="quan_nh" w:date="2012-08-25T10:47:00Z">
              <w:tcPr>
                <w:tcW w:w="1800" w:type="dxa"/>
                <w:gridSpan w:val="5"/>
              </w:tcPr>
            </w:tcPrChange>
          </w:tcPr>
          <w:p w:rsidR="001E5F49" w:rsidRPr="00000CEF" w:rsidRDefault="001E5F49" w:rsidP="008244DF">
            <w:pPr>
              <w:jc w:val="both"/>
              <w:rPr>
                <w:ins w:id="1848" w:author="qnguyen37" w:date="2012-08-14T09:30:00Z"/>
                <w:rFonts w:ascii="Times New Roman" w:hAnsi="Times New Roman" w:cs="Times New Roman"/>
                <w:sz w:val="24"/>
                <w:szCs w:val="24"/>
              </w:rPr>
            </w:pPr>
            <w:ins w:id="1849" w:author="qnguyen37" w:date="2012-08-14T10:07:00Z">
              <w:r w:rsidRPr="006A244A">
                <w:rPr>
                  <w:rFonts w:ascii="Times New Roman" w:hAnsi="Times New Roman" w:cs="Times New Roman"/>
                  <w:sz w:val="24"/>
                  <w:szCs w:val="24"/>
                </w:rPr>
                <w:lastRenderedPageBreak/>
                <w:t>demical, số GD trung bình và nhỏ trong ngày hôm đó.</w:t>
              </w:r>
            </w:ins>
          </w:p>
        </w:tc>
        <w:tc>
          <w:tcPr>
            <w:tcW w:w="990" w:type="dxa"/>
            <w:gridSpan w:val="2"/>
            <w:tcPrChange w:id="1850" w:author="quan_nh" w:date="2012-08-25T10:47:00Z">
              <w:tcPr>
                <w:tcW w:w="1350" w:type="dxa"/>
              </w:tcPr>
            </w:tcPrChange>
          </w:tcPr>
          <w:p w:rsidR="001E5F49" w:rsidRPr="00000CEF" w:rsidRDefault="001E5F49" w:rsidP="008244DF">
            <w:pPr>
              <w:jc w:val="both"/>
              <w:rPr>
                <w:ins w:id="1851" w:author="qnguyen37" w:date="2012-08-14T09:41:00Z"/>
                <w:rFonts w:ascii="Times New Roman" w:hAnsi="Times New Roman" w:cs="Times New Roman"/>
                <w:sz w:val="24"/>
                <w:szCs w:val="24"/>
              </w:rPr>
            </w:pPr>
          </w:p>
        </w:tc>
        <w:tc>
          <w:tcPr>
            <w:tcW w:w="2250" w:type="dxa"/>
            <w:gridSpan w:val="2"/>
            <w:tcPrChange w:id="185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Đưa ra số lượng giao dịch ở mức trung bình và nhỏ trên toàn phiên giao dịch </w:t>
            </w:r>
            <w:r w:rsidRPr="00000CEF">
              <w:rPr>
                <w:rFonts w:ascii="Times New Roman" w:hAnsi="Times New Roman" w:cs="Times New Roman"/>
                <w:sz w:val="24"/>
                <w:szCs w:val="24"/>
              </w:rPr>
              <w:lastRenderedPageBreak/>
              <w:t xml:space="preserve">ngày hôm nay. </w:t>
            </w:r>
          </w:p>
        </w:tc>
        <w:tc>
          <w:tcPr>
            <w:tcW w:w="3330" w:type="dxa"/>
            <w:gridSpan w:val="2"/>
            <w:tcPrChange w:id="185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54" w:author="quan_nh" w:date="2012-08-25T10:47:00Z">
              <w:tcPr>
                <w:tcW w:w="4140" w:type="dxa"/>
                <w:gridSpan w:val="2"/>
              </w:tcPr>
            </w:tcPrChange>
          </w:tcPr>
          <w:p w:rsidR="001E5F49" w:rsidRPr="00000CEF" w:rsidRDefault="001E5F49" w:rsidP="008244DF">
            <w:pPr>
              <w:jc w:val="both"/>
              <w:rPr>
                <w:ins w:id="1855" w:author="qnguyen37" w:date="2012-08-15T15:59:00Z"/>
                <w:rFonts w:ascii="Times New Roman" w:hAnsi="Times New Roman" w:cs="Times New Roman"/>
                <w:sz w:val="24"/>
                <w:szCs w:val="24"/>
              </w:rPr>
            </w:pPr>
          </w:p>
        </w:tc>
      </w:tr>
      <w:tr w:rsidR="001E5F49" w:rsidRPr="00000CEF" w:rsidTr="0080575E">
        <w:trPr>
          <w:trPrChange w:id="1856" w:author="quan_nh" w:date="2012-08-25T10:47:00Z">
            <w:trPr>
              <w:gridBefore w:val="1"/>
            </w:trPr>
          </w:trPrChange>
        </w:trPr>
        <w:tc>
          <w:tcPr>
            <w:tcW w:w="2452" w:type="dxa"/>
            <w:tcPrChange w:id="185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858" w:name="CacMaGDLon"/>
            <w:r w:rsidRPr="00E64F3E">
              <w:rPr>
                <w:rFonts w:ascii="Times New Roman" w:hAnsi="Times New Roman" w:cs="Times New Roman"/>
                <w:sz w:val="24"/>
                <w:szCs w:val="24"/>
                <w:rPrChange w:id="1859" w:author="qnguyen37" w:date="2012-08-14T09:43:00Z">
                  <w:rPr>
                    <w:rFonts w:ascii="Times New Roman" w:hAnsi="Times New Roman" w:cs="Times New Roman"/>
                    <w:color w:val="0000FF"/>
                    <w:sz w:val="24"/>
                    <w:szCs w:val="24"/>
                    <w:u w:val="single"/>
                  </w:rPr>
                </w:rPrChange>
              </w:rPr>
              <w:lastRenderedPageBreak/>
              <w:t>CacMaGDLon</w:t>
            </w:r>
            <w:bookmarkEnd w:id="1858"/>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860" w:author="qnguyen37" w:date="2012-08-14T10:07:00Z"/>
                <w:rFonts w:ascii="Times New Roman" w:hAnsi="Times New Roman" w:cs="Times New Roman"/>
                <w:sz w:val="24"/>
                <w:szCs w:val="24"/>
              </w:rPr>
              <w:pPrChange w:id="1861" w:author="qnguyen37" w:date="2012-08-14T10:07:00Z">
                <w:pPr>
                  <w:spacing w:after="200" w:line="276" w:lineRule="auto"/>
                  <w:jc w:val="both"/>
                </w:pPr>
              </w:pPrChange>
            </w:pPr>
            <w:del w:id="1862" w:author="qnguyen37" w:date="2012-08-14T10:07:00Z">
              <w:r w:rsidRPr="00E64F3E">
                <w:rPr>
                  <w:rFonts w:ascii="Times New Roman" w:hAnsi="Times New Roman" w:cs="Times New Roman"/>
                  <w:sz w:val="24"/>
                  <w:szCs w:val="24"/>
                  <w:rPrChange w:id="1863" w:author="qnguyen37" w:date="2012-08-14T09:43:00Z">
                    <w:rPr>
                      <w:rFonts w:ascii="Times New Roman" w:hAnsi="Times New Roman" w:cs="Times New Roman"/>
                      <w:color w:val="0000FF"/>
                      <w:sz w:val="24"/>
                      <w:szCs w:val="24"/>
                      <w:u w:val="single"/>
                    </w:rPr>
                  </w:rPrChange>
                </w:rPr>
                <w:delText xml:space="preserve">Input: </w:delText>
              </w:r>
              <w:r w:rsidRPr="00E64F3E">
                <w:rPr>
                  <w:rFonts w:ascii="Times New Roman" w:hAnsi="Times New Roman" w:cs="Times New Roman"/>
                  <w:sz w:val="24"/>
                  <w:szCs w:val="24"/>
                  <w:rPrChange w:id="1864" w:author="qnguyen37" w:date="2012-08-14T10:07:00Z">
                    <w:rPr>
                      <w:rFonts w:ascii="Times New Roman" w:hAnsi="Times New Roman" w:cs="Times New Roman"/>
                      <w:color w:val="0000FF"/>
                      <w:sz w:val="24"/>
                      <w:szCs w:val="24"/>
                      <w:u w:val="single"/>
                    </w:rPr>
                  </w:rPrChange>
                </w:rPr>
                <w:delText>table, thông tin các giao dịch lớn trong ngày.</w:delText>
              </w:r>
            </w:del>
          </w:p>
          <w:p w:rsidR="00E64F3E" w:rsidRDefault="00E64F3E" w:rsidP="00E64F3E">
            <w:pPr>
              <w:jc w:val="both"/>
              <w:rPr>
                <w:rFonts w:ascii="Times New Roman" w:hAnsi="Times New Roman" w:cs="Times New Roman"/>
                <w:sz w:val="24"/>
                <w:szCs w:val="24"/>
              </w:rPr>
              <w:pPrChange w:id="1865" w:author="qnguyen37" w:date="2012-08-14T10:07:00Z">
                <w:pPr>
                  <w:spacing w:after="200" w:line="276" w:lineRule="auto"/>
                  <w:jc w:val="both"/>
                </w:pPr>
              </w:pPrChange>
            </w:pPr>
            <w:del w:id="1866" w:author="qnguyen37" w:date="2012-08-14T10:07:00Z">
              <w:r w:rsidRPr="00E64F3E">
                <w:rPr>
                  <w:rFonts w:ascii="Times New Roman" w:hAnsi="Times New Roman" w:cs="Times New Roman"/>
                  <w:sz w:val="24"/>
                  <w:szCs w:val="24"/>
                  <w:rPrChange w:id="1867" w:author="qnguyen37" w:date="2012-08-14T09:43:00Z">
                    <w:rPr>
                      <w:rFonts w:ascii="Times New Roman" w:hAnsi="Times New Roman" w:cs="Times New Roman"/>
                      <w:color w:val="0000FF"/>
                      <w:sz w:val="24"/>
                      <w:szCs w:val="24"/>
                      <w:u w:val="single"/>
                    </w:rPr>
                  </w:rPrChange>
                </w:rPr>
                <w:delText>Output: array String , các cổ phiếu chủ yếu tập trung trong các giao dịch lớn.</w:delText>
              </w:r>
            </w:del>
          </w:p>
        </w:tc>
        <w:tc>
          <w:tcPr>
            <w:tcW w:w="1800" w:type="dxa"/>
            <w:tcPrChange w:id="1868" w:author="quan_nh" w:date="2012-08-25T10:47:00Z">
              <w:tcPr>
                <w:tcW w:w="1782" w:type="dxa"/>
                <w:gridSpan w:val="3"/>
              </w:tcPr>
            </w:tcPrChange>
          </w:tcPr>
          <w:p w:rsidR="001E5F49" w:rsidRPr="00747E83" w:rsidRDefault="001E5F49" w:rsidP="00747E83">
            <w:pPr>
              <w:jc w:val="both"/>
              <w:rPr>
                <w:ins w:id="1869" w:author="qnguyen37" w:date="2012-08-14T10:07:00Z"/>
                <w:rFonts w:ascii="Times New Roman" w:hAnsi="Times New Roman" w:cs="Times New Roman"/>
                <w:sz w:val="24"/>
                <w:szCs w:val="24"/>
              </w:rPr>
            </w:pPr>
            <w:ins w:id="1870" w:author="qnguyen37" w:date="2012-08-14T10:07:00Z">
              <w:r w:rsidRPr="00747E83">
                <w:rPr>
                  <w:rFonts w:ascii="Times New Roman" w:hAnsi="Times New Roman" w:cs="Times New Roman"/>
                  <w:sz w:val="24"/>
                  <w:szCs w:val="24"/>
                </w:rPr>
                <w:t>thông tin các giao dịch lớn trong ngày.</w:t>
              </w:r>
            </w:ins>
          </w:p>
          <w:p w:rsidR="001E5F49" w:rsidRPr="00000CEF" w:rsidRDefault="001E5F49" w:rsidP="008244DF">
            <w:pPr>
              <w:jc w:val="both"/>
              <w:rPr>
                <w:ins w:id="1871" w:author="qnguyen37" w:date="2012-08-14T09:30:00Z"/>
                <w:rFonts w:ascii="Times New Roman" w:hAnsi="Times New Roman" w:cs="Times New Roman"/>
                <w:sz w:val="24"/>
                <w:szCs w:val="24"/>
              </w:rPr>
            </w:pPr>
          </w:p>
        </w:tc>
        <w:tc>
          <w:tcPr>
            <w:tcW w:w="2070" w:type="dxa"/>
            <w:tcPrChange w:id="1872" w:author="quan_nh" w:date="2012-08-25T10:47:00Z">
              <w:tcPr>
                <w:tcW w:w="1800" w:type="dxa"/>
                <w:gridSpan w:val="5"/>
              </w:tcPr>
            </w:tcPrChange>
          </w:tcPr>
          <w:p w:rsidR="001E5F49" w:rsidRPr="00000CEF" w:rsidRDefault="001E5F49" w:rsidP="008244DF">
            <w:pPr>
              <w:jc w:val="both"/>
              <w:rPr>
                <w:ins w:id="1873" w:author="qnguyen37" w:date="2012-08-14T09:30:00Z"/>
                <w:rFonts w:ascii="Times New Roman" w:hAnsi="Times New Roman" w:cs="Times New Roman"/>
                <w:sz w:val="24"/>
                <w:szCs w:val="24"/>
              </w:rPr>
            </w:pPr>
            <w:ins w:id="1874" w:author="qnguyen37" w:date="2012-08-14T10:07:00Z">
              <w:r w:rsidRPr="006A244A">
                <w:rPr>
                  <w:rFonts w:ascii="Times New Roman" w:hAnsi="Times New Roman" w:cs="Times New Roman"/>
                  <w:sz w:val="24"/>
                  <w:szCs w:val="24"/>
                </w:rPr>
                <w:t>array String , các cổ phiếu chủ yếu tập trung trong các giao dịch lớn.</w:t>
              </w:r>
            </w:ins>
          </w:p>
        </w:tc>
        <w:tc>
          <w:tcPr>
            <w:tcW w:w="990" w:type="dxa"/>
            <w:gridSpan w:val="2"/>
            <w:tcPrChange w:id="1875" w:author="quan_nh" w:date="2012-08-25T10:47:00Z">
              <w:tcPr>
                <w:tcW w:w="1350" w:type="dxa"/>
              </w:tcPr>
            </w:tcPrChange>
          </w:tcPr>
          <w:p w:rsidR="001E5F49" w:rsidRPr="00000CEF" w:rsidRDefault="001E5F49" w:rsidP="008244DF">
            <w:pPr>
              <w:jc w:val="both"/>
              <w:rPr>
                <w:ins w:id="1876" w:author="qnguyen37" w:date="2012-08-14T09:41:00Z"/>
                <w:rFonts w:ascii="Times New Roman" w:hAnsi="Times New Roman" w:cs="Times New Roman"/>
                <w:sz w:val="24"/>
                <w:szCs w:val="24"/>
              </w:rPr>
            </w:pPr>
          </w:p>
        </w:tc>
        <w:tc>
          <w:tcPr>
            <w:tcW w:w="2250" w:type="dxa"/>
            <w:gridSpan w:val="2"/>
            <w:tcPrChange w:id="187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danh sách các mã cổ phiếu trong các giao dịch lớn trên phiên giao dịch ngày hôm nay.</w:t>
            </w:r>
          </w:p>
        </w:tc>
        <w:tc>
          <w:tcPr>
            <w:tcW w:w="3330" w:type="dxa"/>
            <w:gridSpan w:val="2"/>
            <w:tcPrChange w:id="187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879" w:author="quan_nh" w:date="2012-08-25T10:47:00Z">
              <w:tcPr>
                <w:tcW w:w="4140" w:type="dxa"/>
                <w:gridSpan w:val="2"/>
              </w:tcPr>
            </w:tcPrChange>
          </w:tcPr>
          <w:p w:rsidR="001E5F49" w:rsidRPr="00000CEF" w:rsidRDefault="001E5F49" w:rsidP="008244DF">
            <w:pPr>
              <w:jc w:val="both"/>
              <w:rPr>
                <w:ins w:id="1880" w:author="qnguyen37" w:date="2012-08-15T15:59:00Z"/>
                <w:rFonts w:ascii="Times New Roman" w:hAnsi="Times New Roman" w:cs="Times New Roman"/>
                <w:sz w:val="24"/>
                <w:szCs w:val="24"/>
              </w:rPr>
            </w:pPr>
          </w:p>
        </w:tc>
      </w:tr>
      <w:tr w:rsidR="001E5F49" w:rsidRPr="00000CEF" w:rsidTr="0080575E">
        <w:trPr>
          <w:trPrChange w:id="1881" w:author="quan_nh" w:date="2012-08-25T10:47:00Z">
            <w:trPr>
              <w:gridBefore w:val="1"/>
            </w:trPr>
          </w:trPrChange>
        </w:trPr>
        <w:tc>
          <w:tcPr>
            <w:tcW w:w="2452" w:type="dxa"/>
            <w:tcPrChange w:id="188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883" w:name="MaBlueChip"/>
            <w:r w:rsidRPr="00E64F3E">
              <w:rPr>
                <w:rFonts w:ascii="Times New Roman" w:hAnsi="Times New Roman" w:cs="Times New Roman"/>
                <w:sz w:val="24"/>
                <w:szCs w:val="24"/>
                <w:rPrChange w:id="1884" w:author="qnguyen37" w:date="2012-08-14T09:43:00Z">
                  <w:rPr>
                    <w:rFonts w:ascii="Times New Roman" w:hAnsi="Times New Roman" w:cs="Times New Roman"/>
                    <w:color w:val="0000FF"/>
                    <w:sz w:val="24"/>
                    <w:szCs w:val="24"/>
                    <w:u w:val="single"/>
                  </w:rPr>
                </w:rPrChange>
              </w:rPr>
              <w:t>MaBlueChip</w:t>
            </w:r>
            <w:bookmarkEnd w:id="1883"/>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rsidP="00E64F3E">
            <w:pPr>
              <w:jc w:val="both"/>
              <w:rPr>
                <w:del w:id="1885" w:author="qnguyen37" w:date="2012-08-14T10:07:00Z"/>
                <w:rFonts w:ascii="Times New Roman" w:hAnsi="Times New Roman" w:cs="Times New Roman"/>
                <w:sz w:val="24"/>
                <w:szCs w:val="24"/>
              </w:rPr>
              <w:pPrChange w:id="1886" w:author="qnguyen37" w:date="2012-08-14T10:07:00Z">
                <w:pPr>
                  <w:spacing w:after="200" w:line="276" w:lineRule="auto"/>
                  <w:jc w:val="both"/>
                </w:pPr>
              </w:pPrChange>
            </w:pPr>
            <w:del w:id="1887" w:author="qnguyen37" w:date="2012-08-14T10:07:00Z">
              <w:r w:rsidRPr="00E64F3E">
                <w:rPr>
                  <w:rFonts w:ascii="Times New Roman" w:hAnsi="Times New Roman" w:cs="Times New Roman"/>
                  <w:sz w:val="24"/>
                  <w:szCs w:val="24"/>
                  <w:rPrChange w:id="1888"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E64F3E" w:rsidRDefault="00E64F3E" w:rsidP="00E64F3E">
            <w:pPr>
              <w:jc w:val="both"/>
              <w:rPr>
                <w:rFonts w:ascii="Times New Roman" w:hAnsi="Times New Roman" w:cs="Times New Roman"/>
                <w:sz w:val="24"/>
                <w:szCs w:val="24"/>
              </w:rPr>
              <w:pPrChange w:id="1889" w:author="qnguyen37" w:date="2012-08-14T10:07:00Z">
                <w:pPr>
                  <w:spacing w:after="200" w:line="276" w:lineRule="auto"/>
                  <w:jc w:val="both"/>
                </w:pPr>
              </w:pPrChange>
            </w:pPr>
            <w:del w:id="1890" w:author="qnguyen37" w:date="2012-08-14T10:07:00Z">
              <w:r w:rsidRPr="00E64F3E">
                <w:rPr>
                  <w:rFonts w:ascii="Times New Roman" w:hAnsi="Times New Roman" w:cs="Times New Roman"/>
                  <w:sz w:val="24"/>
                  <w:szCs w:val="24"/>
                  <w:rPrChange w:id="1891" w:author="qnguyen37" w:date="2012-08-14T09:43:00Z">
                    <w:rPr>
                      <w:rFonts w:ascii="Times New Roman" w:hAnsi="Times New Roman" w:cs="Times New Roman"/>
                      <w:color w:val="0000FF"/>
                      <w:sz w:val="24"/>
                      <w:szCs w:val="24"/>
                      <w:u w:val="single"/>
                    </w:rPr>
                  </w:rPrChange>
                </w:rPr>
                <w:delText>Output: array String , danh sách các mã bluechips nổi trội trong ngày (về mức độ giao dịch, về giá trị giao dịch).</w:delText>
              </w:r>
            </w:del>
          </w:p>
        </w:tc>
        <w:tc>
          <w:tcPr>
            <w:tcW w:w="1800" w:type="dxa"/>
            <w:tcPrChange w:id="1892" w:author="quan_nh" w:date="2012-08-25T10:47:00Z">
              <w:tcPr>
                <w:tcW w:w="1782" w:type="dxa"/>
                <w:gridSpan w:val="3"/>
              </w:tcPr>
            </w:tcPrChange>
          </w:tcPr>
          <w:p w:rsidR="001E5F49" w:rsidRPr="006A244A" w:rsidRDefault="001E5F49" w:rsidP="00747E83">
            <w:pPr>
              <w:jc w:val="both"/>
              <w:rPr>
                <w:ins w:id="1893" w:author="qnguyen37" w:date="2012-08-14T10:07:00Z"/>
                <w:rFonts w:ascii="Times New Roman" w:hAnsi="Times New Roman" w:cs="Times New Roman"/>
                <w:sz w:val="24"/>
                <w:szCs w:val="24"/>
              </w:rPr>
            </w:pPr>
            <w:ins w:id="1894" w:author="qnguyen37" w:date="2012-08-14T10:07:00Z">
              <w:r w:rsidRPr="006A244A">
                <w:rPr>
                  <w:rFonts w:ascii="Times New Roman" w:hAnsi="Times New Roman" w:cs="Times New Roman"/>
                  <w:sz w:val="24"/>
                  <w:szCs w:val="24"/>
                </w:rPr>
                <w:t>danh sách các mã bluechips cùng với tình hình giao dịch trong ngày.</w:t>
              </w:r>
            </w:ins>
          </w:p>
          <w:p w:rsidR="001E5F49" w:rsidRPr="00000CEF" w:rsidRDefault="001E5F49" w:rsidP="008244DF">
            <w:pPr>
              <w:jc w:val="both"/>
              <w:rPr>
                <w:ins w:id="1895" w:author="qnguyen37" w:date="2012-08-14T09:30:00Z"/>
                <w:rFonts w:ascii="Times New Roman" w:hAnsi="Times New Roman" w:cs="Times New Roman"/>
                <w:sz w:val="24"/>
                <w:szCs w:val="24"/>
              </w:rPr>
            </w:pPr>
          </w:p>
        </w:tc>
        <w:tc>
          <w:tcPr>
            <w:tcW w:w="2070" w:type="dxa"/>
            <w:tcPrChange w:id="1896" w:author="quan_nh" w:date="2012-08-25T10:47:00Z">
              <w:tcPr>
                <w:tcW w:w="1800" w:type="dxa"/>
                <w:gridSpan w:val="5"/>
              </w:tcPr>
            </w:tcPrChange>
          </w:tcPr>
          <w:p w:rsidR="001E5F49" w:rsidRPr="00000CEF" w:rsidRDefault="001E5F49" w:rsidP="008244DF">
            <w:pPr>
              <w:jc w:val="both"/>
              <w:rPr>
                <w:ins w:id="1897" w:author="qnguyen37" w:date="2012-08-14T09:30:00Z"/>
                <w:rFonts w:ascii="Times New Roman" w:hAnsi="Times New Roman" w:cs="Times New Roman"/>
                <w:sz w:val="24"/>
                <w:szCs w:val="24"/>
              </w:rPr>
            </w:pPr>
            <w:ins w:id="1898" w:author="qnguyen37" w:date="2012-08-14T10:07:00Z">
              <w:r w:rsidRPr="006A244A">
                <w:rPr>
                  <w:rFonts w:ascii="Times New Roman" w:hAnsi="Times New Roman" w:cs="Times New Roman"/>
                  <w:sz w:val="24"/>
                  <w:szCs w:val="24"/>
                </w:rPr>
                <w:t>, danh sách các mã bluechips nổi trội trong ngày (về mức độ giao dịch, về giá trị giao dịch).</w:t>
              </w:r>
            </w:ins>
          </w:p>
        </w:tc>
        <w:tc>
          <w:tcPr>
            <w:tcW w:w="990" w:type="dxa"/>
            <w:gridSpan w:val="2"/>
            <w:tcPrChange w:id="1899" w:author="quan_nh" w:date="2012-08-25T10:47:00Z">
              <w:tcPr>
                <w:tcW w:w="1350" w:type="dxa"/>
              </w:tcPr>
            </w:tcPrChange>
          </w:tcPr>
          <w:p w:rsidR="001E5F49" w:rsidRPr="00000CEF" w:rsidRDefault="001E5F49" w:rsidP="008244DF">
            <w:pPr>
              <w:jc w:val="both"/>
              <w:rPr>
                <w:ins w:id="1900" w:author="qnguyen37" w:date="2012-08-14T09:41:00Z"/>
                <w:rFonts w:ascii="Times New Roman" w:hAnsi="Times New Roman" w:cs="Times New Roman"/>
                <w:sz w:val="24"/>
                <w:szCs w:val="24"/>
              </w:rPr>
            </w:pPr>
          </w:p>
        </w:tc>
        <w:tc>
          <w:tcPr>
            <w:tcW w:w="2250" w:type="dxa"/>
            <w:gridSpan w:val="2"/>
            <w:tcPrChange w:id="190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Các mã bluechips nổi trội trong ngày</w:t>
            </w:r>
            <w:ins w:id="1902" w:author="qnguyen37" w:date="2012-08-14T10:07:00Z">
              <w:r>
                <w:rPr>
                  <w:rFonts w:ascii="Times New Roman" w:hAnsi="Times New Roman" w:cs="Times New Roman"/>
                  <w:sz w:val="24"/>
                  <w:szCs w:val="24"/>
                </w:rPr>
                <w:t xml:space="preserve"> (trong VN30 đối với thị trường HOSE và HNX30 với thị trường</w:t>
              </w:r>
            </w:ins>
            <w:ins w:id="1903" w:author="qnguyen37" w:date="2012-08-14T10:08:00Z">
              <w:r>
                <w:rPr>
                  <w:rFonts w:ascii="Times New Roman" w:hAnsi="Times New Roman" w:cs="Times New Roman"/>
                  <w:sz w:val="24"/>
                  <w:szCs w:val="24"/>
                </w:rPr>
                <w:t xml:space="preserve"> HASTC)</w:t>
              </w:r>
            </w:ins>
            <w:del w:id="1904" w:author="qnguyen37" w:date="2012-08-14T10:07:00Z">
              <w:r w:rsidRPr="00000CEF" w:rsidDel="00747E83">
                <w:rPr>
                  <w:rFonts w:ascii="Times New Roman" w:hAnsi="Times New Roman" w:cs="Times New Roman"/>
                  <w:sz w:val="24"/>
                  <w:szCs w:val="24"/>
                </w:rPr>
                <w:delText>.</w:delText>
              </w:r>
            </w:del>
          </w:p>
        </w:tc>
        <w:tc>
          <w:tcPr>
            <w:tcW w:w="3330" w:type="dxa"/>
            <w:gridSpan w:val="2"/>
            <w:tcPrChange w:id="1905"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06" w:author="quan_nh" w:date="2012-08-25T10:47:00Z">
              <w:tcPr>
                <w:tcW w:w="4140" w:type="dxa"/>
                <w:gridSpan w:val="2"/>
              </w:tcPr>
            </w:tcPrChange>
          </w:tcPr>
          <w:p w:rsidR="001E5F49" w:rsidRPr="00000CEF" w:rsidRDefault="001E5F49" w:rsidP="008244DF">
            <w:pPr>
              <w:jc w:val="both"/>
              <w:rPr>
                <w:ins w:id="1907" w:author="qnguyen37" w:date="2012-08-15T15:59:00Z"/>
                <w:rFonts w:ascii="Times New Roman" w:hAnsi="Times New Roman" w:cs="Times New Roman"/>
                <w:sz w:val="24"/>
                <w:szCs w:val="24"/>
              </w:rPr>
            </w:pPr>
          </w:p>
        </w:tc>
      </w:tr>
      <w:tr w:rsidR="001E5F49" w:rsidRPr="00000CEF" w:rsidTr="0080575E">
        <w:trPr>
          <w:trPrChange w:id="1908" w:author="quan_nh" w:date="2012-08-25T10:47:00Z">
            <w:trPr>
              <w:gridBefore w:val="1"/>
            </w:trPr>
          </w:trPrChange>
        </w:trPr>
        <w:tc>
          <w:tcPr>
            <w:tcW w:w="2452" w:type="dxa"/>
            <w:tcPrChange w:id="1909"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10" w:name="XuHuongThiTruongNgayMai"/>
            <w:r w:rsidRPr="00E64F3E">
              <w:rPr>
                <w:rFonts w:ascii="Times New Roman" w:hAnsi="Times New Roman" w:cs="Times New Roman"/>
                <w:sz w:val="24"/>
                <w:szCs w:val="24"/>
                <w:rPrChange w:id="1911" w:author="qnguyen37" w:date="2012-08-14T09:43:00Z">
                  <w:rPr>
                    <w:rFonts w:ascii="Times New Roman" w:hAnsi="Times New Roman" w:cs="Times New Roman"/>
                    <w:color w:val="0000FF"/>
                    <w:sz w:val="24"/>
                    <w:szCs w:val="24"/>
                    <w:u w:val="single"/>
                  </w:rPr>
                </w:rPrChange>
              </w:rPr>
              <w:t>XuHuongThiTruongNgayMai</w:t>
            </w:r>
            <w:bookmarkEnd w:id="1910"/>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8D1F16" w:rsidRDefault="00E64F3E" w:rsidP="008244DF">
            <w:pPr>
              <w:spacing w:after="200" w:line="276" w:lineRule="auto"/>
              <w:jc w:val="both"/>
              <w:rPr>
                <w:del w:id="1912" w:author="qnguyen37" w:date="2012-08-14T10:08:00Z"/>
                <w:rFonts w:ascii="Times New Roman" w:hAnsi="Times New Roman" w:cs="Times New Roman"/>
                <w:sz w:val="24"/>
                <w:szCs w:val="24"/>
              </w:rPr>
            </w:pPr>
            <w:del w:id="1913" w:author="qnguyen37" w:date="2012-08-14T10:08:00Z">
              <w:r w:rsidRPr="00E64F3E">
                <w:rPr>
                  <w:rFonts w:ascii="Times New Roman" w:hAnsi="Times New Roman" w:cs="Times New Roman"/>
                  <w:sz w:val="24"/>
                  <w:szCs w:val="24"/>
                  <w:rPrChange w:id="1914"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E64F3E" w:rsidRDefault="00E64F3E" w:rsidP="00E64F3E">
            <w:pPr>
              <w:jc w:val="both"/>
              <w:rPr>
                <w:rFonts w:ascii="Times New Roman" w:hAnsi="Times New Roman" w:cs="Times New Roman"/>
                <w:sz w:val="24"/>
                <w:szCs w:val="24"/>
              </w:rPr>
              <w:pPrChange w:id="1915" w:author="qnguyen37" w:date="2012-08-14T10:08:00Z">
                <w:pPr>
                  <w:spacing w:after="200" w:line="276" w:lineRule="auto"/>
                  <w:jc w:val="both"/>
                </w:pPr>
              </w:pPrChange>
            </w:pPr>
            <w:del w:id="1916" w:author="qnguyen37" w:date="2012-08-14T10:08:00Z">
              <w:r w:rsidRPr="00E64F3E">
                <w:rPr>
                  <w:rFonts w:ascii="Times New Roman" w:hAnsi="Times New Roman" w:cs="Times New Roman"/>
                  <w:sz w:val="24"/>
                  <w:szCs w:val="24"/>
                  <w:rPrChange w:id="1917" w:author="qnguyen37" w:date="2012-08-14T09:43:00Z">
                    <w:rPr>
                      <w:rFonts w:ascii="Times New Roman" w:hAnsi="Times New Roman" w:cs="Times New Roman"/>
                      <w:color w:val="0000FF"/>
                      <w:sz w:val="24"/>
                      <w:szCs w:val="24"/>
                      <w:u w:val="single"/>
                    </w:rPr>
                  </w:rPrChange>
                </w:rPr>
                <w:delText>Output: String, Đưa ra xu hướng chung của thị trường trong ngày.</w:delText>
              </w:r>
            </w:del>
          </w:p>
        </w:tc>
        <w:tc>
          <w:tcPr>
            <w:tcW w:w="1800" w:type="dxa"/>
            <w:tcPrChange w:id="1918" w:author="quan_nh" w:date="2012-08-25T10:47:00Z">
              <w:tcPr>
                <w:tcW w:w="1782" w:type="dxa"/>
                <w:gridSpan w:val="3"/>
              </w:tcPr>
            </w:tcPrChange>
          </w:tcPr>
          <w:p w:rsidR="001E5F49" w:rsidRPr="00000CEF" w:rsidRDefault="001E5F49" w:rsidP="008244DF">
            <w:pPr>
              <w:jc w:val="both"/>
              <w:rPr>
                <w:ins w:id="1919" w:author="qnguyen37" w:date="2012-08-14T09:30:00Z"/>
                <w:rFonts w:ascii="Times New Roman" w:hAnsi="Times New Roman" w:cs="Times New Roman"/>
                <w:sz w:val="24"/>
                <w:szCs w:val="24"/>
              </w:rPr>
            </w:pPr>
          </w:p>
        </w:tc>
        <w:tc>
          <w:tcPr>
            <w:tcW w:w="2070" w:type="dxa"/>
            <w:tcPrChange w:id="1920" w:author="quan_nh" w:date="2012-08-25T10:47:00Z">
              <w:tcPr>
                <w:tcW w:w="1800" w:type="dxa"/>
                <w:gridSpan w:val="5"/>
              </w:tcPr>
            </w:tcPrChange>
          </w:tcPr>
          <w:p w:rsidR="001E5F49" w:rsidRPr="00000CEF" w:rsidRDefault="001E5F49" w:rsidP="008244DF">
            <w:pPr>
              <w:jc w:val="both"/>
              <w:rPr>
                <w:ins w:id="1921" w:author="qnguyen37" w:date="2012-08-14T09:30:00Z"/>
                <w:rFonts w:ascii="Times New Roman" w:hAnsi="Times New Roman" w:cs="Times New Roman"/>
                <w:sz w:val="24"/>
                <w:szCs w:val="24"/>
              </w:rPr>
            </w:pPr>
            <w:ins w:id="1922" w:author="qnguyen37" w:date="2012-08-14T10:08:00Z">
              <w:r w:rsidRPr="006A244A">
                <w:rPr>
                  <w:rFonts w:ascii="Times New Roman" w:hAnsi="Times New Roman" w:cs="Times New Roman"/>
                  <w:sz w:val="24"/>
                  <w:szCs w:val="24"/>
                </w:rPr>
                <w:t>String, Đưa ra xu hướng chung của thị trường trong ngày.</w:t>
              </w:r>
            </w:ins>
          </w:p>
        </w:tc>
        <w:tc>
          <w:tcPr>
            <w:tcW w:w="990" w:type="dxa"/>
            <w:gridSpan w:val="2"/>
            <w:tcPrChange w:id="1923" w:author="quan_nh" w:date="2012-08-25T10:47:00Z">
              <w:tcPr>
                <w:tcW w:w="1350" w:type="dxa"/>
              </w:tcPr>
            </w:tcPrChange>
          </w:tcPr>
          <w:p w:rsidR="001E5F49" w:rsidRPr="00000CEF" w:rsidRDefault="001E5F49" w:rsidP="008244DF">
            <w:pPr>
              <w:jc w:val="both"/>
              <w:rPr>
                <w:ins w:id="1924" w:author="qnguyen37" w:date="2012-08-14T09:41:00Z"/>
                <w:rFonts w:ascii="Times New Roman" w:hAnsi="Times New Roman" w:cs="Times New Roman"/>
                <w:sz w:val="24"/>
                <w:szCs w:val="24"/>
              </w:rPr>
            </w:pPr>
            <w:ins w:id="1925" w:author="qnguyen37" w:date="2012-08-14T10:08:00Z">
              <w:r>
                <w:rPr>
                  <w:rFonts w:ascii="Times New Roman" w:hAnsi="Times New Roman" w:cs="Times New Roman"/>
                  <w:sz w:val="24"/>
                  <w:szCs w:val="24"/>
                </w:rPr>
                <w:t>Dự đoán</w:t>
              </w:r>
            </w:ins>
          </w:p>
        </w:tc>
        <w:tc>
          <w:tcPr>
            <w:tcW w:w="2250" w:type="dxa"/>
            <w:gridSpan w:val="2"/>
            <w:tcPrChange w:id="1926"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dự báo xu hướng thị trường ngày mai dựa vào các số liệu hiện tại của phiên giao dịch ngày hôm nay.</w:t>
            </w:r>
          </w:p>
        </w:tc>
        <w:tc>
          <w:tcPr>
            <w:tcW w:w="3330" w:type="dxa"/>
            <w:gridSpan w:val="2"/>
            <w:tcPrChange w:id="1927"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“Dự báo, ngày mai thị trường sẽ tiếp tục tăng điểm, sắc xanh sẽ vẫn là sắc màu chủ đạo, các nhà đầu tư nên tranh thủ gom hàng”.</w:t>
            </w:r>
          </w:p>
        </w:tc>
        <w:tc>
          <w:tcPr>
            <w:tcW w:w="2610" w:type="dxa"/>
            <w:gridSpan w:val="2"/>
            <w:tcPrChange w:id="1928" w:author="quan_nh" w:date="2012-08-25T10:47:00Z">
              <w:tcPr>
                <w:tcW w:w="4140" w:type="dxa"/>
                <w:gridSpan w:val="2"/>
              </w:tcPr>
            </w:tcPrChange>
          </w:tcPr>
          <w:p w:rsidR="001E5F49" w:rsidRPr="00000CEF" w:rsidRDefault="001E5F49" w:rsidP="008244DF">
            <w:pPr>
              <w:jc w:val="both"/>
              <w:rPr>
                <w:ins w:id="1929" w:author="qnguyen37" w:date="2012-08-15T15:59:00Z"/>
                <w:rFonts w:ascii="Times New Roman" w:hAnsi="Times New Roman" w:cs="Times New Roman"/>
                <w:sz w:val="24"/>
                <w:szCs w:val="24"/>
              </w:rPr>
            </w:pPr>
          </w:p>
        </w:tc>
      </w:tr>
      <w:tr w:rsidR="001E5F49" w:rsidRPr="00000CEF" w:rsidTr="0080575E">
        <w:trPr>
          <w:trPrChange w:id="1930" w:author="quan_nh" w:date="2012-08-25T10:47:00Z">
            <w:trPr>
              <w:gridBefore w:val="1"/>
            </w:trPr>
          </w:trPrChange>
        </w:trPr>
        <w:tc>
          <w:tcPr>
            <w:tcW w:w="2452" w:type="dxa"/>
            <w:tcPrChange w:id="193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32" w:name="TongKhoiLuongGiaoDich"/>
            <w:r w:rsidRPr="00E64F3E">
              <w:rPr>
                <w:rFonts w:ascii="Times New Roman" w:hAnsi="Times New Roman" w:cs="Times New Roman"/>
                <w:sz w:val="24"/>
                <w:szCs w:val="24"/>
                <w:rPrChange w:id="1933" w:author="qnguyen37" w:date="2012-08-14T09:43:00Z">
                  <w:rPr>
                    <w:rFonts w:ascii="Times New Roman" w:hAnsi="Times New Roman" w:cs="Times New Roman"/>
                    <w:color w:val="0000FF"/>
                    <w:sz w:val="24"/>
                    <w:szCs w:val="24"/>
                    <w:u w:val="single"/>
                  </w:rPr>
                </w:rPrChange>
              </w:rPr>
              <w:t>TongKhoiLuongGiaoDich</w:t>
            </w:r>
            <w:bookmarkEnd w:id="1932"/>
          </w:p>
          <w:p w:rsidR="001E5F49" w:rsidRPr="006A244A" w:rsidDel="001B5986" w:rsidRDefault="001E5F49" w:rsidP="008244DF">
            <w:pPr>
              <w:spacing w:after="200" w:line="276" w:lineRule="auto"/>
              <w:jc w:val="both"/>
              <w:rPr>
                <w:del w:id="1934" w:author="qnguyen37" w:date="2012-08-14T10:09:00Z"/>
                <w:rFonts w:ascii="Times New Roman" w:hAnsi="Times New Roman" w:cs="Times New Roman"/>
                <w:sz w:val="24"/>
                <w:szCs w:val="24"/>
              </w:rPr>
            </w:pPr>
          </w:p>
          <w:p w:rsidR="001E5F49" w:rsidRPr="006A244A" w:rsidDel="001B5986" w:rsidRDefault="00E64F3E" w:rsidP="008244DF">
            <w:pPr>
              <w:spacing w:after="200" w:line="276" w:lineRule="auto"/>
              <w:jc w:val="both"/>
              <w:rPr>
                <w:del w:id="1935" w:author="qnguyen37" w:date="2012-08-14T10:09:00Z"/>
                <w:rFonts w:ascii="Times New Roman" w:hAnsi="Times New Roman" w:cs="Times New Roman"/>
                <w:sz w:val="24"/>
                <w:szCs w:val="24"/>
              </w:rPr>
            </w:pPr>
            <w:del w:id="1936" w:author="qnguyen37" w:date="2012-08-14T10:09:00Z">
              <w:r w:rsidRPr="00E64F3E">
                <w:rPr>
                  <w:rFonts w:ascii="Times New Roman" w:hAnsi="Times New Roman" w:cs="Times New Roman"/>
                  <w:sz w:val="24"/>
                  <w:szCs w:val="24"/>
                  <w:rPrChange w:id="1937" w:author="qnguyen37" w:date="2012-08-14T09:43:00Z">
                    <w:rPr>
                      <w:rFonts w:ascii="Times New Roman" w:hAnsi="Times New Roman" w:cs="Times New Roman"/>
                      <w:color w:val="0000FF"/>
                      <w:sz w:val="24"/>
                      <w:szCs w:val="24"/>
                      <w:u w:val="single"/>
                    </w:rPr>
                  </w:rPrChange>
                </w:rPr>
                <w:delText xml:space="preserve">Input: </w:delText>
              </w:r>
            </w:del>
            <w:del w:id="1938" w:author="qnguyen37" w:date="2012-08-14T10:08:00Z">
              <w:r w:rsidRPr="00E64F3E">
                <w:rPr>
                  <w:rFonts w:ascii="Times New Roman" w:hAnsi="Times New Roman" w:cs="Times New Roman"/>
                  <w:sz w:val="24"/>
                  <w:szCs w:val="24"/>
                  <w:rPrChange w:id="1939" w:author="qnguyen37" w:date="2012-08-14T09:43:00Z">
                    <w:rPr>
                      <w:rFonts w:ascii="Times New Roman" w:hAnsi="Times New Roman" w:cs="Times New Roman"/>
                      <w:color w:val="0000FF"/>
                      <w:sz w:val="24"/>
                      <w:szCs w:val="24"/>
                      <w:u w:val="single"/>
                    </w:rPr>
                  </w:rPrChange>
                </w:rPr>
                <w:delText>Ngày, default: Today(), Thị trường</w:delText>
              </w:r>
            </w:del>
          </w:p>
          <w:p w:rsidR="00E64F3E" w:rsidRDefault="00E64F3E" w:rsidP="00E64F3E">
            <w:pPr>
              <w:jc w:val="both"/>
              <w:rPr>
                <w:del w:id="1940" w:author="qnguyen37" w:date="2012-08-14T10:08:00Z"/>
                <w:rFonts w:ascii="Times New Roman" w:hAnsi="Times New Roman" w:cs="Times New Roman"/>
                <w:sz w:val="24"/>
                <w:szCs w:val="24"/>
              </w:rPr>
              <w:pPrChange w:id="1941" w:author="qnguyen37" w:date="2012-08-14T10:08:00Z">
                <w:pPr>
                  <w:spacing w:after="200" w:line="276" w:lineRule="auto"/>
                  <w:jc w:val="both"/>
                </w:pPr>
              </w:pPrChange>
            </w:pPr>
            <w:del w:id="1942" w:author="qnguyen37" w:date="2012-08-14T10:09:00Z">
              <w:r w:rsidRPr="00E64F3E">
                <w:rPr>
                  <w:rFonts w:ascii="Times New Roman" w:hAnsi="Times New Roman" w:cs="Times New Roman"/>
                  <w:sz w:val="24"/>
                  <w:szCs w:val="24"/>
                  <w:rPrChange w:id="1943" w:author="qnguyen37" w:date="2012-08-14T09:43:00Z">
                    <w:rPr>
                      <w:rFonts w:ascii="Times New Roman" w:hAnsi="Times New Roman" w:cs="Times New Roman"/>
                      <w:color w:val="0000FF"/>
                      <w:sz w:val="24"/>
                      <w:szCs w:val="24"/>
                      <w:u w:val="single"/>
                    </w:rPr>
                  </w:rPrChange>
                </w:rPr>
                <w:delText xml:space="preserve">Output: </w:delText>
              </w:r>
            </w:del>
            <w:del w:id="1944" w:author="qnguyen37" w:date="2012-08-14T10:08:00Z">
              <w:r w:rsidRPr="00E64F3E">
                <w:rPr>
                  <w:rFonts w:ascii="Times New Roman" w:hAnsi="Times New Roman" w:cs="Times New Roman"/>
                  <w:sz w:val="24"/>
                  <w:szCs w:val="24"/>
                  <w:rPrChange w:id="1945" w:author="qnguyen37" w:date="2012-08-14T09:43:00Z">
                    <w:rPr>
                      <w:rFonts w:ascii="Times New Roman" w:hAnsi="Times New Roman" w:cs="Times New Roman"/>
                      <w:color w:val="0000FF"/>
                      <w:sz w:val="24"/>
                      <w:szCs w:val="24"/>
                      <w:u w:val="single"/>
                    </w:rPr>
                  </w:rPrChange>
                </w:rPr>
                <w:delText>decimal, Tổng khối lượng giao dịch của thị trường.</w:delText>
              </w:r>
            </w:del>
          </w:p>
          <w:p w:rsidR="00E64F3E" w:rsidRDefault="00E64F3E" w:rsidP="00E64F3E">
            <w:pPr>
              <w:jc w:val="both"/>
              <w:rPr>
                <w:rFonts w:ascii="Times New Roman" w:hAnsi="Times New Roman" w:cs="Times New Roman"/>
                <w:sz w:val="24"/>
                <w:szCs w:val="24"/>
              </w:rPr>
              <w:pPrChange w:id="1946" w:author="qnguyen37" w:date="2012-08-14T10:08:00Z">
                <w:pPr>
                  <w:spacing w:after="200" w:line="276" w:lineRule="auto"/>
                  <w:jc w:val="both"/>
                </w:pPr>
              </w:pPrChange>
            </w:pPr>
          </w:p>
        </w:tc>
        <w:tc>
          <w:tcPr>
            <w:tcW w:w="1800" w:type="dxa"/>
            <w:tcPrChange w:id="1947" w:author="quan_nh" w:date="2012-08-25T10:47:00Z">
              <w:tcPr>
                <w:tcW w:w="1782" w:type="dxa"/>
                <w:gridSpan w:val="3"/>
              </w:tcPr>
            </w:tcPrChange>
          </w:tcPr>
          <w:p w:rsidR="001E5F49" w:rsidRPr="00000CEF" w:rsidRDefault="001E5F49" w:rsidP="008244DF">
            <w:pPr>
              <w:jc w:val="both"/>
              <w:rPr>
                <w:ins w:id="1948" w:author="qnguyen37" w:date="2012-08-14T09:30:00Z"/>
                <w:rFonts w:ascii="Times New Roman" w:hAnsi="Times New Roman" w:cs="Times New Roman"/>
                <w:sz w:val="24"/>
                <w:szCs w:val="24"/>
              </w:rPr>
            </w:pPr>
            <w:ins w:id="1949" w:author="qnguyen37" w:date="2012-08-14T10:08:00Z">
              <w:r w:rsidRPr="006A244A">
                <w:rPr>
                  <w:rFonts w:ascii="Times New Roman" w:hAnsi="Times New Roman" w:cs="Times New Roman"/>
                  <w:sz w:val="24"/>
                  <w:szCs w:val="24"/>
                </w:rPr>
                <w:t>Ngày, default: Today(),</w:t>
              </w:r>
            </w:ins>
            <w:ins w:id="1950" w:author="qnguyen37" w:date="2012-08-14T10:09:00Z">
              <w:r w:rsidRPr="006A244A">
                <w:rPr>
                  <w:rFonts w:ascii="Times New Roman" w:hAnsi="Times New Roman" w:cs="Times New Roman"/>
                  <w:sz w:val="24"/>
                  <w:szCs w:val="24"/>
                </w:rPr>
                <w:t>Thị trường</w:t>
              </w:r>
            </w:ins>
          </w:p>
        </w:tc>
        <w:tc>
          <w:tcPr>
            <w:tcW w:w="2070" w:type="dxa"/>
            <w:tcPrChange w:id="1951" w:author="quan_nh" w:date="2012-08-25T10:47:00Z">
              <w:tcPr>
                <w:tcW w:w="1800" w:type="dxa"/>
                <w:gridSpan w:val="5"/>
              </w:tcPr>
            </w:tcPrChange>
          </w:tcPr>
          <w:p w:rsidR="001E5F49" w:rsidRPr="006A244A" w:rsidRDefault="001E5F49" w:rsidP="001B5986">
            <w:pPr>
              <w:jc w:val="both"/>
              <w:rPr>
                <w:ins w:id="1952" w:author="qnguyen37" w:date="2012-08-14T10:08:00Z"/>
                <w:rFonts w:ascii="Times New Roman" w:hAnsi="Times New Roman" w:cs="Times New Roman"/>
                <w:sz w:val="24"/>
                <w:szCs w:val="24"/>
              </w:rPr>
            </w:pPr>
            <w:ins w:id="1953" w:author="qnguyen37" w:date="2012-08-14T10:08:00Z">
              <w:r w:rsidRPr="006A244A">
                <w:rPr>
                  <w:rFonts w:ascii="Times New Roman" w:hAnsi="Times New Roman" w:cs="Times New Roman"/>
                  <w:sz w:val="24"/>
                  <w:szCs w:val="24"/>
                </w:rPr>
                <w:t>decimal, Tổng khối lượng giao dịch của thị trường.</w:t>
              </w:r>
            </w:ins>
          </w:p>
          <w:p w:rsidR="001E5F49" w:rsidRPr="00000CEF" w:rsidRDefault="001E5F49" w:rsidP="008244DF">
            <w:pPr>
              <w:jc w:val="both"/>
              <w:rPr>
                <w:ins w:id="1954" w:author="qnguyen37" w:date="2012-08-14T09:30:00Z"/>
                <w:rFonts w:ascii="Times New Roman" w:hAnsi="Times New Roman" w:cs="Times New Roman"/>
                <w:sz w:val="24"/>
                <w:szCs w:val="24"/>
              </w:rPr>
            </w:pPr>
          </w:p>
        </w:tc>
        <w:tc>
          <w:tcPr>
            <w:tcW w:w="990" w:type="dxa"/>
            <w:gridSpan w:val="2"/>
            <w:tcPrChange w:id="1955" w:author="quan_nh" w:date="2012-08-25T10:47:00Z">
              <w:tcPr>
                <w:tcW w:w="1350" w:type="dxa"/>
              </w:tcPr>
            </w:tcPrChange>
          </w:tcPr>
          <w:p w:rsidR="001E5F49" w:rsidRPr="00000CEF" w:rsidRDefault="001E5F49" w:rsidP="008244DF">
            <w:pPr>
              <w:jc w:val="both"/>
              <w:rPr>
                <w:ins w:id="1956" w:author="qnguyen37" w:date="2012-08-14T09:41:00Z"/>
                <w:rFonts w:ascii="Times New Roman" w:hAnsi="Times New Roman" w:cs="Times New Roman"/>
                <w:sz w:val="24"/>
                <w:szCs w:val="24"/>
              </w:rPr>
            </w:pPr>
          </w:p>
        </w:tc>
        <w:tc>
          <w:tcPr>
            <w:tcW w:w="2250" w:type="dxa"/>
            <w:gridSpan w:val="2"/>
            <w:tcPrChange w:id="195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giao dịch thành công trên toàn phiên hôm đó.</w:t>
            </w:r>
          </w:p>
        </w:tc>
        <w:tc>
          <w:tcPr>
            <w:tcW w:w="3330" w:type="dxa"/>
            <w:gridSpan w:val="2"/>
            <w:tcPrChange w:id="195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59" w:author="quan_nh" w:date="2012-08-25T10:47:00Z">
              <w:tcPr>
                <w:tcW w:w="4140" w:type="dxa"/>
                <w:gridSpan w:val="2"/>
              </w:tcPr>
            </w:tcPrChange>
          </w:tcPr>
          <w:p w:rsidR="001E5F49" w:rsidRPr="00000CEF" w:rsidRDefault="001E5F49" w:rsidP="008244DF">
            <w:pPr>
              <w:jc w:val="both"/>
              <w:rPr>
                <w:ins w:id="1960" w:author="qnguyen37" w:date="2012-08-15T15:59:00Z"/>
                <w:rFonts w:ascii="Times New Roman" w:hAnsi="Times New Roman" w:cs="Times New Roman"/>
                <w:sz w:val="24"/>
                <w:szCs w:val="24"/>
              </w:rPr>
            </w:pPr>
          </w:p>
        </w:tc>
      </w:tr>
      <w:tr w:rsidR="001E5F49" w:rsidRPr="00000CEF" w:rsidTr="0080575E">
        <w:trPr>
          <w:trPrChange w:id="1961" w:author="quan_nh" w:date="2012-08-25T10:47:00Z">
            <w:trPr>
              <w:gridBefore w:val="1"/>
            </w:trPr>
          </w:trPrChange>
        </w:trPr>
        <w:tc>
          <w:tcPr>
            <w:tcW w:w="2452" w:type="dxa"/>
            <w:tcPrChange w:id="196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63" w:name="GiaTriGD"/>
            <w:r w:rsidRPr="00E64F3E">
              <w:rPr>
                <w:rFonts w:ascii="Times New Roman" w:hAnsi="Times New Roman" w:cs="Times New Roman"/>
                <w:sz w:val="24"/>
                <w:szCs w:val="24"/>
                <w:rPrChange w:id="1964" w:author="qnguyen37" w:date="2012-08-14T09:43:00Z">
                  <w:rPr>
                    <w:rFonts w:ascii="Times New Roman" w:hAnsi="Times New Roman" w:cs="Times New Roman"/>
                    <w:color w:val="0000FF"/>
                    <w:sz w:val="24"/>
                    <w:szCs w:val="24"/>
                    <w:u w:val="single"/>
                  </w:rPr>
                </w:rPrChange>
              </w:rPr>
              <w:t>GiaTriGD</w:t>
            </w:r>
            <w:bookmarkEnd w:id="1963"/>
          </w:p>
          <w:p w:rsidR="001E5F49" w:rsidRPr="006A244A" w:rsidDel="003C03F9" w:rsidRDefault="001E5F49" w:rsidP="008244DF">
            <w:pPr>
              <w:spacing w:after="200" w:line="276" w:lineRule="auto"/>
              <w:jc w:val="both"/>
              <w:rPr>
                <w:del w:id="1965" w:author="qnguyen37" w:date="2012-08-14T10:09:00Z"/>
                <w:rFonts w:ascii="Times New Roman" w:hAnsi="Times New Roman" w:cs="Times New Roman"/>
                <w:sz w:val="24"/>
                <w:szCs w:val="24"/>
              </w:rPr>
            </w:pPr>
          </w:p>
          <w:p w:rsidR="001E5F49" w:rsidRPr="006A244A" w:rsidDel="003C03F9" w:rsidRDefault="00E64F3E" w:rsidP="008244DF">
            <w:pPr>
              <w:spacing w:after="200" w:line="276" w:lineRule="auto"/>
              <w:jc w:val="both"/>
              <w:rPr>
                <w:del w:id="1966" w:author="qnguyen37" w:date="2012-08-14T10:09:00Z"/>
                <w:rFonts w:ascii="Times New Roman" w:hAnsi="Times New Roman" w:cs="Times New Roman"/>
                <w:sz w:val="24"/>
                <w:szCs w:val="24"/>
              </w:rPr>
            </w:pPr>
            <w:del w:id="1967" w:author="qnguyen37" w:date="2012-08-14T10:09:00Z">
              <w:r w:rsidRPr="00E64F3E">
                <w:rPr>
                  <w:rFonts w:ascii="Times New Roman" w:hAnsi="Times New Roman" w:cs="Times New Roman"/>
                  <w:sz w:val="24"/>
                  <w:szCs w:val="24"/>
                  <w:rPrChange w:id="1968" w:author="qnguyen37" w:date="2012-08-14T09:43:00Z">
                    <w:rPr>
                      <w:rFonts w:ascii="Times New Roman" w:hAnsi="Times New Roman" w:cs="Times New Roman"/>
                      <w:color w:val="0000FF"/>
                      <w:sz w:val="24"/>
                      <w:szCs w:val="24"/>
                      <w:u w:val="single"/>
                    </w:rPr>
                  </w:rPrChange>
                </w:rPr>
                <w:delText>Input: table, Số liệu tổng kết tình hình thị trường.</w:delText>
              </w:r>
            </w:del>
          </w:p>
          <w:p w:rsidR="00E64F3E" w:rsidRDefault="00E64F3E" w:rsidP="00E64F3E">
            <w:pPr>
              <w:jc w:val="both"/>
              <w:rPr>
                <w:rFonts w:ascii="Times New Roman" w:hAnsi="Times New Roman" w:cs="Times New Roman"/>
                <w:sz w:val="24"/>
                <w:szCs w:val="24"/>
              </w:rPr>
              <w:pPrChange w:id="1969" w:author="qnguyen37" w:date="2012-08-14T10:09:00Z">
                <w:pPr>
                  <w:spacing w:after="200" w:line="276" w:lineRule="auto"/>
                  <w:jc w:val="both"/>
                </w:pPr>
              </w:pPrChange>
            </w:pPr>
            <w:del w:id="1970" w:author="qnguyen37" w:date="2012-08-14T10:09:00Z">
              <w:r w:rsidRPr="00E64F3E">
                <w:rPr>
                  <w:rFonts w:ascii="Times New Roman" w:hAnsi="Times New Roman" w:cs="Times New Roman"/>
                  <w:sz w:val="24"/>
                  <w:szCs w:val="24"/>
                  <w:rPrChange w:id="1971" w:author="qnguyen37" w:date="2012-08-14T09:43:00Z">
                    <w:rPr>
                      <w:rFonts w:ascii="Times New Roman" w:hAnsi="Times New Roman" w:cs="Times New Roman"/>
                      <w:color w:val="0000FF"/>
                      <w:sz w:val="24"/>
                      <w:szCs w:val="24"/>
                      <w:u w:val="single"/>
                    </w:rPr>
                  </w:rPrChange>
                </w:rPr>
                <w:delText>Output: demical, gia trị giao dịch (tính theo VNĐ).</w:delText>
              </w:r>
            </w:del>
          </w:p>
        </w:tc>
        <w:tc>
          <w:tcPr>
            <w:tcW w:w="1800" w:type="dxa"/>
            <w:tcPrChange w:id="1972" w:author="quan_nh" w:date="2012-08-25T10:47:00Z">
              <w:tcPr>
                <w:tcW w:w="1782" w:type="dxa"/>
                <w:gridSpan w:val="3"/>
              </w:tcPr>
            </w:tcPrChange>
          </w:tcPr>
          <w:p w:rsidR="001E5F49" w:rsidRPr="00000CEF" w:rsidRDefault="001E5F49" w:rsidP="008244DF">
            <w:pPr>
              <w:jc w:val="both"/>
              <w:rPr>
                <w:ins w:id="1973" w:author="qnguyen37" w:date="2012-08-14T09:30:00Z"/>
                <w:rFonts w:ascii="Times New Roman" w:hAnsi="Times New Roman" w:cs="Times New Roman"/>
                <w:sz w:val="24"/>
                <w:szCs w:val="24"/>
              </w:rPr>
            </w:pPr>
            <w:ins w:id="1974" w:author="qnguyen37" w:date="2012-08-14T10:09:00Z">
              <w:r w:rsidRPr="006A244A">
                <w:rPr>
                  <w:rFonts w:ascii="Times New Roman" w:hAnsi="Times New Roman" w:cs="Times New Roman"/>
                  <w:sz w:val="24"/>
                  <w:szCs w:val="24"/>
                </w:rPr>
                <w:t>demical, gia trị giao dịch (tính theo VNĐ).</w:t>
              </w:r>
            </w:ins>
          </w:p>
        </w:tc>
        <w:tc>
          <w:tcPr>
            <w:tcW w:w="2070" w:type="dxa"/>
            <w:tcPrChange w:id="1975" w:author="quan_nh" w:date="2012-08-25T10:47:00Z">
              <w:tcPr>
                <w:tcW w:w="1800" w:type="dxa"/>
                <w:gridSpan w:val="5"/>
              </w:tcPr>
            </w:tcPrChange>
          </w:tcPr>
          <w:p w:rsidR="001E5F49" w:rsidRPr="00000CEF" w:rsidRDefault="001E5F49" w:rsidP="008244DF">
            <w:pPr>
              <w:jc w:val="both"/>
              <w:rPr>
                <w:ins w:id="1976" w:author="qnguyen37" w:date="2012-08-14T09:30:00Z"/>
                <w:rFonts w:ascii="Times New Roman" w:hAnsi="Times New Roman" w:cs="Times New Roman"/>
                <w:sz w:val="24"/>
                <w:szCs w:val="24"/>
              </w:rPr>
            </w:pPr>
          </w:p>
        </w:tc>
        <w:tc>
          <w:tcPr>
            <w:tcW w:w="990" w:type="dxa"/>
            <w:gridSpan w:val="2"/>
            <w:tcPrChange w:id="1977" w:author="quan_nh" w:date="2012-08-25T10:47:00Z">
              <w:tcPr>
                <w:tcW w:w="1350" w:type="dxa"/>
              </w:tcPr>
            </w:tcPrChange>
          </w:tcPr>
          <w:p w:rsidR="001E5F49" w:rsidRPr="00000CEF" w:rsidRDefault="001E5F49" w:rsidP="008244DF">
            <w:pPr>
              <w:jc w:val="both"/>
              <w:rPr>
                <w:ins w:id="1978" w:author="qnguyen37" w:date="2012-08-14T09:41:00Z"/>
                <w:rFonts w:ascii="Times New Roman" w:hAnsi="Times New Roman" w:cs="Times New Roman"/>
                <w:sz w:val="24"/>
                <w:szCs w:val="24"/>
              </w:rPr>
            </w:pPr>
          </w:p>
        </w:tc>
        <w:tc>
          <w:tcPr>
            <w:tcW w:w="2250" w:type="dxa"/>
            <w:gridSpan w:val="2"/>
            <w:tcPrChange w:id="197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Giá trị của tất cả cổ phiểu giao dịch thành công trên thị trường theo giá trị giao dịch của cổ phiếu tại thời điểm đó.</w:t>
            </w:r>
          </w:p>
        </w:tc>
        <w:tc>
          <w:tcPr>
            <w:tcW w:w="3330" w:type="dxa"/>
            <w:gridSpan w:val="2"/>
            <w:tcPrChange w:id="198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1981" w:author="quan_nh" w:date="2012-08-25T10:47:00Z">
              <w:tcPr>
                <w:tcW w:w="4140" w:type="dxa"/>
                <w:gridSpan w:val="2"/>
              </w:tcPr>
            </w:tcPrChange>
          </w:tcPr>
          <w:p w:rsidR="001E5F49" w:rsidRPr="00000CEF" w:rsidRDefault="001E5F49" w:rsidP="008244DF">
            <w:pPr>
              <w:jc w:val="both"/>
              <w:rPr>
                <w:ins w:id="1982" w:author="qnguyen37" w:date="2012-08-15T15:59:00Z"/>
                <w:rFonts w:ascii="Times New Roman" w:hAnsi="Times New Roman" w:cs="Times New Roman"/>
                <w:sz w:val="24"/>
                <w:szCs w:val="24"/>
              </w:rPr>
            </w:pPr>
          </w:p>
        </w:tc>
      </w:tr>
      <w:tr w:rsidR="001E5F49" w:rsidRPr="00000CEF" w:rsidTr="0080575E">
        <w:trPr>
          <w:trPrChange w:id="1983" w:author="quan_nh" w:date="2012-08-25T10:47:00Z">
            <w:trPr>
              <w:gridBefore w:val="1"/>
            </w:trPr>
          </w:trPrChange>
        </w:trPr>
        <w:tc>
          <w:tcPr>
            <w:tcW w:w="2452" w:type="dxa"/>
            <w:tcPrChange w:id="1984"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1985" w:name="SoCPTangGia"/>
            <w:r w:rsidRPr="00E64F3E">
              <w:rPr>
                <w:rFonts w:ascii="Times New Roman" w:hAnsi="Times New Roman" w:cs="Times New Roman"/>
                <w:sz w:val="24"/>
                <w:szCs w:val="24"/>
                <w:rPrChange w:id="1986" w:author="qnguyen37" w:date="2012-08-14T09:43:00Z">
                  <w:rPr>
                    <w:rFonts w:ascii="Times New Roman" w:hAnsi="Times New Roman" w:cs="Times New Roman"/>
                    <w:color w:val="0000FF"/>
                    <w:sz w:val="24"/>
                    <w:szCs w:val="24"/>
                    <w:u w:val="single"/>
                  </w:rPr>
                </w:rPrChange>
              </w:rPr>
              <w:t>SoCPTangGia</w:t>
            </w:r>
            <w:bookmarkEnd w:id="1985"/>
          </w:p>
          <w:p w:rsidR="001E5F49" w:rsidRPr="006A244A" w:rsidDel="00A441D4" w:rsidRDefault="001E5F49" w:rsidP="008244DF">
            <w:pPr>
              <w:spacing w:after="200" w:line="276" w:lineRule="auto"/>
              <w:jc w:val="both"/>
              <w:rPr>
                <w:del w:id="1987" w:author="qnguyen37" w:date="2012-08-14T10:09:00Z"/>
                <w:rFonts w:ascii="Times New Roman" w:hAnsi="Times New Roman" w:cs="Times New Roman"/>
                <w:sz w:val="24"/>
                <w:szCs w:val="24"/>
              </w:rPr>
            </w:pPr>
          </w:p>
          <w:p w:rsidR="001E5F49" w:rsidRPr="006A244A" w:rsidDel="00A441D4" w:rsidRDefault="00E64F3E" w:rsidP="008244DF">
            <w:pPr>
              <w:spacing w:after="200" w:line="276" w:lineRule="auto"/>
              <w:jc w:val="both"/>
              <w:rPr>
                <w:del w:id="1988" w:author="qnguyen37" w:date="2012-08-14T10:09:00Z"/>
                <w:rFonts w:ascii="Times New Roman" w:hAnsi="Times New Roman" w:cs="Times New Roman"/>
                <w:sz w:val="24"/>
                <w:szCs w:val="24"/>
              </w:rPr>
            </w:pPr>
            <w:del w:id="1989" w:author="qnguyen37" w:date="2012-08-14T10:09:00Z">
              <w:r w:rsidRPr="00E64F3E">
                <w:rPr>
                  <w:rFonts w:ascii="Times New Roman" w:hAnsi="Times New Roman" w:cs="Times New Roman"/>
                  <w:sz w:val="24"/>
                  <w:szCs w:val="24"/>
                  <w:rPrChange w:id="1990"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E64F3E" w:rsidRDefault="00E64F3E" w:rsidP="00E64F3E">
            <w:pPr>
              <w:jc w:val="both"/>
              <w:rPr>
                <w:rFonts w:ascii="Times New Roman" w:hAnsi="Times New Roman" w:cs="Times New Roman"/>
                <w:sz w:val="24"/>
                <w:szCs w:val="24"/>
              </w:rPr>
              <w:pPrChange w:id="1991" w:author="qnguyen37" w:date="2012-08-14T10:09:00Z">
                <w:pPr>
                  <w:spacing w:after="200" w:line="276" w:lineRule="auto"/>
                  <w:jc w:val="both"/>
                </w:pPr>
              </w:pPrChange>
            </w:pPr>
            <w:del w:id="1992" w:author="qnguyen37" w:date="2012-08-14T10:09:00Z">
              <w:r w:rsidRPr="00E64F3E">
                <w:rPr>
                  <w:rFonts w:ascii="Times New Roman" w:hAnsi="Times New Roman" w:cs="Times New Roman"/>
                  <w:sz w:val="24"/>
                  <w:szCs w:val="24"/>
                  <w:rPrChange w:id="1993" w:author="qnguyen37" w:date="2012-08-14T09:43:00Z">
                    <w:rPr>
                      <w:rFonts w:ascii="Times New Roman" w:hAnsi="Times New Roman" w:cs="Times New Roman"/>
                      <w:color w:val="0000FF"/>
                      <w:sz w:val="24"/>
                      <w:szCs w:val="24"/>
                      <w:u w:val="single"/>
                    </w:rPr>
                  </w:rPrChange>
                </w:rPr>
                <w:delText>Output: array string, danh sách các cổ phiếu tăng giá.</w:delText>
              </w:r>
            </w:del>
          </w:p>
        </w:tc>
        <w:tc>
          <w:tcPr>
            <w:tcW w:w="1800" w:type="dxa"/>
            <w:tcPrChange w:id="1994" w:author="quan_nh" w:date="2012-08-25T10:47:00Z">
              <w:tcPr>
                <w:tcW w:w="1782" w:type="dxa"/>
                <w:gridSpan w:val="3"/>
              </w:tcPr>
            </w:tcPrChange>
          </w:tcPr>
          <w:p w:rsidR="001E5F49" w:rsidRPr="00000CEF" w:rsidRDefault="001E5F49" w:rsidP="008244DF">
            <w:pPr>
              <w:jc w:val="both"/>
              <w:rPr>
                <w:ins w:id="1995" w:author="qnguyen37" w:date="2012-08-14T09:30:00Z"/>
                <w:rFonts w:ascii="Times New Roman" w:hAnsi="Times New Roman" w:cs="Times New Roman"/>
                <w:sz w:val="24"/>
                <w:szCs w:val="24"/>
              </w:rPr>
            </w:pPr>
            <w:ins w:id="1996" w:author="qnguyen37" w:date="2012-08-14T10:09:00Z">
              <w:r w:rsidRPr="006A244A">
                <w:rPr>
                  <w:rFonts w:ascii="Times New Roman" w:hAnsi="Times New Roman" w:cs="Times New Roman"/>
                  <w:sz w:val="24"/>
                  <w:szCs w:val="24"/>
                </w:rPr>
                <w:lastRenderedPageBreak/>
                <w:t xml:space="preserve">array string, danh sách các </w:t>
              </w:r>
              <w:r w:rsidRPr="006A244A">
                <w:rPr>
                  <w:rFonts w:ascii="Times New Roman" w:hAnsi="Times New Roman" w:cs="Times New Roman"/>
                  <w:sz w:val="24"/>
                  <w:szCs w:val="24"/>
                </w:rPr>
                <w:lastRenderedPageBreak/>
                <w:t>cổ phiếu cùng với giá chốt phiên giao dịch.</w:t>
              </w:r>
            </w:ins>
          </w:p>
        </w:tc>
        <w:tc>
          <w:tcPr>
            <w:tcW w:w="2070" w:type="dxa"/>
            <w:tcPrChange w:id="1997" w:author="quan_nh" w:date="2012-08-25T10:47:00Z">
              <w:tcPr>
                <w:tcW w:w="1800" w:type="dxa"/>
                <w:gridSpan w:val="5"/>
              </w:tcPr>
            </w:tcPrChange>
          </w:tcPr>
          <w:p w:rsidR="001E5F49" w:rsidRPr="00000CEF" w:rsidRDefault="001E5F49" w:rsidP="008244DF">
            <w:pPr>
              <w:jc w:val="both"/>
              <w:rPr>
                <w:ins w:id="1998" w:author="qnguyen37" w:date="2012-08-14T09:30:00Z"/>
                <w:rFonts w:ascii="Times New Roman" w:hAnsi="Times New Roman" w:cs="Times New Roman"/>
                <w:sz w:val="24"/>
                <w:szCs w:val="24"/>
              </w:rPr>
            </w:pPr>
            <w:ins w:id="1999" w:author="qnguyen37" w:date="2012-08-14T10:09:00Z">
              <w:r w:rsidRPr="006A244A">
                <w:rPr>
                  <w:rFonts w:ascii="Times New Roman" w:hAnsi="Times New Roman" w:cs="Times New Roman"/>
                  <w:sz w:val="24"/>
                  <w:szCs w:val="24"/>
                </w:rPr>
                <w:lastRenderedPageBreak/>
                <w:t xml:space="preserve">array string, danh sách các cổ phiếu </w:t>
              </w:r>
              <w:r w:rsidRPr="006A244A">
                <w:rPr>
                  <w:rFonts w:ascii="Times New Roman" w:hAnsi="Times New Roman" w:cs="Times New Roman"/>
                  <w:sz w:val="24"/>
                  <w:szCs w:val="24"/>
                </w:rPr>
                <w:lastRenderedPageBreak/>
                <w:t>tăng giá.</w:t>
              </w:r>
            </w:ins>
          </w:p>
        </w:tc>
        <w:tc>
          <w:tcPr>
            <w:tcW w:w="990" w:type="dxa"/>
            <w:gridSpan w:val="2"/>
            <w:tcPrChange w:id="2000" w:author="quan_nh" w:date="2012-08-25T10:47:00Z">
              <w:tcPr>
                <w:tcW w:w="1350" w:type="dxa"/>
              </w:tcPr>
            </w:tcPrChange>
          </w:tcPr>
          <w:p w:rsidR="001E5F49" w:rsidRPr="00000CEF" w:rsidRDefault="001E5F49" w:rsidP="008244DF">
            <w:pPr>
              <w:jc w:val="both"/>
              <w:rPr>
                <w:ins w:id="2001" w:author="qnguyen37" w:date="2012-08-14T09:41:00Z"/>
                <w:rFonts w:ascii="Times New Roman" w:hAnsi="Times New Roman" w:cs="Times New Roman"/>
                <w:sz w:val="24"/>
                <w:szCs w:val="24"/>
              </w:rPr>
            </w:pPr>
          </w:p>
        </w:tc>
        <w:tc>
          <w:tcPr>
            <w:tcW w:w="2250" w:type="dxa"/>
            <w:gridSpan w:val="2"/>
            <w:tcPrChange w:id="200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xml:space="preserve">Số lượng cổ phiếu tăng giá trong phiên </w:t>
            </w:r>
            <w:r w:rsidRPr="00000CEF">
              <w:rPr>
                <w:rFonts w:ascii="Times New Roman" w:hAnsi="Times New Roman" w:cs="Times New Roman"/>
                <w:sz w:val="24"/>
                <w:szCs w:val="24"/>
              </w:rPr>
              <w:lastRenderedPageBreak/>
              <w:t>giao dịch</w:t>
            </w:r>
          </w:p>
        </w:tc>
        <w:tc>
          <w:tcPr>
            <w:tcW w:w="3330" w:type="dxa"/>
            <w:gridSpan w:val="2"/>
            <w:tcPrChange w:id="200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004" w:author="quan_nh" w:date="2012-08-25T10:47:00Z">
              <w:tcPr>
                <w:tcW w:w="4140" w:type="dxa"/>
                <w:gridSpan w:val="2"/>
              </w:tcPr>
            </w:tcPrChange>
          </w:tcPr>
          <w:p w:rsidR="001E5F49" w:rsidRPr="00000CEF" w:rsidRDefault="001E5F49" w:rsidP="008244DF">
            <w:pPr>
              <w:jc w:val="both"/>
              <w:rPr>
                <w:ins w:id="2005" w:author="qnguyen37" w:date="2012-08-15T15:59:00Z"/>
                <w:rFonts w:ascii="Times New Roman" w:hAnsi="Times New Roman" w:cs="Times New Roman"/>
                <w:sz w:val="24"/>
                <w:szCs w:val="24"/>
              </w:rPr>
            </w:pPr>
          </w:p>
        </w:tc>
      </w:tr>
      <w:tr w:rsidR="001E5F49" w:rsidRPr="00000CEF" w:rsidTr="0080575E">
        <w:trPr>
          <w:trPrChange w:id="2006" w:author="quan_nh" w:date="2012-08-25T10:47:00Z">
            <w:trPr>
              <w:gridBefore w:val="1"/>
            </w:trPr>
          </w:trPrChange>
        </w:trPr>
        <w:tc>
          <w:tcPr>
            <w:tcW w:w="2452" w:type="dxa"/>
            <w:tcPrChange w:id="200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08" w:name="SoCPTangKichTran"/>
            <w:r w:rsidRPr="00E64F3E">
              <w:rPr>
                <w:rFonts w:ascii="Times New Roman" w:hAnsi="Times New Roman" w:cs="Times New Roman"/>
                <w:sz w:val="24"/>
                <w:szCs w:val="24"/>
                <w:rPrChange w:id="2009" w:author="qnguyen37" w:date="2012-08-14T09:43:00Z">
                  <w:rPr>
                    <w:rFonts w:ascii="Times New Roman" w:hAnsi="Times New Roman" w:cs="Times New Roman"/>
                    <w:color w:val="0000FF"/>
                    <w:sz w:val="24"/>
                    <w:szCs w:val="24"/>
                    <w:u w:val="single"/>
                  </w:rPr>
                </w:rPrChange>
              </w:rPr>
              <w:lastRenderedPageBreak/>
              <w:t>SoCPTangKichTran</w:t>
            </w:r>
            <w:bookmarkEnd w:id="2008"/>
          </w:p>
          <w:p w:rsidR="001E5F49" w:rsidRPr="006A244A" w:rsidDel="00340C13" w:rsidRDefault="001E5F49" w:rsidP="008244DF">
            <w:pPr>
              <w:spacing w:after="200" w:line="276" w:lineRule="auto"/>
              <w:jc w:val="both"/>
              <w:rPr>
                <w:del w:id="2010" w:author="qnguyen37" w:date="2012-08-15T15:57:00Z"/>
                <w:rFonts w:ascii="Times New Roman" w:hAnsi="Times New Roman" w:cs="Times New Roman"/>
                <w:sz w:val="24"/>
                <w:szCs w:val="24"/>
              </w:rPr>
            </w:pPr>
          </w:p>
          <w:p w:rsidR="001E5F49" w:rsidRPr="006A244A" w:rsidDel="00340C13" w:rsidRDefault="00E64F3E" w:rsidP="008244DF">
            <w:pPr>
              <w:spacing w:after="200" w:line="276" w:lineRule="auto"/>
              <w:jc w:val="both"/>
              <w:rPr>
                <w:del w:id="2011" w:author="qnguyen37" w:date="2012-08-15T15:57:00Z"/>
                <w:rFonts w:ascii="Times New Roman" w:hAnsi="Times New Roman" w:cs="Times New Roman"/>
                <w:sz w:val="24"/>
                <w:szCs w:val="24"/>
              </w:rPr>
            </w:pPr>
            <w:del w:id="2012" w:author="qnguyen37" w:date="2012-08-15T15:57:00Z">
              <w:r w:rsidRPr="00E64F3E">
                <w:rPr>
                  <w:rFonts w:ascii="Times New Roman" w:hAnsi="Times New Roman" w:cs="Times New Roman"/>
                  <w:sz w:val="24"/>
                  <w:szCs w:val="24"/>
                  <w:rPrChange w:id="2013" w:author="qnguyen37" w:date="2012-08-14T09:43:00Z">
                    <w:rPr>
                      <w:rFonts w:ascii="Times New Roman" w:hAnsi="Times New Roman" w:cs="Times New Roman"/>
                      <w:color w:val="0000FF"/>
                      <w:sz w:val="24"/>
                      <w:szCs w:val="24"/>
                      <w:u w:val="single"/>
                    </w:rPr>
                  </w:rPrChange>
                </w:rPr>
                <w:delText>Input: array string, danh sách các cổ phiếu tăng, SoCPTangGia().</w:delText>
              </w:r>
            </w:del>
          </w:p>
          <w:p w:rsidR="00E64F3E" w:rsidRDefault="00E64F3E">
            <w:pPr>
              <w:spacing w:after="200" w:line="276" w:lineRule="auto"/>
              <w:jc w:val="both"/>
              <w:rPr>
                <w:rFonts w:ascii="Times New Roman" w:hAnsi="Times New Roman" w:cs="Times New Roman"/>
                <w:sz w:val="24"/>
                <w:szCs w:val="24"/>
              </w:rPr>
            </w:pPr>
            <w:del w:id="2014" w:author="qnguyen37" w:date="2012-08-15T15:57:00Z">
              <w:r w:rsidRPr="00E64F3E">
                <w:rPr>
                  <w:rFonts w:ascii="Times New Roman" w:hAnsi="Times New Roman" w:cs="Times New Roman"/>
                  <w:sz w:val="24"/>
                  <w:szCs w:val="24"/>
                  <w:rPrChange w:id="2015" w:author="qnguyen37" w:date="2012-08-14T09:43:00Z">
                    <w:rPr>
                      <w:rFonts w:ascii="Times New Roman" w:hAnsi="Times New Roman" w:cs="Times New Roman"/>
                      <w:color w:val="0000FF"/>
                      <w:sz w:val="24"/>
                      <w:szCs w:val="24"/>
                      <w:u w:val="single"/>
                    </w:rPr>
                  </w:rPrChange>
                </w:rPr>
                <w:delText>Output: array string, danh sách các cổ phiếu tăng giákịch trần.</w:delText>
              </w:r>
            </w:del>
          </w:p>
        </w:tc>
        <w:tc>
          <w:tcPr>
            <w:tcW w:w="1800" w:type="dxa"/>
            <w:tcPrChange w:id="2016" w:author="quan_nh" w:date="2012-08-25T10:47:00Z">
              <w:tcPr>
                <w:tcW w:w="1782" w:type="dxa"/>
                <w:gridSpan w:val="3"/>
              </w:tcPr>
            </w:tcPrChange>
          </w:tcPr>
          <w:p w:rsidR="001E5F49" w:rsidRPr="00000CEF" w:rsidRDefault="001E5F49" w:rsidP="008244DF">
            <w:pPr>
              <w:jc w:val="both"/>
              <w:rPr>
                <w:ins w:id="2017" w:author="qnguyen37" w:date="2012-08-14T09:30:00Z"/>
                <w:rFonts w:ascii="Times New Roman" w:hAnsi="Times New Roman" w:cs="Times New Roman"/>
                <w:sz w:val="24"/>
                <w:szCs w:val="24"/>
              </w:rPr>
            </w:pPr>
            <w:ins w:id="2018" w:author="qnguyen37" w:date="2012-08-15T15:58:00Z">
              <w:r>
                <w:rPr>
                  <w:rFonts w:ascii="Times New Roman" w:hAnsi="Times New Roman" w:cs="Times New Roman"/>
                  <w:sz w:val="24"/>
                  <w:szCs w:val="24"/>
                </w:rPr>
                <w:t>MARKET (</w:t>
              </w:r>
            </w:ins>
          </w:p>
        </w:tc>
        <w:tc>
          <w:tcPr>
            <w:tcW w:w="2070" w:type="dxa"/>
            <w:tcPrChange w:id="2019" w:author="quan_nh" w:date="2012-08-25T10:47:00Z">
              <w:tcPr>
                <w:tcW w:w="1800" w:type="dxa"/>
                <w:gridSpan w:val="5"/>
              </w:tcPr>
            </w:tcPrChange>
          </w:tcPr>
          <w:p w:rsidR="001E5F49" w:rsidRPr="00000CEF" w:rsidRDefault="001E5F49" w:rsidP="008244DF">
            <w:pPr>
              <w:jc w:val="both"/>
              <w:rPr>
                <w:ins w:id="2020" w:author="qnguyen37" w:date="2012-08-14T09:30:00Z"/>
                <w:rFonts w:ascii="Times New Roman" w:hAnsi="Times New Roman" w:cs="Times New Roman"/>
                <w:sz w:val="24"/>
                <w:szCs w:val="24"/>
              </w:rPr>
            </w:pPr>
            <w:ins w:id="2021" w:author="qnguyen37" w:date="2012-08-15T15:57:00Z">
              <w:r w:rsidRPr="00386165">
                <w:rPr>
                  <w:rFonts w:ascii="Times New Roman" w:hAnsi="Times New Roman" w:cs="Times New Roman"/>
                  <w:sz w:val="24"/>
                  <w:szCs w:val="24"/>
                </w:rPr>
                <w:t>array string, danh sách các cổ phiếu tăng giákịch trần.</w:t>
              </w:r>
            </w:ins>
          </w:p>
        </w:tc>
        <w:tc>
          <w:tcPr>
            <w:tcW w:w="990" w:type="dxa"/>
            <w:gridSpan w:val="2"/>
            <w:tcPrChange w:id="2022" w:author="quan_nh" w:date="2012-08-25T10:47:00Z">
              <w:tcPr>
                <w:tcW w:w="1350" w:type="dxa"/>
              </w:tcPr>
            </w:tcPrChange>
          </w:tcPr>
          <w:p w:rsidR="001E5F49" w:rsidRPr="00000CEF" w:rsidRDefault="001E5F49" w:rsidP="008244DF">
            <w:pPr>
              <w:jc w:val="both"/>
              <w:rPr>
                <w:ins w:id="2023" w:author="qnguyen37" w:date="2012-08-14T09:41:00Z"/>
                <w:rFonts w:ascii="Times New Roman" w:hAnsi="Times New Roman" w:cs="Times New Roman"/>
                <w:sz w:val="24"/>
                <w:szCs w:val="24"/>
              </w:rPr>
            </w:pPr>
          </w:p>
        </w:tc>
        <w:tc>
          <w:tcPr>
            <w:tcW w:w="2250" w:type="dxa"/>
            <w:gridSpan w:val="2"/>
            <w:tcPrChange w:id="2024"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tăng kịch trần (tăng tối đa trong biên độ cho phép) trong số các mã tăng giá.</w:t>
            </w:r>
          </w:p>
        </w:tc>
        <w:tc>
          <w:tcPr>
            <w:tcW w:w="3330" w:type="dxa"/>
            <w:gridSpan w:val="2"/>
            <w:tcPrChange w:id="2025" w:author="quan_nh" w:date="2012-08-25T10:47:00Z">
              <w:tcPr>
                <w:tcW w:w="4140" w:type="dxa"/>
                <w:gridSpan w:val="6"/>
              </w:tcPr>
            </w:tcPrChange>
          </w:tcPr>
          <w:p w:rsidR="001E5F49" w:rsidRDefault="001E5F49" w:rsidP="008244DF">
            <w:pPr>
              <w:jc w:val="both"/>
              <w:rPr>
                <w:ins w:id="2026" w:author="qnguyen37" w:date="2012-08-15T15:58:00Z"/>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p w:rsidR="001E5F49" w:rsidRPr="00000CEF" w:rsidRDefault="001E5F49" w:rsidP="008244DF">
            <w:pPr>
              <w:jc w:val="both"/>
              <w:rPr>
                <w:rFonts w:ascii="Times New Roman" w:hAnsi="Times New Roman" w:cs="Times New Roman"/>
                <w:sz w:val="24"/>
                <w:szCs w:val="24"/>
              </w:rPr>
            </w:pPr>
            <w:ins w:id="2027" w:author="qnguyen37" w:date="2012-08-15T15:58:00Z">
              <w:r>
                <w:rPr>
                  <w:rFonts w:ascii="Times New Roman" w:hAnsi="Times New Roman" w:cs="Times New Roman"/>
                  <w:sz w:val="24"/>
                  <w:szCs w:val="24"/>
                </w:rPr>
                <w:t xml:space="preserve">VD: </w:t>
              </w:r>
            </w:ins>
          </w:p>
        </w:tc>
        <w:tc>
          <w:tcPr>
            <w:tcW w:w="2610" w:type="dxa"/>
            <w:gridSpan w:val="2"/>
            <w:tcPrChange w:id="2028" w:author="quan_nh" w:date="2012-08-25T10:47:00Z">
              <w:tcPr>
                <w:tcW w:w="4140" w:type="dxa"/>
                <w:gridSpan w:val="2"/>
              </w:tcPr>
            </w:tcPrChange>
          </w:tcPr>
          <w:p w:rsidR="001E5F49" w:rsidRPr="00000CEF" w:rsidRDefault="001E5F49" w:rsidP="008244DF">
            <w:pPr>
              <w:jc w:val="both"/>
              <w:rPr>
                <w:ins w:id="2029" w:author="qnguyen37" w:date="2012-08-15T15:59:00Z"/>
                <w:rFonts w:ascii="Times New Roman" w:hAnsi="Times New Roman" w:cs="Times New Roman"/>
                <w:sz w:val="24"/>
                <w:szCs w:val="24"/>
              </w:rPr>
            </w:pPr>
          </w:p>
        </w:tc>
      </w:tr>
      <w:tr w:rsidR="001E5F49" w:rsidRPr="00000CEF" w:rsidTr="0080575E">
        <w:trPr>
          <w:trPrChange w:id="2030" w:author="quan_nh" w:date="2012-08-25T10:47:00Z">
            <w:trPr>
              <w:gridBefore w:val="1"/>
            </w:trPr>
          </w:trPrChange>
        </w:trPr>
        <w:tc>
          <w:tcPr>
            <w:tcW w:w="2452" w:type="dxa"/>
            <w:tcPrChange w:id="203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32" w:name="SoCPGiuGia"/>
            <w:r w:rsidRPr="00E64F3E">
              <w:rPr>
                <w:rFonts w:ascii="Times New Roman" w:hAnsi="Times New Roman" w:cs="Times New Roman"/>
                <w:sz w:val="24"/>
                <w:szCs w:val="24"/>
                <w:rPrChange w:id="2033" w:author="qnguyen37" w:date="2012-08-14T09:43:00Z">
                  <w:rPr>
                    <w:rFonts w:ascii="Times New Roman" w:hAnsi="Times New Roman" w:cs="Times New Roman"/>
                    <w:color w:val="0000FF"/>
                    <w:sz w:val="24"/>
                    <w:szCs w:val="24"/>
                    <w:u w:val="single"/>
                  </w:rPr>
                </w:rPrChange>
              </w:rPr>
              <w:t>SoCPGiuGia</w:t>
            </w:r>
            <w:bookmarkEnd w:id="2032"/>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1E5F49" w:rsidRDefault="00E64F3E" w:rsidP="008244DF">
            <w:pPr>
              <w:spacing w:after="200" w:line="276" w:lineRule="auto"/>
              <w:jc w:val="both"/>
              <w:rPr>
                <w:del w:id="2034" w:author="qnguyen37" w:date="2012-08-15T15:58:00Z"/>
                <w:rFonts w:ascii="Times New Roman" w:hAnsi="Times New Roman" w:cs="Times New Roman"/>
                <w:sz w:val="24"/>
                <w:szCs w:val="24"/>
              </w:rPr>
            </w:pPr>
            <w:del w:id="2035" w:author="qnguyen37" w:date="2012-08-15T15:58:00Z">
              <w:r w:rsidRPr="00E64F3E">
                <w:rPr>
                  <w:rFonts w:ascii="Times New Roman" w:hAnsi="Times New Roman" w:cs="Times New Roman"/>
                  <w:sz w:val="24"/>
                  <w:szCs w:val="24"/>
                  <w:rPrChange w:id="2036"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E64F3E" w:rsidRDefault="00E64F3E">
            <w:pPr>
              <w:spacing w:after="200" w:line="276" w:lineRule="auto"/>
              <w:jc w:val="both"/>
              <w:rPr>
                <w:rFonts w:ascii="Times New Roman" w:hAnsi="Times New Roman" w:cs="Times New Roman"/>
                <w:sz w:val="24"/>
                <w:szCs w:val="24"/>
              </w:rPr>
            </w:pPr>
            <w:del w:id="2037" w:author="qnguyen37" w:date="2012-08-15T15:58:00Z">
              <w:r w:rsidRPr="00E64F3E">
                <w:rPr>
                  <w:rFonts w:ascii="Times New Roman" w:hAnsi="Times New Roman" w:cs="Times New Roman"/>
                  <w:sz w:val="24"/>
                  <w:szCs w:val="24"/>
                  <w:rPrChange w:id="2038" w:author="qnguyen37" w:date="2012-08-14T09:43:00Z">
                    <w:rPr>
                      <w:rFonts w:ascii="Times New Roman" w:hAnsi="Times New Roman" w:cs="Times New Roman"/>
                      <w:color w:val="0000FF"/>
                      <w:sz w:val="24"/>
                      <w:szCs w:val="24"/>
                      <w:u w:val="single"/>
                    </w:rPr>
                  </w:rPrChange>
                </w:rPr>
                <w:delText>Output: array string, danh sách các cổ phiếu giữ giá tham chiếu.</w:delText>
              </w:r>
            </w:del>
          </w:p>
        </w:tc>
        <w:tc>
          <w:tcPr>
            <w:tcW w:w="1800" w:type="dxa"/>
            <w:tcPrChange w:id="2039" w:author="quan_nh" w:date="2012-08-25T10:47:00Z">
              <w:tcPr>
                <w:tcW w:w="1782" w:type="dxa"/>
                <w:gridSpan w:val="3"/>
              </w:tcPr>
            </w:tcPrChange>
          </w:tcPr>
          <w:p w:rsidR="001E5F49" w:rsidRPr="00000CEF" w:rsidRDefault="001E5F49" w:rsidP="008244DF">
            <w:pPr>
              <w:jc w:val="both"/>
              <w:rPr>
                <w:ins w:id="2040" w:author="qnguyen37" w:date="2012-08-14T09:30:00Z"/>
                <w:rFonts w:ascii="Times New Roman" w:hAnsi="Times New Roman" w:cs="Times New Roman"/>
                <w:sz w:val="24"/>
                <w:szCs w:val="24"/>
              </w:rPr>
            </w:pPr>
            <w:ins w:id="2041"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2070" w:type="dxa"/>
            <w:tcPrChange w:id="2042" w:author="quan_nh" w:date="2012-08-25T10:47:00Z">
              <w:tcPr>
                <w:tcW w:w="1800" w:type="dxa"/>
                <w:gridSpan w:val="5"/>
              </w:tcPr>
            </w:tcPrChange>
          </w:tcPr>
          <w:p w:rsidR="001E5F49" w:rsidRPr="00000CEF" w:rsidRDefault="001E5F49" w:rsidP="008244DF">
            <w:pPr>
              <w:jc w:val="both"/>
              <w:rPr>
                <w:ins w:id="2043" w:author="qnguyen37" w:date="2012-08-14T09:30:00Z"/>
                <w:rFonts w:ascii="Times New Roman" w:hAnsi="Times New Roman" w:cs="Times New Roman"/>
                <w:sz w:val="24"/>
                <w:szCs w:val="24"/>
              </w:rPr>
            </w:pPr>
            <w:ins w:id="2044" w:author="qnguyen37" w:date="2012-08-15T15:58:00Z">
              <w:r w:rsidRPr="00386165">
                <w:rPr>
                  <w:rFonts w:ascii="Times New Roman" w:hAnsi="Times New Roman" w:cs="Times New Roman"/>
                  <w:sz w:val="24"/>
                  <w:szCs w:val="24"/>
                </w:rPr>
                <w:t>array string, danh sách các cổ phiếu giữ giá tham chiếu.</w:t>
              </w:r>
            </w:ins>
          </w:p>
        </w:tc>
        <w:tc>
          <w:tcPr>
            <w:tcW w:w="990" w:type="dxa"/>
            <w:gridSpan w:val="2"/>
            <w:tcPrChange w:id="2045" w:author="quan_nh" w:date="2012-08-25T10:47:00Z">
              <w:tcPr>
                <w:tcW w:w="1350" w:type="dxa"/>
              </w:tcPr>
            </w:tcPrChange>
          </w:tcPr>
          <w:p w:rsidR="001E5F49" w:rsidRPr="00000CEF" w:rsidRDefault="001E5F49" w:rsidP="008244DF">
            <w:pPr>
              <w:jc w:val="both"/>
              <w:rPr>
                <w:ins w:id="2046" w:author="qnguyen37" w:date="2012-08-14T09:41:00Z"/>
                <w:rFonts w:ascii="Times New Roman" w:hAnsi="Times New Roman" w:cs="Times New Roman"/>
                <w:sz w:val="24"/>
                <w:szCs w:val="24"/>
              </w:rPr>
            </w:pPr>
          </w:p>
        </w:tc>
        <w:tc>
          <w:tcPr>
            <w:tcW w:w="2250" w:type="dxa"/>
            <w:gridSpan w:val="2"/>
            <w:tcPrChange w:id="2047"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giữ giá tham chiếu so với phiên ngày hôm trước trong phiên giao dịch ngày hôm nay.</w:t>
            </w:r>
          </w:p>
        </w:tc>
        <w:tc>
          <w:tcPr>
            <w:tcW w:w="3330" w:type="dxa"/>
            <w:gridSpan w:val="2"/>
            <w:tcPrChange w:id="2048"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049" w:author="quan_nh" w:date="2012-08-25T10:47:00Z">
              <w:tcPr>
                <w:tcW w:w="4140" w:type="dxa"/>
                <w:gridSpan w:val="2"/>
              </w:tcPr>
            </w:tcPrChange>
          </w:tcPr>
          <w:p w:rsidR="001E5F49" w:rsidRPr="00000CEF" w:rsidRDefault="001E5F49" w:rsidP="008244DF">
            <w:pPr>
              <w:jc w:val="both"/>
              <w:rPr>
                <w:ins w:id="2050" w:author="qnguyen37" w:date="2012-08-15T15:59:00Z"/>
                <w:rFonts w:ascii="Times New Roman" w:hAnsi="Times New Roman" w:cs="Times New Roman"/>
                <w:sz w:val="24"/>
                <w:szCs w:val="24"/>
              </w:rPr>
            </w:pPr>
          </w:p>
        </w:tc>
      </w:tr>
      <w:tr w:rsidR="001E5F49" w:rsidRPr="00000CEF" w:rsidTr="0080575E">
        <w:trPr>
          <w:trPrChange w:id="2051" w:author="quan_nh" w:date="2012-08-25T10:47:00Z">
            <w:trPr>
              <w:gridBefore w:val="1"/>
            </w:trPr>
          </w:trPrChange>
        </w:trPr>
        <w:tc>
          <w:tcPr>
            <w:tcW w:w="2452" w:type="dxa"/>
            <w:tcPrChange w:id="2052"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53" w:name="SoCPGiamGia"/>
            <w:r w:rsidRPr="00E64F3E">
              <w:rPr>
                <w:rFonts w:ascii="Times New Roman" w:hAnsi="Times New Roman" w:cs="Times New Roman"/>
                <w:sz w:val="24"/>
                <w:szCs w:val="24"/>
                <w:rPrChange w:id="2054" w:author="qnguyen37" w:date="2012-08-14T09:43:00Z">
                  <w:rPr>
                    <w:rFonts w:ascii="Times New Roman" w:hAnsi="Times New Roman" w:cs="Times New Roman"/>
                    <w:color w:val="0000FF"/>
                    <w:sz w:val="24"/>
                    <w:szCs w:val="24"/>
                    <w:u w:val="single"/>
                  </w:rPr>
                </w:rPrChange>
              </w:rPr>
              <w:t>SoCPGiamGia</w:t>
            </w:r>
            <w:bookmarkEnd w:id="2053"/>
          </w:p>
          <w:p w:rsidR="001E5F49" w:rsidRPr="006A244A" w:rsidDel="001E5F49" w:rsidRDefault="001E5F49" w:rsidP="008244DF">
            <w:pPr>
              <w:spacing w:after="200" w:line="276" w:lineRule="auto"/>
              <w:jc w:val="both"/>
              <w:rPr>
                <w:del w:id="2055" w:author="qnguyen37" w:date="2012-08-15T15:58:00Z"/>
                <w:rFonts w:ascii="Times New Roman" w:hAnsi="Times New Roman" w:cs="Times New Roman"/>
                <w:sz w:val="24"/>
                <w:szCs w:val="24"/>
              </w:rPr>
            </w:pPr>
          </w:p>
          <w:p w:rsidR="001E5F49" w:rsidRPr="006A244A" w:rsidDel="001E5F49" w:rsidRDefault="00E64F3E" w:rsidP="008244DF">
            <w:pPr>
              <w:spacing w:after="200" w:line="276" w:lineRule="auto"/>
              <w:jc w:val="both"/>
              <w:rPr>
                <w:del w:id="2056" w:author="qnguyen37" w:date="2012-08-15T15:58:00Z"/>
                <w:rFonts w:ascii="Times New Roman" w:hAnsi="Times New Roman" w:cs="Times New Roman"/>
                <w:sz w:val="24"/>
                <w:szCs w:val="24"/>
              </w:rPr>
            </w:pPr>
            <w:del w:id="2057" w:author="qnguyen37" w:date="2012-08-15T15:58:00Z">
              <w:r w:rsidRPr="00E64F3E">
                <w:rPr>
                  <w:rFonts w:ascii="Times New Roman" w:hAnsi="Times New Roman" w:cs="Times New Roman"/>
                  <w:sz w:val="24"/>
                  <w:szCs w:val="24"/>
                  <w:rPrChange w:id="2058" w:author="qnguyen37" w:date="2012-08-14T09:43:00Z">
                    <w:rPr>
                      <w:rFonts w:ascii="Times New Roman" w:hAnsi="Times New Roman" w:cs="Times New Roman"/>
                      <w:color w:val="0000FF"/>
                      <w:sz w:val="24"/>
                      <w:szCs w:val="24"/>
                      <w:u w:val="single"/>
                    </w:rPr>
                  </w:rPrChange>
                </w:rPr>
                <w:delText>Input: array string, danh sách các cổ phiếu cùng với giá chốt phiên giao dịch.</w:delText>
              </w:r>
            </w:del>
          </w:p>
          <w:p w:rsidR="00E64F3E" w:rsidRDefault="00E64F3E">
            <w:pPr>
              <w:spacing w:after="200" w:line="276" w:lineRule="auto"/>
              <w:jc w:val="both"/>
              <w:rPr>
                <w:rFonts w:ascii="Times New Roman" w:hAnsi="Times New Roman" w:cs="Times New Roman"/>
                <w:sz w:val="24"/>
                <w:szCs w:val="24"/>
              </w:rPr>
            </w:pPr>
            <w:del w:id="2059" w:author="qnguyen37" w:date="2012-08-15T15:58:00Z">
              <w:r w:rsidRPr="00E64F3E">
                <w:rPr>
                  <w:rFonts w:ascii="Times New Roman" w:hAnsi="Times New Roman" w:cs="Times New Roman"/>
                  <w:sz w:val="24"/>
                  <w:szCs w:val="24"/>
                  <w:rPrChange w:id="2060" w:author="qnguyen37" w:date="2012-08-14T09:43:00Z">
                    <w:rPr>
                      <w:rFonts w:ascii="Times New Roman" w:hAnsi="Times New Roman" w:cs="Times New Roman"/>
                      <w:color w:val="0000FF"/>
                      <w:sz w:val="24"/>
                      <w:szCs w:val="24"/>
                      <w:u w:val="single"/>
                    </w:rPr>
                  </w:rPrChange>
                </w:rPr>
                <w:delText>Output: array string, danh sách các cổ phiếu giảm giá.</w:delText>
              </w:r>
            </w:del>
          </w:p>
        </w:tc>
        <w:tc>
          <w:tcPr>
            <w:tcW w:w="1800" w:type="dxa"/>
            <w:tcPrChange w:id="2061" w:author="quan_nh" w:date="2012-08-25T10:47:00Z">
              <w:tcPr>
                <w:tcW w:w="1782" w:type="dxa"/>
                <w:gridSpan w:val="3"/>
              </w:tcPr>
            </w:tcPrChange>
          </w:tcPr>
          <w:p w:rsidR="001E5F49" w:rsidRPr="00000CEF" w:rsidRDefault="001E5F49" w:rsidP="008244DF">
            <w:pPr>
              <w:jc w:val="both"/>
              <w:rPr>
                <w:ins w:id="2062" w:author="qnguyen37" w:date="2012-08-14T09:30:00Z"/>
                <w:rFonts w:ascii="Times New Roman" w:hAnsi="Times New Roman" w:cs="Times New Roman"/>
                <w:sz w:val="24"/>
                <w:szCs w:val="24"/>
              </w:rPr>
            </w:pPr>
            <w:ins w:id="2063" w:author="qnguyen37" w:date="2012-08-15T15:58:00Z">
              <w:r w:rsidRPr="00386165">
                <w:rPr>
                  <w:rFonts w:ascii="Times New Roman" w:hAnsi="Times New Roman" w:cs="Times New Roman"/>
                  <w:sz w:val="24"/>
                  <w:szCs w:val="24"/>
                </w:rPr>
                <w:t>array string, danh sách các cổ phiếu cùng với giá chốt phiên giao dịch.</w:t>
              </w:r>
            </w:ins>
          </w:p>
        </w:tc>
        <w:tc>
          <w:tcPr>
            <w:tcW w:w="2070" w:type="dxa"/>
            <w:tcPrChange w:id="2064" w:author="quan_nh" w:date="2012-08-25T10:47:00Z">
              <w:tcPr>
                <w:tcW w:w="1800" w:type="dxa"/>
                <w:gridSpan w:val="5"/>
              </w:tcPr>
            </w:tcPrChange>
          </w:tcPr>
          <w:p w:rsidR="001E5F49" w:rsidRPr="00000CEF" w:rsidRDefault="001E5F49" w:rsidP="008244DF">
            <w:pPr>
              <w:jc w:val="both"/>
              <w:rPr>
                <w:ins w:id="2065" w:author="qnguyen37" w:date="2012-08-14T09:30:00Z"/>
                <w:rFonts w:ascii="Times New Roman" w:hAnsi="Times New Roman" w:cs="Times New Roman"/>
                <w:sz w:val="24"/>
                <w:szCs w:val="24"/>
              </w:rPr>
            </w:pPr>
            <w:ins w:id="2066" w:author="qnguyen37" w:date="2012-08-15T15:58:00Z">
              <w:r w:rsidRPr="00386165">
                <w:rPr>
                  <w:rFonts w:ascii="Times New Roman" w:hAnsi="Times New Roman" w:cs="Times New Roman"/>
                  <w:sz w:val="24"/>
                  <w:szCs w:val="24"/>
                </w:rPr>
                <w:t>array string, danh sách các cổ phiếu giảm giá.</w:t>
              </w:r>
            </w:ins>
          </w:p>
        </w:tc>
        <w:tc>
          <w:tcPr>
            <w:tcW w:w="990" w:type="dxa"/>
            <w:gridSpan w:val="2"/>
            <w:tcPrChange w:id="2067" w:author="quan_nh" w:date="2012-08-25T10:47:00Z">
              <w:tcPr>
                <w:tcW w:w="1350" w:type="dxa"/>
              </w:tcPr>
            </w:tcPrChange>
          </w:tcPr>
          <w:p w:rsidR="001E5F49" w:rsidRPr="00000CEF" w:rsidRDefault="001E5F49" w:rsidP="008244DF">
            <w:pPr>
              <w:jc w:val="both"/>
              <w:rPr>
                <w:ins w:id="2068" w:author="qnguyen37" w:date="2012-08-14T09:41:00Z"/>
                <w:rFonts w:ascii="Times New Roman" w:hAnsi="Times New Roman" w:cs="Times New Roman"/>
                <w:sz w:val="24"/>
                <w:szCs w:val="24"/>
              </w:rPr>
            </w:pPr>
          </w:p>
        </w:tc>
        <w:tc>
          <w:tcPr>
            <w:tcW w:w="2250" w:type="dxa"/>
            <w:gridSpan w:val="2"/>
            <w:tcPrChange w:id="206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giá trong phiên giao dịch</w:t>
            </w:r>
          </w:p>
        </w:tc>
        <w:tc>
          <w:tcPr>
            <w:tcW w:w="3330" w:type="dxa"/>
            <w:gridSpan w:val="2"/>
            <w:tcPrChange w:id="207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071" w:author="quan_nh" w:date="2012-08-25T10:47:00Z">
              <w:tcPr>
                <w:tcW w:w="4140" w:type="dxa"/>
                <w:gridSpan w:val="2"/>
              </w:tcPr>
            </w:tcPrChange>
          </w:tcPr>
          <w:p w:rsidR="001E5F49" w:rsidRPr="00000CEF" w:rsidRDefault="001E5F49" w:rsidP="008244DF">
            <w:pPr>
              <w:jc w:val="both"/>
              <w:rPr>
                <w:ins w:id="2072" w:author="qnguyen37" w:date="2012-08-15T15:59:00Z"/>
                <w:rFonts w:ascii="Times New Roman" w:hAnsi="Times New Roman" w:cs="Times New Roman"/>
                <w:sz w:val="24"/>
                <w:szCs w:val="24"/>
              </w:rPr>
            </w:pPr>
          </w:p>
        </w:tc>
      </w:tr>
      <w:tr w:rsidR="001E5F49" w:rsidRPr="00000CEF" w:rsidTr="0080575E">
        <w:trPr>
          <w:trPrChange w:id="2073" w:author="quan_nh" w:date="2012-08-25T10:47:00Z">
            <w:trPr>
              <w:gridBefore w:val="1"/>
            </w:trPr>
          </w:trPrChange>
        </w:trPr>
        <w:tc>
          <w:tcPr>
            <w:tcW w:w="2452" w:type="dxa"/>
            <w:tcPrChange w:id="2074" w:author="quan_nh" w:date="2012-08-25T10:47:00Z">
              <w:tcPr>
                <w:tcW w:w="2504" w:type="dxa"/>
                <w:gridSpan w:val="4"/>
              </w:tcPr>
            </w:tcPrChange>
          </w:tcPr>
          <w:p w:rsidR="001E5F49" w:rsidRPr="00504090" w:rsidRDefault="00E64F3E" w:rsidP="008244DF">
            <w:pPr>
              <w:spacing w:after="200" w:line="276" w:lineRule="auto"/>
              <w:jc w:val="both"/>
              <w:rPr>
                <w:rFonts w:ascii="Times New Roman" w:hAnsi="Times New Roman" w:cs="Times New Roman"/>
                <w:sz w:val="24"/>
                <w:szCs w:val="24"/>
              </w:rPr>
            </w:pPr>
            <w:bookmarkStart w:id="2075" w:name="SoCPGiamSan"/>
            <w:r w:rsidRPr="00E64F3E">
              <w:rPr>
                <w:rFonts w:ascii="Times New Roman" w:hAnsi="Times New Roman" w:cs="Times New Roman"/>
                <w:sz w:val="24"/>
                <w:szCs w:val="24"/>
                <w:rPrChange w:id="2076" w:author="qnguyen37" w:date="2012-08-15T17:13:00Z">
                  <w:rPr>
                    <w:rFonts w:ascii="Times New Roman" w:hAnsi="Times New Roman" w:cs="Times New Roman"/>
                    <w:color w:val="0000FF"/>
                    <w:sz w:val="24"/>
                    <w:szCs w:val="24"/>
                    <w:u w:val="single"/>
                  </w:rPr>
                </w:rPrChange>
              </w:rPr>
              <w:t>SoCPGiamSan</w:t>
            </w:r>
            <w:bookmarkEnd w:id="2075"/>
          </w:p>
          <w:p w:rsidR="001E5F49" w:rsidRPr="00504090" w:rsidRDefault="001E5F49" w:rsidP="008244DF">
            <w:pPr>
              <w:spacing w:after="200" w:line="276" w:lineRule="auto"/>
              <w:jc w:val="both"/>
              <w:rPr>
                <w:rFonts w:ascii="Times New Roman" w:hAnsi="Times New Roman" w:cs="Times New Roman"/>
                <w:sz w:val="24"/>
                <w:szCs w:val="24"/>
              </w:rPr>
            </w:pPr>
          </w:p>
          <w:p w:rsidR="001E5F49" w:rsidRPr="00504090" w:rsidDel="00504090" w:rsidRDefault="00E64F3E" w:rsidP="008244DF">
            <w:pPr>
              <w:spacing w:after="200" w:line="276" w:lineRule="auto"/>
              <w:jc w:val="both"/>
              <w:rPr>
                <w:del w:id="2077" w:author="qnguyen37" w:date="2012-08-15T17:13:00Z"/>
                <w:rFonts w:ascii="Times New Roman" w:hAnsi="Times New Roman" w:cs="Times New Roman"/>
                <w:sz w:val="24"/>
                <w:szCs w:val="24"/>
              </w:rPr>
            </w:pPr>
            <w:del w:id="2078" w:author="qnguyen37" w:date="2012-08-15T17:13:00Z">
              <w:r w:rsidRPr="00E64F3E">
                <w:rPr>
                  <w:rFonts w:ascii="Times New Roman" w:hAnsi="Times New Roman" w:cs="Times New Roman"/>
                  <w:sz w:val="24"/>
                  <w:szCs w:val="24"/>
                  <w:rPrChange w:id="2079" w:author="qnguyen37" w:date="2012-08-15T17:13:00Z">
                    <w:rPr>
                      <w:rFonts w:ascii="Times New Roman" w:hAnsi="Times New Roman" w:cs="Times New Roman"/>
                      <w:color w:val="0000FF"/>
                      <w:sz w:val="24"/>
                      <w:szCs w:val="24"/>
                      <w:u w:val="single"/>
                    </w:rPr>
                  </w:rPrChange>
                </w:rPr>
                <w:delText>Input: array string, danh sách các cổ phiếu giảm, SoCPGiamGia().</w:delText>
              </w:r>
            </w:del>
          </w:p>
          <w:p w:rsidR="00E64F3E" w:rsidRDefault="00E64F3E">
            <w:pPr>
              <w:spacing w:after="200" w:line="276" w:lineRule="auto"/>
              <w:jc w:val="both"/>
              <w:rPr>
                <w:rFonts w:ascii="Times New Roman" w:hAnsi="Times New Roman" w:cs="Times New Roman"/>
                <w:sz w:val="24"/>
                <w:szCs w:val="24"/>
              </w:rPr>
            </w:pPr>
            <w:del w:id="2080" w:author="qnguyen37" w:date="2012-08-15T17:13:00Z">
              <w:r w:rsidRPr="00E64F3E">
                <w:rPr>
                  <w:rFonts w:ascii="Times New Roman" w:hAnsi="Times New Roman" w:cs="Times New Roman"/>
                  <w:sz w:val="24"/>
                  <w:szCs w:val="24"/>
                  <w:rPrChange w:id="2081" w:author="qnguyen37" w:date="2012-08-15T17:13:00Z">
                    <w:rPr>
                      <w:rFonts w:ascii="Times New Roman" w:hAnsi="Times New Roman" w:cs="Times New Roman"/>
                      <w:color w:val="0000FF"/>
                      <w:sz w:val="24"/>
                      <w:szCs w:val="24"/>
                      <w:u w:val="single"/>
                    </w:rPr>
                  </w:rPrChange>
                </w:rPr>
                <w:delText>Output: array string, danh sách các cổ phiếu giảm giá sàn.</w:delText>
              </w:r>
            </w:del>
          </w:p>
        </w:tc>
        <w:tc>
          <w:tcPr>
            <w:tcW w:w="1800" w:type="dxa"/>
            <w:tcPrChange w:id="2082" w:author="quan_nh" w:date="2012-08-25T10:47:00Z">
              <w:tcPr>
                <w:tcW w:w="1782" w:type="dxa"/>
                <w:gridSpan w:val="3"/>
              </w:tcPr>
            </w:tcPrChange>
          </w:tcPr>
          <w:p w:rsidR="001E5F49" w:rsidRPr="00000CEF" w:rsidRDefault="001E5F49" w:rsidP="008244DF">
            <w:pPr>
              <w:jc w:val="both"/>
              <w:rPr>
                <w:ins w:id="2083" w:author="qnguyen37" w:date="2012-08-14T09:30:00Z"/>
                <w:rFonts w:ascii="Times New Roman" w:hAnsi="Times New Roman" w:cs="Times New Roman"/>
                <w:sz w:val="24"/>
                <w:szCs w:val="24"/>
              </w:rPr>
            </w:pPr>
          </w:p>
        </w:tc>
        <w:tc>
          <w:tcPr>
            <w:tcW w:w="2070" w:type="dxa"/>
            <w:tcPrChange w:id="2084" w:author="quan_nh" w:date="2012-08-25T10:47:00Z">
              <w:tcPr>
                <w:tcW w:w="1800" w:type="dxa"/>
                <w:gridSpan w:val="5"/>
              </w:tcPr>
            </w:tcPrChange>
          </w:tcPr>
          <w:p w:rsidR="001E5F49" w:rsidRPr="00000CEF" w:rsidRDefault="00504090" w:rsidP="008244DF">
            <w:pPr>
              <w:jc w:val="both"/>
              <w:rPr>
                <w:ins w:id="2085" w:author="qnguyen37" w:date="2012-08-14T09:30:00Z"/>
                <w:rFonts w:ascii="Times New Roman" w:hAnsi="Times New Roman" w:cs="Times New Roman"/>
                <w:sz w:val="24"/>
                <w:szCs w:val="24"/>
              </w:rPr>
            </w:pPr>
            <w:ins w:id="2086" w:author="qnguyen37" w:date="2012-08-15T17:13:00Z">
              <w:r w:rsidRPr="00386165">
                <w:rPr>
                  <w:rFonts w:ascii="Times New Roman" w:hAnsi="Times New Roman" w:cs="Times New Roman"/>
                  <w:sz w:val="24"/>
                  <w:szCs w:val="24"/>
                </w:rPr>
                <w:t>array string, danh sách các cổ phiếu giảm giá sàn.</w:t>
              </w:r>
            </w:ins>
          </w:p>
        </w:tc>
        <w:tc>
          <w:tcPr>
            <w:tcW w:w="990" w:type="dxa"/>
            <w:gridSpan w:val="2"/>
            <w:tcPrChange w:id="2087" w:author="quan_nh" w:date="2012-08-25T10:47:00Z">
              <w:tcPr>
                <w:tcW w:w="1350" w:type="dxa"/>
              </w:tcPr>
            </w:tcPrChange>
          </w:tcPr>
          <w:p w:rsidR="001E5F49" w:rsidRPr="00000CEF" w:rsidRDefault="001E5F49" w:rsidP="008244DF">
            <w:pPr>
              <w:jc w:val="both"/>
              <w:rPr>
                <w:ins w:id="2088" w:author="qnguyen37" w:date="2012-08-14T09:41:00Z"/>
                <w:rFonts w:ascii="Times New Roman" w:hAnsi="Times New Roman" w:cs="Times New Roman"/>
                <w:sz w:val="24"/>
                <w:szCs w:val="24"/>
              </w:rPr>
            </w:pPr>
          </w:p>
        </w:tc>
        <w:tc>
          <w:tcPr>
            <w:tcW w:w="2250" w:type="dxa"/>
            <w:gridSpan w:val="2"/>
            <w:tcPrChange w:id="208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cổ phiếu giảm tối đa trong biên độ cho phép trong số các mã giảm giá.</w:t>
            </w:r>
          </w:p>
        </w:tc>
        <w:tc>
          <w:tcPr>
            <w:tcW w:w="3330" w:type="dxa"/>
            <w:gridSpan w:val="2"/>
            <w:tcPrChange w:id="209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Ở sàn Hose: biên độ giao dịch là: 5%.</w:t>
            </w:r>
          </w:p>
        </w:tc>
        <w:tc>
          <w:tcPr>
            <w:tcW w:w="2610" w:type="dxa"/>
            <w:gridSpan w:val="2"/>
            <w:tcPrChange w:id="2091" w:author="quan_nh" w:date="2012-08-25T10:47:00Z">
              <w:tcPr>
                <w:tcW w:w="4140" w:type="dxa"/>
                <w:gridSpan w:val="2"/>
              </w:tcPr>
            </w:tcPrChange>
          </w:tcPr>
          <w:p w:rsidR="001E5F49" w:rsidRPr="00000CEF" w:rsidRDefault="001E5F49" w:rsidP="008244DF">
            <w:pPr>
              <w:jc w:val="both"/>
              <w:rPr>
                <w:ins w:id="2092" w:author="qnguyen37" w:date="2012-08-15T15:59:00Z"/>
                <w:rFonts w:ascii="Times New Roman" w:hAnsi="Times New Roman" w:cs="Times New Roman"/>
                <w:sz w:val="24"/>
                <w:szCs w:val="24"/>
              </w:rPr>
            </w:pPr>
          </w:p>
        </w:tc>
      </w:tr>
      <w:tr w:rsidR="001E5F49" w:rsidRPr="00000CEF" w:rsidTr="0080575E">
        <w:trPr>
          <w:trPrChange w:id="2093" w:author="quan_nh" w:date="2012-08-25T10:47:00Z">
            <w:trPr>
              <w:gridBefore w:val="1"/>
            </w:trPr>
          </w:trPrChange>
        </w:trPr>
        <w:tc>
          <w:tcPr>
            <w:tcW w:w="2452" w:type="dxa"/>
            <w:tcPrChange w:id="2094"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095" w:name="KhoiLuongGDKhoiNgoai"/>
            <w:r w:rsidRPr="00E64F3E">
              <w:rPr>
                <w:rFonts w:ascii="Times New Roman" w:hAnsi="Times New Roman" w:cs="Times New Roman"/>
                <w:sz w:val="24"/>
                <w:szCs w:val="24"/>
                <w:rPrChange w:id="2096" w:author="qnguyen37" w:date="2012-08-14T09:43:00Z">
                  <w:rPr>
                    <w:rFonts w:ascii="Times New Roman" w:hAnsi="Times New Roman" w:cs="Times New Roman"/>
                    <w:color w:val="0000FF"/>
                    <w:sz w:val="24"/>
                    <w:szCs w:val="24"/>
                    <w:u w:val="single"/>
                  </w:rPr>
                </w:rPrChange>
              </w:rPr>
              <w:t>KhoiLuongGDKhoiNgoai</w:t>
            </w:r>
            <w:bookmarkEnd w:id="2095"/>
          </w:p>
          <w:p w:rsidR="001E5F49" w:rsidRPr="006A244A" w:rsidDel="00504090" w:rsidRDefault="001E5F49" w:rsidP="008244DF">
            <w:pPr>
              <w:spacing w:after="200" w:line="276" w:lineRule="auto"/>
              <w:jc w:val="both"/>
              <w:rPr>
                <w:del w:id="2097" w:author="qnguyen37" w:date="2012-08-15T17:13:00Z"/>
                <w:rFonts w:ascii="Times New Roman" w:hAnsi="Times New Roman" w:cs="Times New Roman"/>
                <w:sz w:val="24"/>
                <w:szCs w:val="24"/>
              </w:rPr>
            </w:pPr>
          </w:p>
          <w:p w:rsidR="001E5F49" w:rsidRPr="006A244A" w:rsidDel="00504090" w:rsidRDefault="00E64F3E" w:rsidP="008244DF">
            <w:pPr>
              <w:spacing w:after="200" w:line="276" w:lineRule="auto"/>
              <w:jc w:val="both"/>
              <w:rPr>
                <w:del w:id="2098" w:author="qnguyen37" w:date="2012-08-15T17:13:00Z"/>
                <w:rFonts w:ascii="Times New Roman" w:hAnsi="Times New Roman" w:cs="Times New Roman"/>
                <w:sz w:val="24"/>
                <w:szCs w:val="24"/>
              </w:rPr>
            </w:pPr>
            <w:del w:id="2099" w:author="qnguyen37" w:date="2012-08-15T17:13:00Z">
              <w:r w:rsidRPr="00E64F3E">
                <w:rPr>
                  <w:rFonts w:ascii="Times New Roman" w:hAnsi="Times New Roman" w:cs="Times New Roman"/>
                  <w:sz w:val="24"/>
                  <w:szCs w:val="24"/>
                  <w:rPrChange w:id="2100"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01" w:author="qnguyen37" w:date="2012-08-15T17:13:00Z">
              <w:r w:rsidRPr="00E64F3E">
                <w:rPr>
                  <w:rFonts w:ascii="Times New Roman" w:hAnsi="Times New Roman" w:cs="Times New Roman"/>
                  <w:sz w:val="24"/>
                  <w:szCs w:val="24"/>
                  <w:rPrChange w:id="2102" w:author="qnguyen37" w:date="2012-08-14T09:43:00Z">
                    <w:rPr>
                      <w:rFonts w:ascii="Times New Roman" w:hAnsi="Times New Roman" w:cs="Times New Roman"/>
                      <w:color w:val="0000FF"/>
                      <w:sz w:val="24"/>
                      <w:szCs w:val="24"/>
                      <w:u w:val="single"/>
                    </w:rPr>
                  </w:rPrChange>
                </w:rPr>
                <w:delText>Output: demical, số lượng cố phiếu khớp lệnh thành công.</w:delText>
              </w:r>
            </w:del>
          </w:p>
        </w:tc>
        <w:tc>
          <w:tcPr>
            <w:tcW w:w="1800" w:type="dxa"/>
            <w:tcPrChange w:id="2103" w:author="quan_nh" w:date="2012-08-25T10:47:00Z">
              <w:tcPr>
                <w:tcW w:w="1782" w:type="dxa"/>
                <w:gridSpan w:val="3"/>
              </w:tcPr>
            </w:tcPrChange>
          </w:tcPr>
          <w:p w:rsidR="001E5F49" w:rsidRPr="00000CEF" w:rsidRDefault="001E5F49" w:rsidP="008244DF">
            <w:pPr>
              <w:jc w:val="both"/>
              <w:rPr>
                <w:ins w:id="2104" w:author="qnguyen37" w:date="2012-08-14T09:30:00Z"/>
                <w:rFonts w:ascii="Times New Roman" w:hAnsi="Times New Roman" w:cs="Times New Roman"/>
                <w:sz w:val="24"/>
                <w:szCs w:val="24"/>
              </w:rPr>
            </w:pPr>
          </w:p>
        </w:tc>
        <w:tc>
          <w:tcPr>
            <w:tcW w:w="2070" w:type="dxa"/>
            <w:tcPrChange w:id="2105" w:author="quan_nh" w:date="2012-08-25T10:47:00Z">
              <w:tcPr>
                <w:tcW w:w="1800" w:type="dxa"/>
                <w:gridSpan w:val="5"/>
              </w:tcPr>
            </w:tcPrChange>
          </w:tcPr>
          <w:p w:rsidR="001E5F49" w:rsidRPr="00000CEF" w:rsidRDefault="00504090" w:rsidP="008244DF">
            <w:pPr>
              <w:jc w:val="both"/>
              <w:rPr>
                <w:ins w:id="2106" w:author="qnguyen37" w:date="2012-08-14T09:30:00Z"/>
                <w:rFonts w:ascii="Times New Roman" w:hAnsi="Times New Roman" w:cs="Times New Roman"/>
                <w:sz w:val="24"/>
                <w:szCs w:val="24"/>
              </w:rPr>
            </w:pPr>
            <w:ins w:id="2107" w:author="qnguyen37" w:date="2012-08-15T17:13:00Z">
              <w:r w:rsidRPr="00386165">
                <w:rPr>
                  <w:rFonts w:ascii="Times New Roman" w:hAnsi="Times New Roman" w:cs="Times New Roman"/>
                  <w:sz w:val="24"/>
                  <w:szCs w:val="24"/>
                </w:rPr>
                <w:t>demical, số lượng cố phiếu khớp lệnh thành công.</w:t>
              </w:r>
            </w:ins>
          </w:p>
        </w:tc>
        <w:tc>
          <w:tcPr>
            <w:tcW w:w="990" w:type="dxa"/>
            <w:gridSpan w:val="2"/>
            <w:tcPrChange w:id="2108" w:author="quan_nh" w:date="2012-08-25T10:47:00Z">
              <w:tcPr>
                <w:tcW w:w="1350" w:type="dxa"/>
              </w:tcPr>
            </w:tcPrChange>
          </w:tcPr>
          <w:p w:rsidR="001E5F49" w:rsidRPr="00000CEF" w:rsidRDefault="001E5F49" w:rsidP="008244DF">
            <w:pPr>
              <w:jc w:val="both"/>
              <w:rPr>
                <w:ins w:id="2109" w:author="qnguyen37" w:date="2012-08-14T09:41:00Z"/>
                <w:rFonts w:ascii="Times New Roman" w:hAnsi="Times New Roman" w:cs="Times New Roman"/>
                <w:sz w:val="24"/>
                <w:szCs w:val="24"/>
              </w:rPr>
            </w:pPr>
          </w:p>
        </w:tc>
        <w:tc>
          <w:tcPr>
            <w:tcW w:w="2250" w:type="dxa"/>
            <w:gridSpan w:val="2"/>
            <w:tcPrChange w:id="2110"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Đưa ra số lượng cổ phiếu khơp lệnh thành công của khối ngoại trên toàn phiên hôm đó.</w:t>
            </w:r>
          </w:p>
        </w:tc>
        <w:tc>
          <w:tcPr>
            <w:tcW w:w="3330" w:type="dxa"/>
            <w:gridSpan w:val="2"/>
            <w:tcPrChange w:id="2111"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12" w:author="quan_nh" w:date="2012-08-25T10:47:00Z">
              <w:tcPr>
                <w:tcW w:w="4140" w:type="dxa"/>
                <w:gridSpan w:val="2"/>
              </w:tcPr>
            </w:tcPrChange>
          </w:tcPr>
          <w:p w:rsidR="001E5F49" w:rsidRPr="00000CEF" w:rsidRDefault="001E5F49" w:rsidP="008244DF">
            <w:pPr>
              <w:jc w:val="both"/>
              <w:rPr>
                <w:ins w:id="2113" w:author="qnguyen37" w:date="2012-08-15T15:59:00Z"/>
                <w:rFonts w:ascii="Times New Roman" w:hAnsi="Times New Roman" w:cs="Times New Roman"/>
                <w:sz w:val="24"/>
                <w:szCs w:val="24"/>
              </w:rPr>
            </w:pPr>
          </w:p>
        </w:tc>
      </w:tr>
      <w:tr w:rsidR="001E5F49" w:rsidRPr="00000CEF" w:rsidTr="0080575E">
        <w:trPr>
          <w:trPrChange w:id="2114" w:author="quan_nh" w:date="2012-08-25T10:47:00Z">
            <w:trPr>
              <w:gridBefore w:val="1"/>
            </w:trPr>
          </w:trPrChange>
        </w:trPr>
        <w:tc>
          <w:tcPr>
            <w:tcW w:w="2452" w:type="dxa"/>
            <w:tcPrChange w:id="2115"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16" w:name="SoCPKhoiNgoaiMua"/>
            <w:r w:rsidRPr="00E64F3E">
              <w:rPr>
                <w:rFonts w:ascii="Times New Roman" w:hAnsi="Times New Roman" w:cs="Times New Roman"/>
                <w:sz w:val="24"/>
                <w:szCs w:val="24"/>
                <w:rPrChange w:id="2117" w:author="qnguyen37" w:date="2012-08-14T09:43:00Z">
                  <w:rPr>
                    <w:rFonts w:ascii="Times New Roman" w:hAnsi="Times New Roman" w:cs="Times New Roman"/>
                    <w:color w:val="0000FF"/>
                    <w:sz w:val="24"/>
                    <w:szCs w:val="24"/>
                    <w:u w:val="single"/>
                  </w:rPr>
                </w:rPrChange>
              </w:rPr>
              <w:t>SoCPKhoiNgoaiMua</w:t>
            </w:r>
            <w:bookmarkEnd w:id="2116"/>
          </w:p>
          <w:p w:rsidR="001E5F49" w:rsidRPr="006A244A" w:rsidDel="00504090" w:rsidRDefault="001E5F49" w:rsidP="008244DF">
            <w:pPr>
              <w:spacing w:after="200" w:line="276" w:lineRule="auto"/>
              <w:jc w:val="both"/>
              <w:rPr>
                <w:del w:id="2118" w:author="qnguyen37" w:date="2012-08-15T17:14:00Z"/>
                <w:rFonts w:ascii="Times New Roman" w:hAnsi="Times New Roman" w:cs="Times New Roman"/>
                <w:sz w:val="24"/>
                <w:szCs w:val="24"/>
              </w:rPr>
            </w:pPr>
          </w:p>
          <w:p w:rsidR="001E5F49" w:rsidRPr="006A244A" w:rsidDel="00504090" w:rsidRDefault="00E64F3E" w:rsidP="008244DF">
            <w:pPr>
              <w:spacing w:after="200" w:line="276" w:lineRule="auto"/>
              <w:jc w:val="both"/>
              <w:rPr>
                <w:del w:id="2119" w:author="qnguyen37" w:date="2012-08-15T17:14:00Z"/>
                <w:rFonts w:ascii="Times New Roman" w:hAnsi="Times New Roman" w:cs="Times New Roman"/>
                <w:sz w:val="24"/>
                <w:szCs w:val="24"/>
              </w:rPr>
            </w:pPr>
            <w:del w:id="2120" w:author="qnguyen37" w:date="2012-08-15T17:14:00Z">
              <w:r w:rsidRPr="00E64F3E">
                <w:rPr>
                  <w:rFonts w:ascii="Times New Roman" w:hAnsi="Times New Roman" w:cs="Times New Roman"/>
                  <w:sz w:val="24"/>
                  <w:szCs w:val="24"/>
                  <w:rPrChange w:id="2121"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r w:rsidRPr="00E64F3E">
              <w:rPr>
                <w:rFonts w:ascii="Times New Roman" w:hAnsi="Times New Roman" w:cs="Times New Roman"/>
                <w:sz w:val="24"/>
                <w:szCs w:val="24"/>
                <w:rPrChange w:id="2122" w:author="qnguyen37" w:date="2012-08-14T09:43:00Z">
                  <w:rPr>
                    <w:rFonts w:ascii="Times New Roman" w:hAnsi="Times New Roman" w:cs="Times New Roman"/>
                    <w:color w:val="0000FF"/>
                    <w:sz w:val="24"/>
                    <w:szCs w:val="24"/>
                    <w:u w:val="single"/>
                  </w:rPr>
                </w:rPrChange>
              </w:rPr>
              <w:t xml:space="preserve">Output: </w:t>
            </w:r>
            <w:del w:id="2123" w:author="qnguyen37" w:date="2012-08-15T17:14:00Z">
              <w:r w:rsidRPr="00E64F3E">
                <w:rPr>
                  <w:rFonts w:ascii="Times New Roman" w:hAnsi="Times New Roman" w:cs="Times New Roman"/>
                  <w:sz w:val="24"/>
                  <w:szCs w:val="24"/>
                  <w:rPrChange w:id="2124" w:author="qnguyen37" w:date="2012-08-14T09:43:00Z">
                    <w:rPr>
                      <w:rFonts w:ascii="Times New Roman" w:hAnsi="Times New Roman" w:cs="Times New Roman"/>
                      <w:color w:val="0000FF"/>
                      <w:sz w:val="24"/>
                      <w:szCs w:val="24"/>
                      <w:u w:val="single"/>
                    </w:rPr>
                  </w:rPrChange>
                </w:rPr>
                <w:delText>array string,danh sách các cổ phiếu mà khối ngoại mua vào.</w:delText>
              </w:r>
            </w:del>
          </w:p>
        </w:tc>
        <w:tc>
          <w:tcPr>
            <w:tcW w:w="1800" w:type="dxa"/>
            <w:tcPrChange w:id="2125" w:author="quan_nh" w:date="2012-08-25T10:47:00Z">
              <w:tcPr>
                <w:tcW w:w="1782" w:type="dxa"/>
                <w:gridSpan w:val="3"/>
              </w:tcPr>
            </w:tcPrChange>
          </w:tcPr>
          <w:p w:rsidR="001E5F49" w:rsidRPr="00000CEF" w:rsidRDefault="001E5F49" w:rsidP="008244DF">
            <w:pPr>
              <w:jc w:val="both"/>
              <w:rPr>
                <w:ins w:id="2126" w:author="qnguyen37" w:date="2012-08-14T09:30:00Z"/>
                <w:rFonts w:ascii="Times New Roman" w:hAnsi="Times New Roman" w:cs="Times New Roman"/>
                <w:sz w:val="24"/>
                <w:szCs w:val="24"/>
              </w:rPr>
            </w:pPr>
          </w:p>
        </w:tc>
        <w:tc>
          <w:tcPr>
            <w:tcW w:w="2070" w:type="dxa"/>
            <w:tcPrChange w:id="2127" w:author="quan_nh" w:date="2012-08-25T10:47:00Z">
              <w:tcPr>
                <w:tcW w:w="1800" w:type="dxa"/>
                <w:gridSpan w:val="5"/>
              </w:tcPr>
            </w:tcPrChange>
          </w:tcPr>
          <w:p w:rsidR="001E5F49" w:rsidRPr="00000CEF" w:rsidRDefault="001E5F49" w:rsidP="008244DF">
            <w:pPr>
              <w:jc w:val="both"/>
              <w:rPr>
                <w:ins w:id="2128" w:author="qnguyen37" w:date="2012-08-14T09:30:00Z"/>
                <w:rFonts w:ascii="Times New Roman" w:hAnsi="Times New Roman" w:cs="Times New Roman"/>
                <w:sz w:val="24"/>
                <w:szCs w:val="24"/>
              </w:rPr>
            </w:pPr>
          </w:p>
        </w:tc>
        <w:tc>
          <w:tcPr>
            <w:tcW w:w="990" w:type="dxa"/>
            <w:gridSpan w:val="2"/>
            <w:tcPrChange w:id="2129" w:author="quan_nh" w:date="2012-08-25T10:47:00Z">
              <w:tcPr>
                <w:tcW w:w="1350" w:type="dxa"/>
              </w:tcPr>
            </w:tcPrChange>
          </w:tcPr>
          <w:p w:rsidR="001E5F49" w:rsidRPr="00000CEF" w:rsidRDefault="001E5F49" w:rsidP="008244DF">
            <w:pPr>
              <w:jc w:val="both"/>
              <w:rPr>
                <w:ins w:id="2130" w:author="qnguyen37" w:date="2012-08-14T09:41:00Z"/>
                <w:rFonts w:ascii="Times New Roman" w:hAnsi="Times New Roman" w:cs="Times New Roman"/>
                <w:sz w:val="24"/>
                <w:szCs w:val="24"/>
              </w:rPr>
            </w:pPr>
          </w:p>
        </w:tc>
        <w:tc>
          <w:tcPr>
            <w:tcW w:w="2250" w:type="dxa"/>
            <w:gridSpan w:val="2"/>
            <w:tcPrChange w:id="2131"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mua vào của khối ngoại.</w:t>
            </w:r>
          </w:p>
        </w:tc>
        <w:tc>
          <w:tcPr>
            <w:tcW w:w="3330" w:type="dxa"/>
            <w:gridSpan w:val="2"/>
            <w:tcPrChange w:id="2132"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33" w:author="quan_nh" w:date="2012-08-25T10:47:00Z">
              <w:tcPr>
                <w:tcW w:w="4140" w:type="dxa"/>
                <w:gridSpan w:val="2"/>
              </w:tcPr>
            </w:tcPrChange>
          </w:tcPr>
          <w:p w:rsidR="001E5F49" w:rsidRPr="00000CEF" w:rsidRDefault="001E5F49" w:rsidP="008244DF">
            <w:pPr>
              <w:jc w:val="both"/>
              <w:rPr>
                <w:ins w:id="2134" w:author="qnguyen37" w:date="2012-08-15T15:59:00Z"/>
                <w:rFonts w:ascii="Times New Roman" w:hAnsi="Times New Roman" w:cs="Times New Roman"/>
                <w:sz w:val="24"/>
                <w:szCs w:val="24"/>
              </w:rPr>
            </w:pPr>
          </w:p>
        </w:tc>
      </w:tr>
      <w:tr w:rsidR="001E5F49" w:rsidRPr="00000CEF" w:rsidTr="0080575E">
        <w:trPr>
          <w:trPrChange w:id="2135" w:author="quan_nh" w:date="2012-08-25T10:47:00Z">
            <w:trPr>
              <w:gridBefore w:val="1"/>
            </w:trPr>
          </w:trPrChange>
        </w:trPr>
        <w:tc>
          <w:tcPr>
            <w:tcW w:w="2452" w:type="dxa"/>
            <w:tcPrChange w:id="2136"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37" w:name="PhanTramKhoiNgoaiMua"/>
            <w:r w:rsidRPr="00E64F3E">
              <w:rPr>
                <w:rFonts w:ascii="Times New Roman" w:hAnsi="Times New Roman" w:cs="Times New Roman"/>
                <w:sz w:val="24"/>
                <w:szCs w:val="24"/>
                <w:rPrChange w:id="2138" w:author="qnguyen37" w:date="2012-08-14T09:43:00Z">
                  <w:rPr>
                    <w:rFonts w:ascii="Times New Roman" w:hAnsi="Times New Roman" w:cs="Times New Roman"/>
                    <w:color w:val="0000FF"/>
                    <w:sz w:val="24"/>
                    <w:szCs w:val="24"/>
                    <w:u w:val="single"/>
                  </w:rPr>
                </w:rPrChange>
              </w:rPr>
              <w:lastRenderedPageBreak/>
              <w:t>PhanTramKhoiNgoaiMua</w:t>
            </w:r>
            <w:bookmarkEnd w:id="2137"/>
          </w:p>
          <w:p w:rsidR="001E5F49" w:rsidRPr="006A244A" w:rsidDel="00577E60" w:rsidRDefault="001E5F49" w:rsidP="008244DF">
            <w:pPr>
              <w:spacing w:after="200" w:line="276" w:lineRule="auto"/>
              <w:jc w:val="both"/>
              <w:rPr>
                <w:del w:id="2139" w:author="qnguyen37" w:date="2012-08-15T17:14:00Z"/>
                <w:rFonts w:ascii="Times New Roman" w:hAnsi="Times New Roman" w:cs="Times New Roman"/>
                <w:sz w:val="24"/>
                <w:szCs w:val="24"/>
              </w:rPr>
            </w:pPr>
          </w:p>
          <w:p w:rsidR="001E5F49" w:rsidRPr="006A244A" w:rsidDel="00577E60" w:rsidRDefault="00E64F3E" w:rsidP="008244DF">
            <w:pPr>
              <w:spacing w:after="200" w:line="276" w:lineRule="auto"/>
              <w:jc w:val="both"/>
              <w:rPr>
                <w:del w:id="2140" w:author="qnguyen37" w:date="2012-08-15T17:14:00Z"/>
                <w:rFonts w:ascii="Times New Roman" w:hAnsi="Times New Roman" w:cs="Times New Roman"/>
                <w:sz w:val="24"/>
                <w:szCs w:val="24"/>
              </w:rPr>
            </w:pPr>
            <w:del w:id="2141" w:author="qnguyen37" w:date="2012-08-15T17:14:00Z">
              <w:r w:rsidRPr="00E64F3E">
                <w:rPr>
                  <w:rFonts w:ascii="Times New Roman" w:hAnsi="Times New Roman" w:cs="Times New Roman"/>
                  <w:sz w:val="24"/>
                  <w:szCs w:val="24"/>
                  <w:rPrChange w:id="2142"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43" w:author="qnguyen37" w:date="2012-08-15T17:14:00Z">
              <w:r w:rsidRPr="00E64F3E">
                <w:rPr>
                  <w:rFonts w:ascii="Times New Roman" w:hAnsi="Times New Roman" w:cs="Times New Roman"/>
                  <w:sz w:val="24"/>
                  <w:szCs w:val="24"/>
                  <w:rPrChange w:id="2144" w:author="qnguyen37" w:date="2012-08-14T09:43:00Z">
                    <w:rPr>
                      <w:rFonts w:ascii="Times New Roman" w:hAnsi="Times New Roman" w:cs="Times New Roman"/>
                      <w:color w:val="0000FF"/>
                      <w:sz w:val="24"/>
                      <w:szCs w:val="24"/>
                      <w:u w:val="single"/>
                    </w:rPr>
                  </w:rPrChange>
                </w:rPr>
                <w:delText>Output: demical, phần trăm khối lương mua của khối.</w:delText>
              </w:r>
            </w:del>
          </w:p>
        </w:tc>
        <w:tc>
          <w:tcPr>
            <w:tcW w:w="1800" w:type="dxa"/>
            <w:tcPrChange w:id="2145" w:author="quan_nh" w:date="2012-08-25T10:47:00Z">
              <w:tcPr>
                <w:tcW w:w="1782" w:type="dxa"/>
                <w:gridSpan w:val="3"/>
              </w:tcPr>
            </w:tcPrChange>
          </w:tcPr>
          <w:p w:rsidR="001E5F49" w:rsidRPr="00000CEF" w:rsidRDefault="001E5F49" w:rsidP="008244DF">
            <w:pPr>
              <w:jc w:val="both"/>
              <w:rPr>
                <w:ins w:id="2146" w:author="qnguyen37" w:date="2012-08-14T09:30:00Z"/>
                <w:rFonts w:ascii="Times New Roman" w:hAnsi="Times New Roman" w:cs="Times New Roman"/>
                <w:sz w:val="24"/>
                <w:szCs w:val="24"/>
              </w:rPr>
            </w:pPr>
          </w:p>
        </w:tc>
        <w:tc>
          <w:tcPr>
            <w:tcW w:w="2070" w:type="dxa"/>
            <w:tcPrChange w:id="2147" w:author="quan_nh" w:date="2012-08-25T10:47:00Z">
              <w:tcPr>
                <w:tcW w:w="1800" w:type="dxa"/>
                <w:gridSpan w:val="5"/>
              </w:tcPr>
            </w:tcPrChange>
          </w:tcPr>
          <w:p w:rsidR="001E5F49" w:rsidRPr="00000CEF" w:rsidRDefault="00577E60" w:rsidP="008244DF">
            <w:pPr>
              <w:jc w:val="both"/>
              <w:rPr>
                <w:ins w:id="2148" w:author="qnguyen37" w:date="2012-08-14T09:30:00Z"/>
                <w:rFonts w:ascii="Times New Roman" w:hAnsi="Times New Roman" w:cs="Times New Roman"/>
                <w:sz w:val="24"/>
                <w:szCs w:val="24"/>
              </w:rPr>
            </w:pPr>
            <w:ins w:id="2149" w:author="qnguyen37" w:date="2012-08-15T17:14:00Z">
              <w:r w:rsidRPr="00386165">
                <w:rPr>
                  <w:rFonts w:ascii="Times New Roman" w:hAnsi="Times New Roman" w:cs="Times New Roman"/>
                  <w:sz w:val="24"/>
                  <w:szCs w:val="24"/>
                </w:rPr>
                <w:t>demical, phần trăm khối lương mua của khối.</w:t>
              </w:r>
            </w:ins>
          </w:p>
        </w:tc>
        <w:tc>
          <w:tcPr>
            <w:tcW w:w="990" w:type="dxa"/>
            <w:gridSpan w:val="2"/>
            <w:tcPrChange w:id="2150" w:author="quan_nh" w:date="2012-08-25T10:47:00Z">
              <w:tcPr>
                <w:tcW w:w="1350" w:type="dxa"/>
              </w:tcPr>
            </w:tcPrChange>
          </w:tcPr>
          <w:p w:rsidR="001E5F49" w:rsidRPr="00000CEF" w:rsidRDefault="001E5F49" w:rsidP="008244DF">
            <w:pPr>
              <w:jc w:val="both"/>
              <w:rPr>
                <w:ins w:id="2151" w:author="qnguyen37" w:date="2012-08-14T09:41:00Z"/>
                <w:rFonts w:ascii="Times New Roman" w:hAnsi="Times New Roman" w:cs="Times New Roman"/>
                <w:sz w:val="24"/>
                <w:szCs w:val="24"/>
              </w:rPr>
            </w:pPr>
          </w:p>
        </w:tc>
        <w:tc>
          <w:tcPr>
            <w:tcW w:w="2250" w:type="dxa"/>
            <w:gridSpan w:val="2"/>
            <w:tcPrChange w:id="2152"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mua vào của khối ngoại xét trên khối lượng mua vào của toàn thị trường.</w:t>
            </w:r>
          </w:p>
        </w:tc>
        <w:tc>
          <w:tcPr>
            <w:tcW w:w="3330" w:type="dxa"/>
            <w:gridSpan w:val="2"/>
            <w:tcPrChange w:id="2153"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Công thức:</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(KL Khối Ngoại)/(Tổng KL Mua) * 100%</w:t>
            </w:r>
          </w:p>
        </w:tc>
        <w:tc>
          <w:tcPr>
            <w:tcW w:w="2610" w:type="dxa"/>
            <w:gridSpan w:val="2"/>
            <w:tcPrChange w:id="2154" w:author="quan_nh" w:date="2012-08-25T10:47:00Z">
              <w:tcPr>
                <w:tcW w:w="4140" w:type="dxa"/>
                <w:gridSpan w:val="2"/>
              </w:tcPr>
            </w:tcPrChange>
          </w:tcPr>
          <w:p w:rsidR="001E5F49" w:rsidRPr="00000CEF" w:rsidRDefault="001E5F49" w:rsidP="008244DF">
            <w:pPr>
              <w:jc w:val="both"/>
              <w:rPr>
                <w:ins w:id="2155" w:author="qnguyen37" w:date="2012-08-15T15:59:00Z"/>
                <w:rFonts w:ascii="Times New Roman" w:hAnsi="Times New Roman" w:cs="Times New Roman"/>
                <w:sz w:val="24"/>
                <w:szCs w:val="24"/>
              </w:rPr>
            </w:pPr>
          </w:p>
        </w:tc>
      </w:tr>
      <w:tr w:rsidR="001E5F49" w:rsidRPr="00000CEF" w:rsidTr="0080575E">
        <w:trPr>
          <w:trPrChange w:id="2156" w:author="quan_nh" w:date="2012-08-25T10:47:00Z">
            <w:trPr>
              <w:gridBefore w:val="1"/>
            </w:trPr>
          </w:trPrChange>
        </w:trPr>
        <w:tc>
          <w:tcPr>
            <w:tcW w:w="2452" w:type="dxa"/>
            <w:tcPrChange w:id="2157"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58" w:name="SoCPKhoiNgoaiBan"/>
            <w:r w:rsidRPr="00E64F3E">
              <w:rPr>
                <w:rFonts w:ascii="Times New Roman" w:hAnsi="Times New Roman" w:cs="Times New Roman"/>
                <w:sz w:val="24"/>
                <w:szCs w:val="24"/>
                <w:rPrChange w:id="2159" w:author="qnguyen37" w:date="2012-08-14T09:43:00Z">
                  <w:rPr>
                    <w:rFonts w:ascii="Times New Roman" w:hAnsi="Times New Roman" w:cs="Times New Roman"/>
                    <w:color w:val="0000FF"/>
                    <w:sz w:val="24"/>
                    <w:szCs w:val="24"/>
                    <w:u w:val="single"/>
                  </w:rPr>
                </w:rPrChange>
              </w:rPr>
              <w:t>SoCPKhoiNgoaiBan</w:t>
            </w:r>
            <w:bookmarkEnd w:id="2158"/>
          </w:p>
          <w:p w:rsidR="001E5F49" w:rsidRPr="006A244A" w:rsidDel="00577E60" w:rsidRDefault="001E5F49" w:rsidP="008244DF">
            <w:pPr>
              <w:spacing w:after="200" w:line="276" w:lineRule="auto"/>
              <w:jc w:val="both"/>
              <w:rPr>
                <w:del w:id="2160" w:author="qnguyen37" w:date="2012-08-15T17:14:00Z"/>
                <w:rFonts w:ascii="Times New Roman" w:hAnsi="Times New Roman" w:cs="Times New Roman"/>
                <w:sz w:val="24"/>
                <w:szCs w:val="24"/>
              </w:rPr>
            </w:pPr>
          </w:p>
          <w:p w:rsidR="001E5F49" w:rsidRPr="006A244A" w:rsidDel="00577E60" w:rsidRDefault="00E64F3E" w:rsidP="008244DF">
            <w:pPr>
              <w:spacing w:after="200" w:line="276" w:lineRule="auto"/>
              <w:jc w:val="both"/>
              <w:rPr>
                <w:del w:id="2161" w:author="qnguyen37" w:date="2012-08-15T17:14:00Z"/>
                <w:rFonts w:ascii="Times New Roman" w:hAnsi="Times New Roman" w:cs="Times New Roman"/>
                <w:sz w:val="24"/>
                <w:szCs w:val="24"/>
              </w:rPr>
            </w:pPr>
            <w:del w:id="2162" w:author="qnguyen37" w:date="2012-08-15T17:14:00Z">
              <w:r w:rsidRPr="00E64F3E">
                <w:rPr>
                  <w:rFonts w:ascii="Times New Roman" w:hAnsi="Times New Roman" w:cs="Times New Roman"/>
                  <w:sz w:val="24"/>
                  <w:szCs w:val="24"/>
                  <w:rPrChange w:id="2163"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64" w:author="qnguyen37" w:date="2012-08-15T17:14:00Z">
              <w:r w:rsidRPr="00E64F3E">
                <w:rPr>
                  <w:rFonts w:ascii="Times New Roman" w:hAnsi="Times New Roman" w:cs="Times New Roman"/>
                  <w:sz w:val="24"/>
                  <w:szCs w:val="24"/>
                  <w:rPrChange w:id="2165" w:author="qnguyen37" w:date="2012-08-14T09:43:00Z">
                    <w:rPr>
                      <w:rFonts w:ascii="Times New Roman" w:hAnsi="Times New Roman" w:cs="Times New Roman"/>
                      <w:color w:val="0000FF"/>
                      <w:sz w:val="24"/>
                      <w:szCs w:val="24"/>
                      <w:u w:val="single"/>
                    </w:rPr>
                  </w:rPrChange>
                </w:rPr>
                <w:delText>Output: array string,danh sách các cổ phiếu mà khối ngoại bánra.</w:delText>
              </w:r>
            </w:del>
          </w:p>
        </w:tc>
        <w:tc>
          <w:tcPr>
            <w:tcW w:w="1800" w:type="dxa"/>
            <w:tcPrChange w:id="2166" w:author="quan_nh" w:date="2012-08-25T10:47:00Z">
              <w:tcPr>
                <w:tcW w:w="1782" w:type="dxa"/>
                <w:gridSpan w:val="3"/>
              </w:tcPr>
            </w:tcPrChange>
          </w:tcPr>
          <w:p w:rsidR="001E5F49" w:rsidRPr="00000CEF" w:rsidRDefault="001E5F49" w:rsidP="008244DF">
            <w:pPr>
              <w:jc w:val="both"/>
              <w:rPr>
                <w:ins w:id="2167" w:author="qnguyen37" w:date="2012-08-14T09:30:00Z"/>
                <w:rFonts w:ascii="Times New Roman" w:hAnsi="Times New Roman" w:cs="Times New Roman"/>
                <w:sz w:val="24"/>
                <w:szCs w:val="24"/>
              </w:rPr>
            </w:pPr>
          </w:p>
        </w:tc>
        <w:tc>
          <w:tcPr>
            <w:tcW w:w="2070" w:type="dxa"/>
            <w:tcPrChange w:id="2168" w:author="quan_nh" w:date="2012-08-25T10:47:00Z">
              <w:tcPr>
                <w:tcW w:w="1800" w:type="dxa"/>
                <w:gridSpan w:val="5"/>
              </w:tcPr>
            </w:tcPrChange>
          </w:tcPr>
          <w:p w:rsidR="001E5F49" w:rsidRPr="00000CEF" w:rsidRDefault="00577E60" w:rsidP="008244DF">
            <w:pPr>
              <w:jc w:val="both"/>
              <w:rPr>
                <w:ins w:id="2169" w:author="qnguyen37" w:date="2012-08-14T09:30:00Z"/>
                <w:rFonts w:ascii="Times New Roman" w:hAnsi="Times New Roman" w:cs="Times New Roman"/>
                <w:sz w:val="24"/>
                <w:szCs w:val="24"/>
              </w:rPr>
            </w:pPr>
            <w:ins w:id="2170" w:author="qnguyen37" w:date="2012-08-15T17:14:00Z">
              <w:r w:rsidRPr="00386165">
                <w:rPr>
                  <w:rFonts w:ascii="Times New Roman" w:hAnsi="Times New Roman" w:cs="Times New Roman"/>
                  <w:sz w:val="24"/>
                  <w:szCs w:val="24"/>
                </w:rPr>
                <w:t>array string,danh sách các cổ phiếu mà khối ngoại bánra.</w:t>
              </w:r>
            </w:ins>
          </w:p>
        </w:tc>
        <w:tc>
          <w:tcPr>
            <w:tcW w:w="990" w:type="dxa"/>
            <w:gridSpan w:val="2"/>
            <w:tcPrChange w:id="2171" w:author="quan_nh" w:date="2012-08-25T10:47:00Z">
              <w:tcPr>
                <w:tcW w:w="1350" w:type="dxa"/>
              </w:tcPr>
            </w:tcPrChange>
          </w:tcPr>
          <w:p w:rsidR="001E5F49" w:rsidRPr="00000CEF" w:rsidRDefault="001E5F49" w:rsidP="008244DF">
            <w:pPr>
              <w:jc w:val="both"/>
              <w:rPr>
                <w:ins w:id="2172" w:author="qnguyen37" w:date="2012-08-14T09:41:00Z"/>
                <w:rFonts w:ascii="Times New Roman" w:hAnsi="Times New Roman" w:cs="Times New Roman"/>
                <w:sz w:val="24"/>
                <w:szCs w:val="24"/>
              </w:rPr>
            </w:pPr>
          </w:p>
        </w:tc>
        <w:tc>
          <w:tcPr>
            <w:tcW w:w="2250" w:type="dxa"/>
            <w:gridSpan w:val="2"/>
            <w:tcPrChange w:id="2173"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Số lượng các mã cổ phiếu bán ra của khối ngoại</w:t>
            </w:r>
          </w:p>
        </w:tc>
        <w:tc>
          <w:tcPr>
            <w:tcW w:w="3330" w:type="dxa"/>
            <w:gridSpan w:val="2"/>
            <w:tcPrChange w:id="217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75" w:author="quan_nh" w:date="2012-08-25T10:47:00Z">
              <w:tcPr>
                <w:tcW w:w="4140" w:type="dxa"/>
                <w:gridSpan w:val="2"/>
              </w:tcPr>
            </w:tcPrChange>
          </w:tcPr>
          <w:p w:rsidR="001E5F49" w:rsidRPr="00000CEF" w:rsidRDefault="001E5F49" w:rsidP="008244DF">
            <w:pPr>
              <w:jc w:val="both"/>
              <w:rPr>
                <w:ins w:id="2176" w:author="qnguyen37" w:date="2012-08-15T15:59:00Z"/>
                <w:rFonts w:ascii="Times New Roman" w:hAnsi="Times New Roman" w:cs="Times New Roman"/>
                <w:sz w:val="24"/>
                <w:szCs w:val="24"/>
              </w:rPr>
            </w:pPr>
          </w:p>
        </w:tc>
      </w:tr>
      <w:tr w:rsidR="001E5F49" w:rsidRPr="00000CEF" w:rsidTr="0080575E">
        <w:trPr>
          <w:trPrChange w:id="2177" w:author="quan_nh" w:date="2012-08-25T10:47:00Z">
            <w:trPr>
              <w:gridBefore w:val="1"/>
            </w:trPr>
          </w:trPrChange>
        </w:trPr>
        <w:tc>
          <w:tcPr>
            <w:tcW w:w="2452" w:type="dxa"/>
            <w:tcPrChange w:id="2178"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179" w:name="PhanTramKhoiNgoaiBan"/>
            <w:r w:rsidRPr="00E64F3E">
              <w:rPr>
                <w:rFonts w:ascii="Times New Roman" w:hAnsi="Times New Roman" w:cs="Times New Roman"/>
                <w:sz w:val="24"/>
                <w:szCs w:val="24"/>
                <w:rPrChange w:id="2180" w:author="qnguyen37" w:date="2012-08-14T09:43:00Z">
                  <w:rPr>
                    <w:rFonts w:ascii="Times New Roman" w:hAnsi="Times New Roman" w:cs="Times New Roman"/>
                    <w:color w:val="0000FF"/>
                    <w:sz w:val="24"/>
                    <w:szCs w:val="24"/>
                    <w:u w:val="single"/>
                  </w:rPr>
                </w:rPrChange>
              </w:rPr>
              <w:t>PhanTramKhoiNgoaiBan</w:t>
            </w:r>
            <w:bookmarkEnd w:id="2179"/>
          </w:p>
          <w:p w:rsidR="001E5F49" w:rsidRPr="006A244A" w:rsidDel="00577E60" w:rsidRDefault="001E5F49" w:rsidP="008244DF">
            <w:pPr>
              <w:spacing w:after="200" w:line="276" w:lineRule="auto"/>
              <w:jc w:val="both"/>
              <w:rPr>
                <w:del w:id="2181" w:author="qnguyen37" w:date="2012-08-15T17:14:00Z"/>
                <w:rFonts w:ascii="Times New Roman" w:hAnsi="Times New Roman" w:cs="Times New Roman"/>
                <w:sz w:val="24"/>
                <w:szCs w:val="24"/>
              </w:rPr>
            </w:pPr>
          </w:p>
          <w:p w:rsidR="001E5F49" w:rsidRPr="006A244A" w:rsidDel="00577E60" w:rsidRDefault="00E64F3E" w:rsidP="008244DF">
            <w:pPr>
              <w:spacing w:after="200" w:line="276" w:lineRule="auto"/>
              <w:jc w:val="both"/>
              <w:rPr>
                <w:del w:id="2182" w:author="qnguyen37" w:date="2012-08-15T17:14:00Z"/>
                <w:rFonts w:ascii="Times New Roman" w:hAnsi="Times New Roman" w:cs="Times New Roman"/>
                <w:sz w:val="24"/>
                <w:szCs w:val="24"/>
              </w:rPr>
            </w:pPr>
            <w:del w:id="2183" w:author="qnguyen37" w:date="2012-08-15T17:14:00Z">
              <w:r w:rsidRPr="00E64F3E">
                <w:rPr>
                  <w:rFonts w:ascii="Times New Roman" w:hAnsi="Times New Roman" w:cs="Times New Roman"/>
                  <w:sz w:val="24"/>
                  <w:szCs w:val="24"/>
                  <w:rPrChange w:id="2184" w:author="qnguyen37" w:date="2012-08-14T09:43:00Z">
                    <w:rPr>
                      <w:rFonts w:ascii="Times New Roman" w:hAnsi="Times New Roman" w:cs="Times New Roman"/>
                      <w:color w:val="0000FF"/>
                      <w:sz w:val="24"/>
                      <w:szCs w:val="24"/>
                      <w:u w:val="single"/>
                    </w:rPr>
                  </w:rPrChange>
                </w:rPr>
                <w:delText>Input: table, thông tin giao dịch của khối ngoại.</w:delText>
              </w:r>
            </w:del>
          </w:p>
          <w:p w:rsidR="00E64F3E" w:rsidRDefault="00E64F3E">
            <w:pPr>
              <w:spacing w:after="200" w:line="276" w:lineRule="auto"/>
              <w:jc w:val="both"/>
              <w:rPr>
                <w:rFonts w:ascii="Times New Roman" w:hAnsi="Times New Roman" w:cs="Times New Roman"/>
                <w:sz w:val="24"/>
                <w:szCs w:val="24"/>
              </w:rPr>
            </w:pPr>
            <w:del w:id="2185" w:author="qnguyen37" w:date="2012-08-15T17:15:00Z">
              <w:r w:rsidRPr="00E64F3E">
                <w:rPr>
                  <w:rFonts w:ascii="Times New Roman" w:hAnsi="Times New Roman" w:cs="Times New Roman"/>
                  <w:sz w:val="24"/>
                  <w:szCs w:val="24"/>
                  <w:rPrChange w:id="2186" w:author="qnguyen37" w:date="2012-08-14T09:43:00Z">
                    <w:rPr>
                      <w:rFonts w:ascii="Times New Roman" w:hAnsi="Times New Roman" w:cs="Times New Roman"/>
                      <w:color w:val="0000FF"/>
                      <w:sz w:val="24"/>
                      <w:szCs w:val="24"/>
                      <w:u w:val="single"/>
                    </w:rPr>
                  </w:rPrChange>
                </w:rPr>
                <w:delText xml:space="preserve">Output: </w:delText>
              </w:r>
            </w:del>
            <w:del w:id="2187" w:author="qnguyen37" w:date="2012-08-15T17:14:00Z">
              <w:r w:rsidRPr="00E64F3E">
                <w:rPr>
                  <w:rFonts w:ascii="Times New Roman" w:hAnsi="Times New Roman" w:cs="Times New Roman"/>
                  <w:sz w:val="24"/>
                  <w:szCs w:val="24"/>
                  <w:rPrChange w:id="2188" w:author="qnguyen37" w:date="2012-08-14T09:43:00Z">
                    <w:rPr>
                      <w:rFonts w:ascii="Times New Roman" w:hAnsi="Times New Roman" w:cs="Times New Roman"/>
                      <w:color w:val="0000FF"/>
                      <w:sz w:val="24"/>
                      <w:szCs w:val="24"/>
                      <w:u w:val="single"/>
                    </w:rPr>
                  </w:rPrChange>
                </w:rPr>
                <w:delText>demical, phần trăm khối lương bán của khối ngoại.</w:delText>
              </w:r>
            </w:del>
          </w:p>
        </w:tc>
        <w:tc>
          <w:tcPr>
            <w:tcW w:w="1800" w:type="dxa"/>
            <w:tcPrChange w:id="2189" w:author="quan_nh" w:date="2012-08-25T10:47:00Z">
              <w:tcPr>
                <w:tcW w:w="1782" w:type="dxa"/>
                <w:gridSpan w:val="3"/>
              </w:tcPr>
            </w:tcPrChange>
          </w:tcPr>
          <w:p w:rsidR="001E5F49" w:rsidRPr="00000CEF" w:rsidRDefault="001E5F49" w:rsidP="008244DF">
            <w:pPr>
              <w:jc w:val="both"/>
              <w:rPr>
                <w:ins w:id="2190" w:author="qnguyen37" w:date="2012-08-14T09:30:00Z"/>
                <w:rFonts w:ascii="Times New Roman" w:hAnsi="Times New Roman" w:cs="Times New Roman"/>
                <w:sz w:val="24"/>
                <w:szCs w:val="24"/>
              </w:rPr>
            </w:pPr>
          </w:p>
        </w:tc>
        <w:tc>
          <w:tcPr>
            <w:tcW w:w="2070" w:type="dxa"/>
            <w:tcPrChange w:id="2191" w:author="quan_nh" w:date="2012-08-25T10:47:00Z">
              <w:tcPr>
                <w:tcW w:w="1800" w:type="dxa"/>
                <w:gridSpan w:val="5"/>
              </w:tcPr>
            </w:tcPrChange>
          </w:tcPr>
          <w:p w:rsidR="001E5F49" w:rsidRPr="00000CEF" w:rsidRDefault="00577E60" w:rsidP="008244DF">
            <w:pPr>
              <w:jc w:val="both"/>
              <w:rPr>
                <w:ins w:id="2192" w:author="qnguyen37" w:date="2012-08-14T09:30:00Z"/>
                <w:rFonts w:ascii="Times New Roman" w:hAnsi="Times New Roman" w:cs="Times New Roman"/>
                <w:sz w:val="24"/>
                <w:szCs w:val="24"/>
              </w:rPr>
            </w:pPr>
            <w:ins w:id="2193" w:author="qnguyen37" w:date="2012-08-15T17:14:00Z">
              <w:r w:rsidRPr="00386165">
                <w:rPr>
                  <w:rFonts w:ascii="Times New Roman" w:hAnsi="Times New Roman" w:cs="Times New Roman"/>
                  <w:sz w:val="24"/>
                  <w:szCs w:val="24"/>
                </w:rPr>
                <w:t>demical, phần trăm khối lương bán của khối ngoại.</w:t>
              </w:r>
            </w:ins>
          </w:p>
        </w:tc>
        <w:tc>
          <w:tcPr>
            <w:tcW w:w="990" w:type="dxa"/>
            <w:gridSpan w:val="2"/>
            <w:tcPrChange w:id="2194" w:author="quan_nh" w:date="2012-08-25T10:47:00Z">
              <w:tcPr>
                <w:tcW w:w="1350" w:type="dxa"/>
              </w:tcPr>
            </w:tcPrChange>
          </w:tcPr>
          <w:p w:rsidR="001E5F49" w:rsidRPr="00000CEF" w:rsidRDefault="001E5F49" w:rsidP="008244DF">
            <w:pPr>
              <w:jc w:val="both"/>
              <w:rPr>
                <w:ins w:id="2195" w:author="qnguyen37" w:date="2012-08-14T09:41:00Z"/>
                <w:rFonts w:ascii="Times New Roman" w:hAnsi="Times New Roman" w:cs="Times New Roman"/>
                <w:sz w:val="24"/>
                <w:szCs w:val="24"/>
              </w:rPr>
            </w:pPr>
          </w:p>
        </w:tc>
        <w:tc>
          <w:tcPr>
            <w:tcW w:w="2250" w:type="dxa"/>
            <w:gridSpan w:val="2"/>
            <w:tcPrChange w:id="2196"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Phần trăm khối lượng bán ra của khối ngoại xét trên khối lượng bán ra của toàn thị trường.</w:t>
            </w:r>
          </w:p>
        </w:tc>
        <w:tc>
          <w:tcPr>
            <w:tcW w:w="3330" w:type="dxa"/>
            <w:gridSpan w:val="2"/>
            <w:tcPrChange w:id="2197"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198" w:author="quan_nh" w:date="2012-08-25T10:47:00Z">
              <w:tcPr>
                <w:tcW w:w="4140" w:type="dxa"/>
                <w:gridSpan w:val="2"/>
              </w:tcPr>
            </w:tcPrChange>
          </w:tcPr>
          <w:p w:rsidR="001E5F49" w:rsidRPr="00000CEF" w:rsidRDefault="001E5F49" w:rsidP="008244DF">
            <w:pPr>
              <w:jc w:val="both"/>
              <w:rPr>
                <w:ins w:id="2199" w:author="qnguyen37" w:date="2012-08-15T15:59:00Z"/>
                <w:rFonts w:ascii="Times New Roman" w:hAnsi="Times New Roman" w:cs="Times New Roman"/>
                <w:sz w:val="24"/>
                <w:szCs w:val="24"/>
              </w:rPr>
            </w:pPr>
          </w:p>
        </w:tc>
      </w:tr>
      <w:tr w:rsidR="001E5F49" w:rsidRPr="00000CEF" w:rsidTr="0080575E">
        <w:trPr>
          <w:trPrChange w:id="2200" w:author="quan_nh" w:date="2012-08-25T10:47:00Z">
            <w:trPr>
              <w:gridBefore w:val="1"/>
            </w:trPr>
          </w:trPrChange>
        </w:trPr>
        <w:tc>
          <w:tcPr>
            <w:tcW w:w="2452" w:type="dxa"/>
            <w:tcPrChange w:id="2201"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202" w:name="MaNganhTangManh"/>
            <w:r w:rsidRPr="00E64F3E">
              <w:rPr>
                <w:rFonts w:ascii="Times New Roman" w:hAnsi="Times New Roman" w:cs="Times New Roman"/>
                <w:sz w:val="24"/>
                <w:szCs w:val="24"/>
                <w:rPrChange w:id="2203" w:author="qnguyen37" w:date="2012-08-14T09:43:00Z">
                  <w:rPr>
                    <w:rFonts w:ascii="Times New Roman" w:hAnsi="Times New Roman" w:cs="Times New Roman"/>
                    <w:color w:val="0000FF"/>
                    <w:sz w:val="24"/>
                    <w:szCs w:val="24"/>
                    <w:u w:val="single"/>
                  </w:rPr>
                </w:rPrChange>
              </w:rPr>
              <w:t>MaNganhTangManh</w:t>
            </w:r>
            <w:bookmarkEnd w:id="2202"/>
          </w:p>
          <w:p w:rsidR="001E5F49" w:rsidRPr="006A244A" w:rsidRDefault="001E5F49" w:rsidP="008244DF">
            <w:pPr>
              <w:spacing w:after="200" w:line="276" w:lineRule="auto"/>
              <w:jc w:val="both"/>
              <w:rPr>
                <w:rFonts w:ascii="Times New Roman" w:hAnsi="Times New Roman" w:cs="Times New Roman"/>
                <w:sz w:val="24"/>
                <w:szCs w:val="24"/>
              </w:rPr>
            </w:pPr>
          </w:p>
          <w:p w:rsidR="001E5F49" w:rsidRPr="006A244A" w:rsidDel="000F17CA" w:rsidRDefault="00E64F3E" w:rsidP="008244DF">
            <w:pPr>
              <w:spacing w:after="200" w:line="276" w:lineRule="auto"/>
              <w:jc w:val="both"/>
              <w:rPr>
                <w:del w:id="2204" w:author="qnguyen37" w:date="2012-08-15T17:15:00Z"/>
                <w:rFonts w:ascii="Times New Roman" w:hAnsi="Times New Roman" w:cs="Times New Roman"/>
                <w:sz w:val="24"/>
                <w:szCs w:val="24"/>
              </w:rPr>
            </w:pPr>
            <w:del w:id="2205" w:author="qnguyen37" w:date="2012-08-15T17:15:00Z">
              <w:r w:rsidRPr="00E64F3E">
                <w:rPr>
                  <w:rFonts w:ascii="Times New Roman" w:hAnsi="Times New Roman" w:cs="Times New Roman"/>
                  <w:sz w:val="24"/>
                  <w:szCs w:val="24"/>
                  <w:rPrChange w:id="2206" w:author="qnguyen37" w:date="2012-08-14T09:43:00Z">
                    <w:rPr>
                      <w:rFonts w:ascii="Times New Roman" w:hAnsi="Times New Roman" w:cs="Times New Roman"/>
                      <w:color w:val="0000FF"/>
                      <w:sz w:val="24"/>
                      <w:szCs w:val="24"/>
                      <w:u w:val="single"/>
                    </w:rPr>
                  </w:rPrChange>
                </w:rPr>
                <w:delText>Input: table, thông tin giao dịch của toàn thị trường.</w:delText>
              </w:r>
            </w:del>
          </w:p>
          <w:p w:rsidR="00E64F3E" w:rsidRDefault="00E64F3E">
            <w:pPr>
              <w:spacing w:after="200" w:line="276" w:lineRule="auto"/>
              <w:jc w:val="both"/>
              <w:rPr>
                <w:rFonts w:ascii="Times New Roman" w:hAnsi="Times New Roman" w:cs="Times New Roman"/>
                <w:sz w:val="24"/>
                <w:szCs w:val="24"/>
              </w:rPr>
            </w:pPr>
            <w:del w:id="2207" w:author="qnguyen37" w:date="2012-08-15T17:15:00Z">
              <w:r w:rsidRPr="00E64F3E">
                <w:rPr>
                  <w:rFonts w:ascii="Times New Roman" w:hAnsi="Times New Roman" w:cs="Times New Roman"/>
                  <w:sz w:val="24"/>
                  <w:szCs w:val="24"/>
                  <w:rPrChange w:id="2208" w:author="qnguyen37" w:date="2012-08-14T09:43:00Z">
                    <w:rPr>
                      <w:rFonts w:ascii="Times New Roman" w:hAnsi="Times New Roman" w:cs="Times New Roman"/>
                      <w:color w:val="0000FF"/>
                      <w:sz w:val="24"/>
                      <w:szCs w:val="24"/>
                      <w:u w:val="single"/>
                    </w:rPr>
                  </w:rPrChange>
                </w:rPr>
                <w:delText xml:space="preserve">Output: </w:delText>
              </w:r>
            </w:del>
            <w:moveFromRangeStart w:id="2209" w:author="qnguyen37" w:date="2012-08-15T17:15:00Z" w:name="move332814245"/>
            <w:moveFrom w:id="2210" w:author="qnguyen37" w:date="2012-08-15T17:15:00Z">
              <w:r w:rsidRPr="00E64F3E">
                <w:rPr>
                  <w:rFonts w:ascii="Times New Roman" w:hAnsi="Times New Roman" w:cs="Times New Roman"/>
                  <w:sz w:val="24"/>
                  <w:szCs w:val="24"/>
                  <w:rPrChange w:id="2211" w:author="qnguyen37" w:date="2012-08-14T09:43:00Z">
                    <w:rPr>
                      <w:rFonts w:ascii="Times New Roman" w:hAnsi="Times New Roman" w:cs="Times New Roman"/>
                      <w:color w:val="0000FF"/>
                      <w:sz w:val="24"/>
                      <w:szCs w:val="24"/>
                      <w:u w:val="single"/>
                    </w:rPr>
                  </w:rPrChange>
                </w:rPr>
                <w:t>array string, ngành tăng mạnh nhất trên sàn.</w:t>
              </w:r>
            </w:moveFrom>
          </w:p>
          <w:p w:rsidR="00E64F3E" w:rsidRDefault="00E64F3E">
            <w:pPr>
              <w:spacing w:after="200" w:line="276" w:lineRule="auto"/>
              <w:jc w:val="both"/>
              <w:rPr>
                <w:rFonts w:ascii="Times New Roman" w:hAnsi="Times New Roman" w:cs="Times New Roman"/>
                <w:sz w:val="24"/>
                <w:szCs w:val="24"/>
              </w:rPr>
            </w:pPr>
            <w:moveFrom w:id="2212" w:author="qnguyen37" w:date="2012-08-15T17:15:00Z">
              <w:r w:rsidRPr="00E64F3E">
                <w:rPr>
                  <w:rFonts w:ascii="Times New Roman" w:hAnsi="Times New Roman" w:cs="Times New Roman"/>
                  <w:sz w:val="24"/>
                  <w:szCs w:val="24"/>
                  <w:rPrChange w:id="2213" w:author="qnguyen37" w:date="2012-08-14T09:43:00Z">
                    <w:rPr>
                      <w:rFonts w:ascii="Times New Roman" w:hAnsi="Times New Roman" w:cs="Times New Roman"/>
                      <w:color w:val="0000FF"/>
                      <w:sz w:val="24"/>
                      <w:szCs w:val="24"/>
                      <w:u w:val="single"/>
                    </w:rPr>
                  </w:rPrChange>
                </w:rPr>
                <w:t>(Xem thêm bên nội dung).</w:t>
              </w:r>
            </w:moveFrom>
            <w:moveFromRangeEnd w:id="2209"/>
          </w:p>
        </w:tc>
        <w:tc>
          <w:tcPr>
            <w:tcW w:w="1800" w:type="dxa"/>
            <w:tcPrChange w:id="2214" w:author="quan_nh" w:date="2012-08-25T10:47:00Z">
              <w:tcPr>
                <w:tcW w:w="1782" w:type="dxa"/>
                <w:gridSpan w:val="3"/>
              </w:tcPr>
            </w:tcPrChange>
          </w:tcPr>
          <w:p w:rsidR="001E5F49" w:rsidRPr="00000CEF" w:rsidRDefault="001E5F49" w:rsidP="008244DF">
            <w:pPr>
              <w:jc w:val="both"/>
              <w:rPr>
                <w:ins w:id="2215" w:author="qnguyen37" w:date="2012-08-14T09:30:00Z"/>
                <w:rFonts w:ascii="Times New Roman" w:hAnsi="Times New Roman" w:cs="Times New Roman"/>
                <w:sz w:val="24"/>
                <w:szCs w:val="24"/>
              </w:rPr>
            </w:pPr>
          </w:p>
        </w:tc>
        <w:tc>
          <w:tcPr>
            <w:tcW w:w="2070" w:type="dxa"/>
            <w:tcPrChange w:id="2216" w:author="quan_nh" w:date="2012-08-25T10:47:00Z">
              <w:tcPr>
                <w:tcW w:w="1800" w:type="dxa"/>
                <w:gridSpan w:val="5"/>
              </w:tcPr>
            </w:tcPrChange>
          </w:tcPr>
          <w:p w:rsidR="000F17CA" w:rsidRPr="006A244A" w:rsidRDefault="000F17CA" w:rsidP="000F17CA">
            <w:pPr>
              <w:spacing w:after="200" w:line="276" w:lineRule="auto"/>
              <w:jc w:val="both"/>
              <w:rPr>
                <w:rFonts w:ascii="Times New Roman" w:hAnsi="Times New Roman" w:cs="Times New Roman"/>
                <w:sz w:val="24"/>
                <w:szCs w:val="24"/>
              </w:rPr>
            </w:pPr>
            <w:moveToRangeStart w:id="2217" w:author="qnguyen37" w:date="2012-08-15T17:15:00Z" w:name="move332814245"/>
            <w:moveTo w:id="2218" w:author="qnguyen37" w:date="2012-08-15T17:15:00Z">
              <w:r w:rsidRPr="00386165">
                <w:rPr>
                  <w:rFonts w:ascii="Times New Roman" w:hAnsi="Times New Roman" w:cs="Times New Roman"/>
                  <w:sz w:val="24"/>
                  <w:szCs w:val="24"/>
                </w:rPr>
                <w:t>array string, ngành tăng mạnh nhất trên sàn.</w:t>
              </w:r>
            </w:moveTo>
          </w:p>
          <w:p w:rsidR="001E5F49" w:rsidRPr="00000CEF" w:rsidRDefault="000F17CA" w:rsidP="000F17CA">
            <w:pPr>
              <w:jc w:val="both"/>
              <w:rPr>
                <w:ins w:id="2219" w:author="qnguyen37" w:date="2012-08-14T09:30:00Z"/>
                <w:rFonts w:ascii="Times New Roman" w:hAnsi="Times New Roman" w:cs="Times New Roman"/>
                <w:sz w:val="24"/>
                <w:szCs w:val="24"/>
              </w:rPr>
            </w:pPr>
            <w:moveTo w:id="2220" w:author="qnguyen37" w:date="2012-08-15T17:15:00Z">
              <w:r w:rsidRPr="00386165">
                <w:rPr>
                  <w:rFonts w:ascii="Times New Roman" w:hAnsi="Times New Roman" w:cs="Times New Roman"/>
                  <w:sz w:val="24"/>
                  <w:szCs w:val="24"/>
                </w:rPr>
                <w:t>(Xem thêm bên nội dung).</w:t>
              </w:r>
            </w:moveTo>
            <w:moveToRangeEnd w:id="2217"/>
          </w:p>
        </w:tc>
        <w:tc>
          <w:tcPr>
            <w:tcW w:w="990" w:type="dxa"/>
            <w:gridSpan w:val="2"/>
            <w:tcPrChange w:id="2221" w:author="quan_nh" w:date="2012-08-25T10:47:00Z">
              <w:tcPr>
                <w:tcW w:w="1350" w:type="dxa"/>
              </w:tcPr>
            </w:tcPrChange>
          </w:tcPr>
          <w:p w:rsidR="001E5F49" w:rsidRPr="00000CEF" w:rsidRDefault="001E5F49" w:rsidP="008244DF">
            <w:pPr>
              <w:jc w:val="both"/>
              <w:rPr>
                <w:ins w:id="2222" w:author="qnguyen37" w:date="2012-08-14T09:41:00Z"/>
                <w:rFonts w:ascii="Times New Roman" w:hAnsi="Times New Roman" w:cs="Times New Roman"/>
                <w:sz w:val="24"/>
                <w:szCs w:val="24"/>
              </w:rPr>
            </w:pPr>
          </w:p>
        </w:tc>
        <w:tc>
          <w:tcPr>
            <w:tcW w:w="2250" w:type="dxa"/>
            <w:gridSpan w:val="2"/>
            <w:tcPrChange w:id="2223"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Ngành có số lượng các mã tăng mạnh nhất trên toàn phiên giao dịch</w:t>
            </w:r>
          </w:p>
        </w:tc>
        <w:tc>
          <w:tcPr>
            <w:tcW w:w="3330" w:type="dxa"/>
            <w:gridSpan w:val="2"/>
            <w:tcPrChange w:id="2224"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 Ngành dâu khí, ngành BDS.</w:t>
            </w:r>
          </w:p>
        </w:tc>
        <w:tc>
          <w:tcPr>
            <w:tcW w:w="2610" w:type="dxa"/>
            <w:gridSpan w:val="2"/>
            <w:tcPrChange w:id="2225" w:author="quan_nh" w:date="2012-08-25T10:47:00Z">
              <w:tcPr>
                <w:tcW w:w="4140" w:type="dxa"/>
                <w:gridSpan w:val="2"/>
              </w:tcPr>
            </w:tcPrChange>
          </w:tcPr>
          <w:p w:rsidR="001E5F49" w:rsidRPr="00000CEF" w:rsidRDefault="001E5F49" w:rsidP="008244DF">
            <w:pPr>
              <w:jc w:val="both"/>
              <w:rPr>
                <w:ins w:id="2226" w:author="qnguyen37" w:date="2012-08-15T15:59:00Z"/>
                <w:rFonts w:ascii="Times New Roman" w:hAnsi="Times New Roman" w:cs="Times New Roman"/>
                <w:sz w:val="24"/>
                <w:szCs w:val="24"/>
              </w:rPr>
            </w:pPr>
          </w:p>
        </w:tc>
      </w:tr>
      <w:tr w:rsidR="001E5F49" w:rsidRPr="00000CEF" w:rsidTr="0080575E">
        <w:trPr>
          <w:trPrChange w:id="2227" w:author="quan_nh" w:date="2012-08-25T10:47:00Z">
            <w:trPr>
              <w:gridBefore w:val="1"/>
            </w:trPr>
          </w:trPrChange>
        </w:trPr>
        <w:tc>
          <w:tcPr>
            <w:tcW w:w="2452" w:type="dxa"/>
            <w:tcPrChange w:id="2228"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229" w:name="CPNganhTangManh"/>
            <w:r w:rsidRPr="00E64F3E">
              <w:rPr>
                <w:rFonts w:ascii="Times New Roman" w:hAnsi="Times New Roman" w:cs="Times New Roman"/>
                <w:sz w:val="24"/>
                <w:szCs w:val="24"/>
                <w:rPrChange w:id="2230" w:author="qnguyen37" w:date="2012-08-14T09:43:00Z">
                  <w:rPr>
                    <w:rFonts w:ascii="Times New Roman" w:hAnsi="Times New Roman" w:cs="Times New Roman"/>
                    <w:color w:val="0000FF"/>
                    <w:sz w:val="24"/>
                    <w:szCs w:val="24"/>
                    <w:u w:val="single"/>
                  </w:rPr>
                </w:rPrChange>
              </w:rPr>
              <w:t>CPNganhTangManh</w:t>
            </w:r>
            <w:bookmarkEnd w:id="2229"/>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del w:id="2231" w:author="qnguyen37" w:date="2012-08-15T15:55:00Z"/>
                <w:rFonts w:ascii="Times New Roman" w:hAnsi="Times New Roman" w:cs="Times New Roman"/>
                <w:sz w:val="24"/>
                <w:szCs w:val="24"/>
              </w:rPr>
            </w:pPr>
            <w:del w:id="2232" w:author="qnguyen37" w:date="2012-08-15T15:55:00Z">
              <w:r w:rsidRPr="00E64F3E">
                <w:rPr>
                  <w:rFonts w:ascii="Times New Roman" w:hAnsi="Times New Roman" w:cs="Times New Roman"/>
                  <w:sz w:val="24"/>
                  <w:szCs w:val="24"/>
                  <w:rPrChange w:id="2233" w:author="qnguyen37" w:date="2012-08-14T09:43:00Z">
                    <w:rPr>
                      <w:rFonts w:ascii="Times New Roman" w:hAnsi="Times New Roman" w:cs="Times New Roman"/>
                      <w:color w:val="0000FF"/>
                      <w:sz w:val="24"/>
                      <w:szCs w:val="24"/>
                      <w:u w:val="single"/>
                    </w:rPr>
                  </w:rPrChange>
                </w:rPr>
                <w:delText xml:space="preserve">Input: table, </w:delText>
              </w:r>
            </w:del>
            <w:moveFromRangeStart w:id="2234" w:author="qnguyen37" w:date="2012-08-15T15:55:00Z" w:name="move332809468"/>
            <w:moveFrom w:id="2235" w:author="qnguyen37" w:date="2012-08-15T15:55:00Z">
              <w:del w:id="2236" w:author="qnguyen37" w:date="2012-08-15T15:55:00Z">
                <w:r w:rsidRPr="00E64F3E">
                  <w:rPr>
                    <w:rFonts w:ascii="Times New Roman" w:hAnsi="Times New Roman" w:cs="Times New Roman"/>
                    <w:sz w:val="24"/>
                    <w:szCs w:val="24"/>
                    <w:rPrChange w:id="2237" w:author="qnguyen37" w:date="2012-08-14T09:43:00Z">
                      <w:rPr>
                        <w:rFonts w:ascii="Times New Roman" w:hAnsi="Times New Roman" w:cs="Times New Roman"/>
                        <w:color w:val="0000FF"/>
                        <w:sz w:val="24"/>
                        <w:szCs w:val="24"/>
                        <w:u w:val="single"/>
                      </w:rPr>
                    </w:rPrChange>
                  </w:rPr>
                  <w:delText>thông tin giao dịch của toàn thị trường, array string, MaNganhTangManh</w:delText>
                </w:r>
              </w:del>
            </w:moveFrom>
          </w:p>
          <w:p w:rsidR="00E64F3E" w:rsidRDefault="00E64F3E">
            <w:pPr>
              <w:spacing w:after="200" w:line="276" w:lineRule="auto"/>
              <w:jc w:val="both"/>
              <w:rPr>
                <w:del w:id="2238" w:author="qnguyen37" w:date="2012-08-15T15:55:00Z"/>
                <w:rFonts w:ascii="Times New Roman" w:hAnsi="Times New Roman" w:cs="Times New Roman"/>
                <w:sz w:val="24"/>
                <w:szCs w:val="24"/>
              </w:rPr>
            </w:pPr>
            <w:moveFrom w:id="2239" w:author="qnguyen37" w:date="2012-08-15T15:55:00Z">
              <w:del w:id="2240" w:author="qnguyen37" w:date="2012-08-15T15:55:00Z">
                <w:r w:rsidRPr="00E64F3E">
                  <w:rPr>
                    <w:rFonts w:ascii="Times New Roman" w:hAnsi="Times New Roman" w:cs="Times New Roman"/>
                    <w:sz w:val="24"/>
                    <w:szCs w:val="24"/>
                    <w:rPrChange w:id="2241" w:author="qnguyen37" w:date="2012-08-14T09:43:00Z">
                      <w:rPr>
                        <w:rFonts w:ascii="Times New Roman" w:hAnsi="Times New Roman" w:cs="Times New Roman"/>
                        <w:color w:val="0000FF"/>
                        <w:sz w:val="24"/>
                        <w:szCs w:val="24"/>
                        <w:u w:val="single"/>
                      </w:rPr>
                    </w:rPrChange>
                  </w:rPr>
                  <w:delText>().</w:delText>
                </w:r>
              </w:del>
            </w:moveFrom>
          </w:p>
          <w:moveFromRangeEnd w:id="2234"/>
          <w:p w:rsidR="00E64F3E" w:rsidRDefault="00E64F3E">
            <w:pPr>
              <w:spacing w:after="200" w:line="276" w:lineRule="auto"/>
              <w:jc w:val="both"/>
              <w:rPr>
                <w:rFonts w:ascii="Times New Roman" w:hAnsi="Times New Roman" w:cs="Times New Roman"/>
                <w:sz w:val="24"/>
                <w:szCs w:val="24"/>
              </w:rPr>
            </w:pPr>
            <w:del w:id="2242" w:author="qnguyen37" w:date="2012-08-15T15:55:00Z">
              <w:r w:rsidRPr="00E64F3E">
                <w:rPr>
                  <w:rFonts w:ascii="Times New Roman" w:hAnsi="Times New Roman" w:cs="Times New Roman"/>
                  <w:sz w:val="24"/>
                  <w:szCs w:val="24"/>
                  <w:rPrChange w:id="2243" w:author="qnguyen37" w:date="2012-08-14T09:43:00Z">
                    <w:rPr>
                      <w:rFonts w:ascii="Times New Roman" w:hAnsi="Times New Roman" w:cs="Times New Roman"/>
                      <w:color w:val="0000FF"/>
                      <w:sz w:val="24"/>
                      <w:szCs w:val="24"/>
                      <w:u w:val="single"/>
                    </w:rPr>
                  </w:rPrChange>
                </w:rPr>
                <w:delText>Output: array string, danh sách các cổ phiếu tương ứng với mã ngành tăng mạnh.</w:delText>
              </w:r>
            </w:del>
          </w:p>
        </w:tc>
        <w:tc>
          <w:tcPr>
            <w:tcW w:w="1800" w:type="dxa"/>
            <w:tcPrChange w:id="2244" w:author="quan_nh" w:date="2012-08-25T10:47:00Z">
              <w:tcPr>
                <w:tcW w:w="1782" w:type="dxa"/>
                <w:gridSpan w:val="3"/>
              </w:tcPr>
            </w:tcPrChange>
          </w:tcPr>
          <w:p w:rsidR="001E5F49" w:rsidRPr="006A244A" w:rsidRDefault="001E5F49" w:rsidP="00F37BD2">
            <w:pPr>
              <w:spacing w:after="200" w:line="276" w:lineRule="auto"/>
              <w:jc w:val="both"/>
              <w:rPr>
                <w:rFonts w:ascii="Times New Roman" w:hAnsi="Times New Roman" w:cs="Times New Roman"/>
                <w:sz w:val="24"/>
                <w:szCs w:val="24"/>
              </w:rPr>
            </w:pPr>
            <w:moveToRangeStart w:id="2245" w:author="qnguyen37" w:date="2012-08-15T15:55:00Z" w:name="move332809468"/>
            <w:moveTo w:id="2246" w:author="qnguyen37" w:date="2012-08-15T15:55:00Z">
              <w:r w:rsidRPr="00386165">
                <w:rPr>
                  <w:rFonts w:ascii="Times New Roman" w:hAnsi="Times New Roman" w:cs="Times New Roman"/>
                  <w:sz w:val="24"/>
                  <w:szCs w:val="24"/>
                </w:rPr>
                <w:t>thông tin giao dịch của toàn thị trường, array string, MaNganhTangManh</w:t>
              </w:r>
            </w:moveTo>
          </w:p>
          <w:p w:rsidR="001E5F49" w:rsidRPr="006A244A" w:rsidRDefault="001E5F49" w:rsidP="00F37BD2">
            <w:pPr>
              <w:spacing w:after="200" w:line="276" w:lineRule="auto"/>
              <w:jc w:val="both"/>
              <w:rPr>
                <w:rFonts w:ascii="Times New Roman" w:hAnsi="Times New Roman" w:cs="Times New Roman"/>
                <w:sz w:val="24"/>
                <w:szCs w:val="24"/>
              </w:rPr>
            </w:pPr>
            <w:moveTo w:id="2247" w:author="qnguyen37" w:date="2012-08-15T15:55:00Z">
              <w:r w:rsidRPr="00386165">
                <w:rPr>
                  <w:rFonts w:ascii="Times New Roman" w:hAnsi="Times New Roman" w:cs="Times New Roman"/>
                  <w:sz w:val="24"/>
                  <w:szCs w:val="24"/>
                </w:rPr>
                <w:t>().</w:t>
              </w:r>
            </w:moveTo>
          </w:p>
          <w:moveToRangeEnd w:id="2245"/>
          <w:p w:rsidR="001E5F49" w:rsidRPr="00000CEF" w:rsidRDefault="001E5F49" w:rsidP="008244DF">
            <w:pPr>
              <w:jc w:val="both"/>
              <w:rPr>
                <w:ins w:id="2248" w:author="qnguyen37" w:date="2012-08-14T09:30:00Z"/>
                <w:rFonts w:ascii="Times New Roman" w:hAnsi="Times New Roman" w:cs="Times New Roman"/>
                <w:sz w:val="24"/>
                <w:szCs w:val="24"/>
              </w:rPr>
            </w:pPr>
          </w:p>
        </w:tc>
        <w:tc>
          <w:tcPr>
            <w:tcW w:w="2070" w:type="dxa"/>
            <w:tcPrChange w:id="2249" w:author="quan_nh" w:date="2012-08-25T10:47:00Z">
              <w:tcPr>
                <w:tcW w:w="1800" w:type="dxa"/>
                <w:gridSpan w:val="5"/>
              </w:tcPr>
            </w:tcPrChange>
          </w:tcPr>
          <w:p w:rsidR="001E5F49" w:rsidRPr="00000CEF" w:rsidRDefault="001E5F49" w:rsidP="008244DF">
            <w:pPr>
              <w:jc w:val="both"/>
              <w:rPr>
                <w:ins w:id="2250" w:author="qnguyen37" w:date="2012-08-14T09:30:00Z"/>
                <w:rFonts w:ascii="Times New Roman" w:hAnsi="Times New Roman" w:cs="Times New Roman"/>
                <w:sz w:val="24"/>
                <w:szCs w:val="24"/>
              </w:rPr>
            </w:pPr>
            <w:ins w:id="2251" w:author="qnguyen37" w:date="2012-08-15T15:55:00Z">
              <w:r w:rsidRPr="00386165">
                <w:rPr>
                  <w:rFonts w:ascii="Times New Roman" w:hAnsi="Times New Roman" w:cs="Times New Roman"/>
                  <w:sz w:val="24"/>
                  <w:szCs w:val="24"/>
                </w:rPr>
                <w:t>array string, danh sách các cổ phiếu tương ứng với mã ngành tăng mạnh.</w:t>
              </w:r>
            </w:ins>
          </w:p>
        </w:tc>
        <w:tc>
          <w:tcPr>
            <w:tcW w:w="990" w:type="dxa"/>
            <w:gridSpan w:val="2"/>
            <w:tcPrChange w:id="2252" w:author="quan_nh" w:date="2012-08-25T10:47:00Z">
              <w:tcPr>
                <w:tcW w:w="1350" w:type="dxa"/>
              </w:tcPr>
            </w:tcPrChange>
          </w:tcPr>
          <w:p w:rsidR="001E5F49" w:rsidRPr="00000CEF" w:rsidRDefault="001E5F49" w:rsidP="008244DF">
            <w:pPr>
              <w:jc w:val="both"/>
              <w:rPr>
                <w:ins w:id="2253" w:author="qnguyen37" w:date="2012-08-14T09:41:00Z"/>
                <w:rFonts w:ascii="Times New Roman" w:hAnsi="Times New Roman" w:cs="Times New Roman"/>
                <w:sz w:val="24"/>
                <w:szCs w:val="24"/>
              </w:rPr>
            </w:pPr>
          </w:p>
        </w:tc>
        <w:tc>
          <w:tcPr>
            <w:tcW w:w="2250" w:type="dxa"/>
            <w:gridSpan w:val="2"/>
            <w:tcPrChange w:id="2254"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Danh sách các cổ phiếu của ngành đó tăng mạnh nhất trong toàn bộ diễn biến của hôm nay.</w:t>
            </w:r>
          </w:p>
        </w:tc>
        <w:tc>
          <w:tcPr>
            <w:tcW w:w="3330" w:type="dxa"/>
            <w:gridSpan w:val="2"/>
            <w:tcPrChange w:id="2255"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p>
        </w:tc>
        <w:tc>
          <w:tcPr>
            <w:tcW w:w="2610" w:type="dxa"/>
            <w:gridSpan w:val="2"/>
            <w:tcPrChange w:id="2256" w:author="quan_nh" w:date="2012-08-25T10:47:00Z">
              <w:tcPr>
                <w:tcW w:w="4140" w:type="dxa"/>
                <w:gridSpan w:val="2"/>
              </w:tcPr>
            </w:tcPrChange>
          </w:tcPr>
          <w:p w:rsidR="001E5F49" w:rsidRPr="00000CEF" w:rsidRDefault="001E5F49" w:rsidP="008244DF">
            <w:pPr>
              <w:jc w:val="both"/>
              <w:rPr>
                <w:ins w:id="2257" w:author="qnguyen37" w:date="2012-08-15T15:59:00Z"/>
                <w:rFonts w:ascii="Times New Roman" w:hAnsi="Times New Roman" w:cs="Times New Roman"/>
                <w:sz w:val="24"/>
                <w:szCs w:val="24"/>
              </w:rPr>
            </w:pPr>
          </w:p>
        </w:tc>
      </w:tr>
      <w:tr w:rsidR="001E5F49" w:rsidRPr="00000CEF" w:rsidTr="0080575E">
        <w:trPr>
          <w:trPrChange w:id="2258" w:author="quan_nh" w:date="2012-08-25T10:47:00Z">
            <w:trPr>
              <w:gridBefore w:val="1"/>
            </w:trPr>
          </w:trPrChange>
        </w:trPr>
        <w:tc>
          <w:tcPr>
            <w:tcW w:w="2452" w:type="dxa"/>
            <w:tcPrChange w:id="2259" w:author="quan_nh" w:date="2012-08-25T10:47:00Z">
              <w:tcPr>
                <w:tcW w:w="2504" w:type="dxa"/>
                <w:gridSpan w:val="4"/>
              </w:tcPr>
            </w:tcPrChange>
          </w:tcPr>
          <w:p w:rsidR="001E5F49" w:rsidRPr="006A244A" w:rsidRDefault="00E64F3E" w:rsidP="008244DF">
            <w:pPr>
              <w:spacing w:after="200" w:line="276" w:lineRule="auto"/>
              <w:jc w:val="both"/>
              <w:rPr>
                <w:rFonts w:ascii="Times New Roman" w:hAnsi="Times New Roman" w:cs="Times New Roman"/>
                <w:sz w:val="24"/>
                <w:szCs w:val="24"/>
              </w:rPr>
            </w:pPr>
            <w:bookmarkStart w:id="2260" w:name="XuHuongMaBlueChip"/>
            <w:r w:rsidRPr="00E64F3E">
              <w:rPr>
                <w:rFonts w:ascii="Times New Roman" w:hAnsi="Times New Roman" w:cs="Times New Roman"/>
                <w:sz w:val="24"/>
                <w:szCs w:val="24"/>
                <w:rPrChange w:id="2261" w:author="qnguyen37" w:date="2012-08-14T09:43:00Z">
                  <w:rPr>
                    <w:rFonts w:ascii="Times New Roman" w:hAnsi="Times New Roman" w:cs="Times New Roman"/>
                    <w:color w:val="0000FF"/>
                    <w:sz w:val="24"/>
                    <w:szCs w:val="24"/>
                    <w:u w:val="single"/>
                  </w:rPr>
                </w:rPrChange>
              </w:rPr>
              <w:lastRenderedPageBreak/>
              <w:t>XuHuongMaBlueChip</w:t>
            </w:r>
            <w:bookmarkEnd w:id="2260"/>
          </w:p>
          <w:p w:rsidR="001E5F49" w:rsidRPr="006A244A" w:rsidRDefault="001E5F49" w:rsidP="008244DF">
            <w:pPr>
              <w:spacing w:after="200" w:line="276" w:lineRule="auto"/>
              <w:jc w:val="both"/>
              <w:rPr>
                <w:rFonts w:ascii="Times New Roman" w:hAnsi="Times New Roman" w:cs="Times New Roman"/>
                <w:sz w:val="24"/>
                <w:szCs w:val="24"/>
              </w:rPr>
            </w:pPr>
          </w:p>
          <w:p w:rsidR="00E64F3E" w:rsidRDefault="00E64F3E">
            <w:pPr>
              <w:spacing w:after="200" w:line="276" w:lineRule="auto"/>
              <w:jc w:val="both"/>
              <w:rPr>
                <w:del w:id="2262" w:author="qnguyen37" w:date="2012-08-15T15:55:00Z"/>
                <w:rFonts w:ascii="Times New Roman" w:hAnsi="Times New Roman" w:cs="Times New Roman"/>
                <w:sz w:val="24"/>
                <w:szCs w:val="24"/>
              </w:rPr>
            </w:pPr>
            <w:del w:id="2263" w:author="qnguyen37" w:date="2012-08-15T15:55:00Z">
              <w:r w:rsidRPr="00E64F3E">
                <w:rPr>
                  <w:rFonts w:ascii="Times New Roman" w:hAnsi="Times New Roman" w:cs="Times New Roman"/>
                  <w:sz w:val="24"/>
                  <w:szCs w:val="24"/>
                  <w:rPrChange w:id="2264" w:author="qnguyen37" w:date="2012-08-14T09:43:00Z">
                    <w:rPr>
                      <w:rFonts w:ascii="Times New Roman" w:hAnsi="Times New Roman" w:cs="Times New Roman"/>
                      <w:color w:val="0000FF"/>
                      <w:sz w:val="24"/>
                      <w:szCs w:val="24"/>
                      <w:u w:val="single"/>
                    </w:rPr>
                  </w:rPrChange>
                </w:rPr>
                <w:delText>Input: table, danh sách các mã bluechips cùng với tình hình giao dịch trong ngày.</w:delText>
              </w:r>
            </w:del>
          </w:p>
          <w:p w:rsidR="00E64F3E" w:rsidRDefault="00E64F3E">
            <w:pPr>
              <w:spacing w:after="200" w:line="276" w:lineRule="auto"/>
              <w:jc w:val="both"/>
              <w:rPr>
                <w:del w:id="2265" w:author="qnguyen37" w:date="2012-08-14T10:11:00Z"/>
                <w:rFonts w:ascii="Times New Roman" w:hAnsi="Times New Roman" w:cs="Times New Roman"/>
                <w:sz w:val="24"/>
                <w:szCs w:val="24"/>
              </w:rPr>
            </w:pPr>
            <w:del w:id="2266" w:author="qnguyen37" w:date="2012-08-15T15:55:00Z">
              <w:r w:rsidRPr="00E64F3E">
                <w:rPr>
                  <w:rFonts w:ascii="Times New Roman" w:hAnsi="Times New Roman" w:cs="Times New Roman"/>
                  <w:sz w:val="24"/>
                  <w:szCs w:val="24"/>
                  <w:rPrChange w:id="2267" w:author="qnguyen37" w:date="2012-08-14T09:43:00Z">
                    <w:rPr>
                      <w:rFonts w:ascii="Times New Roman" w:hAnsi="Times New Roman" w:cs="Times New Roman"/>
                      <w:color w:val="0000FF"/>
                      <w:sz w:val="24"/>
                      <w:szCs w:val="24"/>
                      <w:u w:val="single"/>
                    </w:rPr>
                  </w:rPrChange>
                </w:rPr>
                <w:delText xml:space="preserve">Output: </w:delText>
              </w:r>
            </w:del>
            <w:del w:id="2268" w:author="qnguyen37" w:date="2012-08-14T10:11:00Z">
              <w:r w:rsidRPr="00E64F3E">
                <w:rPr>
                  <w:rFonts w:ascii="Times New Roman" w:hAnsi="Times New Roman" w:cs="Times New Roman"/>
                  <w:sz w:val="24"/>
                  <w:szCs w:val="24"/>
                  <w:rPrChange w:id="2269" w:author="qnguyen37" w:date="2012-08-14T09:43:00Z">
                    <w:rPr>
                      <w:rFonts w:ascii="Times New Roman" w:hAnsi="Times New Roman" w:cs="Times New Roman"/>
                      <w:color w:val="0000FF"/>
                      <w:sz w:val="24"/>
                      <w:szCs w:val="24"/>
                      <w:u w:val="single"/>
                    </w:rPr>
                  </w:rPrChange>
                </w:rPr>
                <w:delText>string , Xu hướng chung của các mã bluechips trong ngày.</w:delText>
              </w:r>
            </w:del>
          </w:p>
          <w:p w:rsidR="00E64F3E" w:rsidRDefault="00E64F3E">
            <w:pPr>
              <w:spacing w:after="200" w:line="276" w:lineRule="auto"/>
              <w:jc w:val="both"/>
              <w:rPr>
                <w:rFonts w:ascii="Times New Roman" w:hAnsi="Times New Roman" w:cs="Times New Roman"/>
                <w:sz w:val="24"/>
                <w:szCs w:val="24"/>
              </w:rPr>
            </w:pPr>
            <w:del w:id="2270" w:author="qnguyen37" w:date="2012-08-14T10:11:00Z">
              <w:r w:rsidRPr="00E64F3E">
                <w:rPr>
                  <w:rFonts w:ascii="Times New Roman" w:hAnsi="Times New Roman" w:cs="Times New Roman"/>
                  <w:sz w:val="24"/>
                  <w:szCs w:val="24"/>
                  <w:rPrChange w:id="2271" w:author="qnguyen37" w:date="2012-08-14T09:43:00Z">
                    <w:rPr>
                      <w:rFonts w:ascii="Times New Roman" w:hAnsi="Times New Roman" w:cs="Times New Roman"/>
                      <w:color w:val="0000FF"/>
                      <w:sz w:val="24"/>
                      <w:szCs w:val="24"/>
                      <w:u w:val="single"/>
                    </w:rPr>
                  </w:rPrChange>
                </w:rPr>
                <w:delText>(Xem thêm bên nội dung).</w:delText>
              </w:r>
            </w:del>
          </w:p>
        </w:tc>
        <w:tc>
          <w:tcPr>
            <w:tcW w:w="1800" w:type="dxa"/>
            <w:tcPrChange w:id="2272" w:author="quan_nh" w:date="2012-08-25T10:47:00Z">
              <w:tcPr>
                <w:tcW w:w="1782" w:type="dxa"/>
                <w:gridSpan w:val="3"/>
              </w:tcPr>
            </w:tcPrChange>
          </w:tcPr>
          <w:p w:rsidR="001E5F49" w:rsidRPr="00000CEF" w:rsidRDefault="001E5F49" w:rsidP="008244DF">
            <w:pPr>
              <w:jc w:val="both"/>
              <w:rPr>
                <w:ins w:id="2273" w:author="qnguyen37" w:date="2012-08-14T09:30:00Z"/>
                <w:rFonts w:ascii="Times New Roman" w:hAnsi="Times New Roman" w:cs="Times New Roman"/>
                <w:sz w:val="24"/>
                <w:szCs w:val="24"/>
              </w:rPr>
            </w:pPr>
            <w:ins w:id="2274" w:author="qnguyen37" w:date="2012-08-15T15:55:00Z">
              <w:r w:rsidRPr="00386165">
                <w:rPr>
                  <w:rFonts w:ascii="Times New Roman" w:hAnsi="Times New Roman" w:cs="Times New Roman"/>
                  <w:sz w:val="24"/>
                  <w:szCs w:val="24"/>
                </w:rPr>
                <w:t>danh sách các mã bluechips cùng với tình hình giao dịch</w:t>
              </w:r>
            </w:ins>
          </w:p>
        </w:tc>
        <w:tc>
          <w:tcPr>
            <w:tcW w:w="2070" w:type="dxa"/>
            <w:tcPrChange w:id="2275" w:author="quan_nh" w:date="2012-08-25T10:47:00Z">
              <w:tcPr>
                <w:tcW w:w="1800" w:type="dxa"/>
                <w:gridSpan w:val="5"/>
              </w:tcPr>
            </w:tcPrChange>
          </w:tcPr>
          <w:p w:rsidR="001E5F49" w:rsidRPr="00000CEF" w:rsidRDefault="001E5F49" w:rsidP="008244DF">
            <w:pPr>
              <w:jc w:val="both"/>
              <w:rPr>
                <w:ins w:id="2276" w:author="qnguyen37" w:date="2012-08-14T09:30:00Z"/>
                <w:rFonts w:ascii="Times New Roman" w:hAnsi="Times New Roman" w:cs="Times New Roman"/>
                <w:sz w:val="24"/>
                <w:szCs w:val="24"/>
              </w:rPr>
            </w:pPr>
          </w:p>
        </w:tc>
        <w:tc>
          <w:tcPr>
            <w:tcW w:w="990" w:type="dxa"/>
            <w:gridSpan w:val="2"/>
            <w:tcPrChange w:id="2277" w:author="quan_nh" w:date="2012-08-25T10:47:00Z">
              <w:tcPr>
                <w:tcW w:w="1350" w:type="dxa"/>
              </w:tcPr>
            </w:tcPrChange>
          </w:tcPr>
          <w:p w:rsidR="001E5F49" w:rsidRPr="00000CEF" w:rsidRDefault="001E5F49" w:rsidP="008244DF">
            <w:pPr>
              <w:jc w:val="both"/>
              <w:rPr>
                <w:ins w:id="2278" w:author="qnguyen37" w:date="2012-08-14T09:41:00Z"/>
                <w:rFonts w:ascii="Times New Roman" w:hAnsi="Times New Roman" w:cs="Times New Roman"/>
                <w:sz w:val="24"/>
                <w:szCs w:val="24"/>
              </w:rPr>
            </w:pPr>
          </w:p>
        </w:tc>
        <w:tc>
          <w:tcPr>
            <w:tcW w:w="2250" w:type="dxa"/>
            <w:gridSpan w:val="2"/>
            <w:tcPrChange w:id="2279" w:author="quan_nh" w:date="2012-08-25T10:47:00Z">
              <w:tcPr>
                <w:tcW w:w="2880" w:type="dxa"/>
                <w:gridSpan w:val="4"/>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Xu hướng chính của các mã Bluechips trên phiên giao dịch.</w:t>
            </w:r>
          </w:p>
        </w:tc>
        <w:tc>
          <w:tcPr>
            <w:tcW w:w="3330" w:type="dxa"/>
            <w:gridSpan w:val="2"/>
            <w:tcPrChange w:id="2280" w:author="quan_nh" w:date="2012-08-25T10:47:00Z">
              <w:tcPr>
                <w:tcW w:w="4140" w:type="dxa"/>
                <w:gridSpan w:val="6"/>
              </w:tcPr>
            </w:tcPrChange>
          </w:tcPr>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VD:</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Giao dịch kém sôi động.</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Tính thanh khoản cao.</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Đa số tăng nhẹ, tuy nhiên các mã còn lại giảm mạnh.</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 “Các mã bluechips như X, Y, Z tăng điểm nhẹ nhưng khối lượng giao dịch tăng đột biến, chủ yếu tập trung ở khối ngoại”.</w:t>
            </w:r>
          </w:p>
          <w:p w:rsidR="001E5F49" w:rsidRPr="00000CEF" w:rsidRDefault="001E5F49" w:rsidP="008244DF">
            <w:pPr>
              <w:jc w:val="both"/>
              <w:rPr>
                <w:rFonts w:ascii="Times New Roman" w:hAnsi="Times New Roman" w:cs="Times New Roman"/>
                <w:sz w:val="24"/>
                <w:szCs w:val="24"/>
              </w:rPr>
            </w:pPr>
            <w:r w:rsidRPr="00000CEF">
              <w:rPr>
                <w:rFonts w:ascii="Times New Roman" w:hAnsi="Times New Roman" w:cs="Times New Roman"/>
                <w:sz w:val="24"/>
                <w:szCs w:val="24"/>
              </w:rPr>
              <w:t>…</w:t>
            </w:r>
          </w:p>
        </w:tc>
        <w:tc>
          <w:tcPr>
            <w:tcW w:w="2610" w:type="dxa"/>
            <w:gridSpan w:val="2"/>
            <w:tcPrChange w:id="2281" w:author="quan_nh" w:date="2012-08-25T10:47:00Z">
              <w:tcPr>
                <w:tcW w:w="4140" w:type="dxa"/>
                <w:gridSpan w:val="2"/>
              </w:tcPr>
            </w:tcPrChange>
          </w:tcPr>
          <w:p w:rsidR="001E5F49" w:rsidRPr="00000CEF" w:rsidRDefault="001E5F49" w:rsidP="008244DF">
            <w:pPr>
              <w:jc w:val="both"/>
              <w:rPr>
                <w:ins w:id="2282" w:author="qnguyen37" w:date="2012-08-15T15:59:00Z"/>
                <w:rFonts w:ascii="Times New Roman" w:hAnsi="Times New Roman" w:cs="Times New Roman"/>
                <w:sz w:val="24"/>
                <w:szCs w:val="24"/>
              </w:rPr>
            </w:pPr>
          </w:p>
        </w:tc>
      </w:tr>
      <w:tr w:rsidR="001E5F49" w:rsidRPr="00165E7D" w:rsidTr="0080575E">
        <w:trPr>
          <w:trPrChange w:id="2283" w:author="quan_nh" w:date="2012-08-25T10:47:00Z">
            <w:trPr>
              <w:gridBefore w:val="1"/>
            </w:trPr>
          </w:trPrChange>
        </w:trPr>
        <w:tc>
          <w:tcPr>
            <w:tcW w:w="2452" w:type="dxa"/>
            <w:tcPrChange w:id="2284" w:author="quan_nh" w:date="2012-08-25T10:47:00Z">
              <w:tcPr>
                <w:tcW w:w="2504"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285" w:author="qnguyen37" w:date="2012-08-14T10:11:00Z">
                  <w:rPr>
                    <w:rFonts w:ascii="Times New Roman" w:hAnsi="Times New Roman" w:cs="Times New Roman"/>
                    <w:sz w:val="24"/>
                    <w:szCs w:val="24"/>
                  </w:rPr>
                </w:rPrChange>
              </w:rPr>
            </w:pPr>
            <w:bookmarkStart w:id="2286" w:name="SoGDThoaThuan"/>
            <w:r w:rsidRPr="00E64F3E">
              <w:rPr>
                <w:rFonts w:ascii="Times New Roman" w:hAnsi="Times New Roman" w:cs="Times New Roman"/>
                <w:i/>
                <w:sz w:val="24"/>
                <w:szCs w:val="24"/>
                <w:rPrChange w:id="2287" w:author="qnguyen37" w:date="2012-08-14T10:11:00Z">
                  <w:rPr>
                    <w:rFonts w:ascii="Times New Roman" w:hAnsi="Times New Roman" w:cs="Times New Roman"/>
                    <w:color w:val="0000FF"/>
                    <w:sz w:val="24"/>
                    <w:szCs w:val="24"/>
                    <w:u w:val="single"/>
                  </w:rPr>
                </w:rPrChange>
              </w:rPr>
              <w:t>SoGDThoaThuan</w:t>
            </w:r>
            <w:bookmarkEnd w:id="2286"/>
          </w:p>
          <w:p w:rsidR="001E5F49" w:rsidRPr="00165E7D" w:rsidDel="00165E7D" w:rsidRDefault="001E5F49" w:rsidP="008244DF">
            <w:pPr>
              <w:spacing w:after="200" w:line="276" w:lineRule="auto"/>
              <w:jc w:val="both"/>
              <w:rPr>
                <w:del w:id="2288" w:author="qnguyen37" w:date="2012-08-14T10:11:00Z"/>
                <w:rFonts w:ascii="Times New Roman" w:hAnsi="Times New Roman" w:cs="Times New Roman"/>
                <w:i/>
                <w:sz w:val="24"/>
                <w:szCs w:val="24"/>
                <w:rPrChange w:id="2289" w:author="qnguyen37" w:date="2012-08-14T10:11:00Z">
                  <w:rPr>
                    <w:del w:id="2290" w:author="qnguyen37" w:date="2012-08-14T10:11:00Z"/>
                    <w:rFonts w:ascii="Times New Roman" w:hAnsi="Times New Roman" w:cs="Times New Roman"/>
                    <w:sz w:val="24"/>
                    <w:szCs w:val="24"/>
                  </w:rPr>
                </w:rPrChange>
              </w:rPr>
            </w:pPr>
          </w:p>
          <w:p w:rsidR="001E5F49" w:rsidRPr="00165E7D" w:rsidDel="00165E7D" w:rsidRDefault="00E64F3E" w:rsidP="008244DF">
            <w:pPr>
              <w:spacing w:after="200" w:line="276" w:lineRule="auto"/>
              <w:jc w:val="both"/>
              <w:rPr>
                <w:del w:id="2291" w:author="qnguyen37" w:date="2012-08-14T10:11:00Z"/>
                <w:rFonts w:ascii="Times New Roman" w:hAnsi="Times New Roman" w:cs="Times New Roman"/>
                <w:i/>
                <w:sz w:val="24"/>
                <w:szCs w:val="24"/>
                <w:rPrChange w:id="2292" w:author="qnguyen37" w:date="2012-08-14T10:11:00Z">
                  <w:rPr>
                    <w:del w:id="2293" w:author="qnguyen37" w:date="2012-08-14T10:11:00Z"/>
                    <w:rFonts w:ascii="Times New Roman" w:hAnsi="Times New Roman" w:cs="Times New Roman"/>
                    <w:sz w:val="24"/>
                    <w:szCs w:val="24"/>
                  </w:rPr>
                </w:rPrChange>
              </w:rPr>
            </w:pPr>
            <w:del w:id="2294" w:author="qnguyen37" w:date="2012-08-14T10:11:00Z">
              <w:r w:rsidRPr="00E64F3E">
                <w:rPr>
                  <w:rFonts w:ascii="Times New Roman" w:hAnsi="Times New Roman" w:cs="Times New Roman"/>
                  <w:i/>
                  <w:sz w:val="24"/>
                  <w:szCs w:val="24"/>
                  <w:rPrChange w:id="2295"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E64F3E" w:rsidRPr="00E64F3E" w:rsidRDefault="00E64F3E" w:rsidP="00E64F3E">
            <w:pPr>
              <w:jc w:val="both"/>
              <w:rPr>
                <w:rFonts w:ascii="Times New Roman" w:hAnsi="Times New Roman" w:cs="Times New Roman"/>
                <w:i/>
                <w:sz w:val="24"/>
                <w:szCs w:val="24"/>
                <w:rPrChange w:id="2296" w:author="qnguyen37" w:date="2012-08-14T10:11:00Z">
                  <w:rPr>
                    <w:rFonts w:ascii="Times New Roman" w:hAnsi="Times New Roman" w:cs="Times New Roman"/>
                    <w:sz w:val="24"/>
                    <w:szCs w:val="24"/>
                  </w:rPr>
                </w:rPrChange>
              </w:rPr>
              <w:pPrChange w:id="2297" w:author="qnguyen37" w:date="2012-08-14T10:11:00Z">
                <w:pPr>
                  <w:spacing w:after="200" w:line="276" w:lineRule="auto"/>
                  <w:jc w:val="both"/>
                </w:pPr>
              </w:pPrChange>
            </w:pPr>
            <w:del w:id="2298" w:author="qnguyen37" w:date="2012-08-14T10:11:00Z">
              <w:r w:rsidRPr="00E64F3E">
                <w:rPr>
                  <w:rFonts w:ascii="Times New Roman" w:hAnsi="Times New Roman" w:cs="Times New Roman"/>
                  <w:i/>
                  <w:sz w:val="24"/>
                  <w:szCs w:val="24"/>
                  <w:rPrChange w:id="2299" w:author="qnguyen37" w:date="2012-08-14T10:11:00Z">
                    <w:rPr>
                      <w:rFonts w:ascii="Times New Roman" w:hAnsi="Times New Roman" w:cs="Times New Roman"/>
                      <w:color w:val="0000FF"/>
                      <w:sz w:val="24"/>
                      <w:szCs w:val="24"/>
                      <w:u w:val="single"/>
                    </w:rPr>
                  </w:rPrChange>
                </w:rPr>
                <w:delText>Output: demical, số giao dịch thỏa thuận thành công trong ngày.</w:delText>
              </w:r>
            </w:del>
          </w:p>
        </w:tc>
        <w:tc>
          <w:tcPr>
            <w:tcW w:w="1800" w:type="dxa"/>
            <w:tcPrChange w:id="2300" w:author="quan_nh" w:date="2012-08-25T10:47:00Z">
              <w:tcPr>
                <w:tcW w:w="1782" w:type="dxa"/>
                <w:gridSpan w:val="3"/>
              </w:tcPr>
            </w:tcPrChange>
          </w:tcPr>
          <w:p w:rsidR="001E5F49" w:rsidRPr="00165E7D" w:rsidRDefault="001E5F49" w:rsidP="008244DF">
            <w:pPr>
              <w:spacing w:after="200" w:line="276" w:lineRule="auto"/>
              <w:jc w:val="both"/>
              <w:rPr>
                <w:ins w:id="2301" w:author="qnguyen37" w:date="2012-08-14T09:30:00Z"/>
                <w:rFonts w:ascii="Times New Roman" w:hAnsi="Times New Roman" w:cs="Times New Roman"/>
                <w:i/>
                <w:sz w:val="24"/>
                <w:szCs w:val="24"/>
                <w:rPrChange w:id="2302" w:author="qnguyen37" w:date="2012-08-14T10:11:00Z">
                  <w:rPr>
                    <w:ins w:id="2303" w:author="qnguyen37" w:date="2012-08-14T09:30:00Z"/>
                    <w:rFonts w:ascii="Times New Roman" w:hAnsi="Times New Roman" w:cs="Times New Roman"/>
                    <w:sz w:val="24"/>
                    <w:szCs w:val="24"/>
                  </w:rPr>
                </w:rPrChange>
              </w:rPr>
            </w:pPr>
            <w:ins w:id="2304" w:author="qnguyen37" w:date="2012-08-14T10:11:00Z">
              <w:r w:rsidRPr="00165E7D">
                <w:rPr>
                  <w:rFonts w:ascii="Times New Roman" w:hAnsi="Times New Roman" w:cs="Times New Roman"/>
                  <w:i/>
                  <w:sz w:val="24"/>
                  <w:szCs w:val="24"/>
                </w:rPr>
                <w:t>thông tin giao dịch của giao dịch thỏa thuận trong ngày.</w:t>
              </w:r>
            </w:ins>
          </w:p>
        </w:tc>
        <w:tc>
          <w:tcPr>
            <w:tcW w:w="2070" w:type="dxa"/>
            <w:tcPrChange w:id="2305" w:author="quan_nh" w:date="2012-08-25T10:47:00Z">
              <w:tcPr>
                <w:tcW w:w="1800" w:type="dxa"/>
                <w:gridSpan w:val="5"/>
              </w:tcPr>
            </w:tcPrChange>
          </w:tcPr>
          <w:p w:rsidR="001E5F49" w:rsidRPr="00165E7D" w:rsidRDefault="001E5F49" w:rsidP="008244DF">
            <w:pPr>
              <w:spacing w:after="200" w:line="276" w:lineRule="auto"/>
              <w:jc w:val="both"/>
              <w:rPr>
                <w:ins w:id="2306" w:author="qnguyen37" w:date="2012-08-14T09:30:00Z"/>
                <w:rFonts w:ascii="Times New Roman" w:hAnsi="Times New Roman" w:cs="Times New Roman"/>
                <w:i/>
                <w:sz w:val="24"/>
                <w:szCs w:val="24"/>
                <w:rPrChange w:id="2307" w:author="qnguyen37" w:date="2012-08-14T10:11:00Z">
                  <w:rPr>
                    <w:ins w:id="2308" w:author="qnguyen37" w:date="2012-08-14T09:30:00Z"/>
                    <w:rFonts w:ascii="Times New Roman" w:hAnsi="Times New Roman" w:cs="Times New Roman"/>
                    <w:sz w:val="24"/>
                    <w:szCs w:val="24"/>
                  </w:rPr>
                </w:rPrChange>
              </w:rPr>
            </w:pPr>
            <w:ins w:id="2309" w:author="qnguyen37" w:date="2012-08-14T10:11:00Z">
              <w:r w:rsidRPr="00165E7D">
                <w:rPr>
                  <w:rFonts w:ascii="Times New Roman" w:hAnsi="Times New Roman" w:cs="Times New Roman"/>
                  <w:i/>
                  <w:sz w:val="24"/>
                  <w:szCs w:val="24"/>
                </w:rPr>
                <w:t>demical, số giao dịch thỏa thuận thành công trong ngày.</w:t>
              </w:r>
            </w:ins>
          </w:p>
        </w:tc>
        <w:tc>
          <w:tcPr>
            <w:tcW w:w="990" w:type="dxa"/>
            <w:gridSpan w:val="2"/>
            <w:tcPrChange w:id="2310" w:author="quan_nh" w:date="2012-08-25T10:47:00Z">
              <w:tcPr>
                <w:tcW w:w="1350" w:type="dxa"/>
              </w:tcPr>
            </w:tcPrChange>
          </w:tcPr>
          <w:p w:rsidR="001E5F49" w:rsidRPr="00165E7D" w:rsidRDefault="001E5F49" w:rsidP="008244DF">
            <w:pPr>
              <w:spacing w:after="200" w:line="276" w:lineRule="auto"/>
              <w:jc w:val="both"/>
              <w:rPr>
                <w:ins w:id="2311" w:author="qnguyen37" w:date="2012-08-14T09:41:00Z"/>
                <w:rFonts w:ascii="Times New Roman" w:hAnsi="Times New Roman" w:cs="Times New Roman"/>
                <w:i/>
                <w:sz w:val="24"/>
                <w:szCs w:val="24"/>
                <w:rPrChange w:id="2312" w:author="qnguyen37" w:date="2012-08-14T10:11:00Z">
                  <w:rPr>
                    <w:ins w:id="2313" w:author="qnguyen37" w:date="2012-08-14T09:41:00Z"/>
                    <w:rFonts w:ascii="Times New Roman" w:hAnsi="Times New Roman" w:cs="Times New Roman"/>
                    <w:sz w:val="24"/>
                    <w:szCs w:val="24"/>
                  </w:rPr>
                </w:rPrChange>
              </w:rPr>
            </w:pPr>
            <w:ins w:id="2314" w:author="qnguyen37" w:date="2012-08-14T10:11:00Z">
              <w:r w:rsidRPr="00165E7D">
                <w:rPr>
                  <w:rFonts w:ascii="Times New Roman" w:hAnsi="Times New Roman" w:cs="Times New Roman"/>
                  <w:i/>
                  <w:sz w:val="24"/>
                  <w:szCs w:val="24"/>
                </w:rPr>
                <w:t>Chưa có dữ liệu</w:t>
              </w:r>
            </w:ins>
          </w:p>
        </w:tc>
        <w:tc>
          <w:tcPr>
            <w:tcW w:w="2250" w:type="dxa"/>
            <w:gridSpan w:val="2"/>
            <w:tcPrChange w:id="2315" w:author="quan_nh" w:date="2012-08-25T10:47:00Z">
              <w:tcPr>
                <w:tcW w:w="2880"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316"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17" w:author="qnguyen37" w:date="2012-08-14T10:11:00Z">
                  <w:rPr>
                    <w:rFonts w:ascii="Times New Roman" w:hAnsi="Times New Roman" w:cs="Times New Roman"/>
                    <w:color w:val="0000FF"/>
                    <w:sz w:val="24"/>
                    <w:szCs w:val="24"/>
                    <w:u w:val="single"/>
                  </w:rPr>
                </w:rPrChange>
              </w:rPr>
              <w:t>Số giao dịch thỏa thuận thành công trên toàn phiên giao dịch ngày hôm đó.</w:t>
            </w:r>
          </w:p>
        </w:tc>
        <w:tc>
          <w:tcPr>
            <w:tcW w:w="3330" w:type="dxa"/>
            <w:gridSpan w:val="2"/>
            <w:tcPrChange w:id="2318" w:author="quan_nh" w:date="2012-08-25T10:47:00Z">
              <w:tcPr>
                <w:tcW w:w="4140" w:type="dxa"/>
                <w:gridSpan w:val="6"/>
              </w:tcPr>
            </w:tcPrChange>
          </w:tcPr>
          <w:p w:rsidR="001E5F49" w:rsidRPr="00165E7D" w:rsidRDefault="001E5F49" w:rsidP="008244DF">
            <w:pPr>
              <w:spacing w:after="200" w:line="276" w:lineRule="auto"/>
              <w:jc w:val="both"/>
              <w:rPr>
                <w:rFonts w:ascii="Times New Roman" w:hAnsi="Times New Roman" w:cs="Times New Roman"/>
                <w:i/>
                <w:sz w:val="24"/>
                <w:szCs w:val="24"/>
                <w:rPrChange w:id="2319" w:author="qnguyen37" w:date="2012-08-14T10:11:00Z">
                  <w:rPr>
                    <w:rFonts w:ascii="Times New Roman" w:hAnsi="Times New Roman" w:cs="Times New Roman"/>
                    <w:sz w:val="24"/>
                    <w:szCs w:val="24"/>
                  </w:rPr>
                </w:rPrChange>
              </w:rPr>
            </w:pPr>
          </w:p>
        </w:tc>
        <w:tc>
          <w:tcPr>
            <w:tcW w:w="2610" w:type="dxa"/>
            <w:gridSpan w:val="2"/>
            <w:tcPrChange w:id="2320" w:author="quan_nh" w:date="2012-08-25T10:47:00Z">
              <w:tcPr>
                <w:tcW w:w="4140" w:type="dxa"/>
                <w:gridSpan w:val="2"/>
              </w:tcPr>
            </w:tcPrChange>
          </w:tcPr>
          <w:p w:rsidR="001E5F49" w:rsidRPr="00165E7D" w:rsidRDefault="001E5F49" w:rsidP="008244DF">
            <w:pPr>
              <w:spacing w:after="200" w:line="276" w:lineRule="auto"/>
              <w:jc w:val="both"/>
              <w:rPr>
                <w:ins w:id="2321" w:author="qnguyen37" w:date="2012-08-15T15:59:00Z"/>
                <w:rFonts w:ascii="Times New Roman" w:hAnsi="Times New Roman" w:cs="Times New Roman"/>
                <w:i/>
                <w:sz w:val="24"/>
                <w:szCs w:val="24"/>
              </w:rPr>
            </w:pPr>
          </w:p>
        </w:tc>
      </w:tr>
      <w:tr w:rsidR="001E5F49" w:rsidRPr="00165E7D" w:rsidTr="0080575E">
        <w:trPr>
          <w:trPrChange w:id="2322" w:author="quan_nh" w:date="2012-08-25T10:47:00Z">
            <w:trPr>
              <w:gridBefore w:val="1"/>
            </w:trPr>
          </w:trPrChange>
        </w:trPr>
        <w:tc>
          <w:tcPr>
            <w:tcW w:w="2452" w:type="dxa"/>
            <w:tcPrChange w:id="2323" w:author="quan_nh" w:date="2012-08-25T10:47:00Z">
              <w:tcPr>
                <w:tcW w:w="2504"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324" w:author="qnguyen37" w:date="2012-08-14T10:11:00Z">
                  <w:rPr>
                    <w:rFonts w:ascii="Times New Roman" w:hAnsi="Times New Roman" w:cs="Times New Roman"/>
                    <w:sz w:val="24"/>
                    <w:szCs w:val="24"/>
                  </w:rPr>
                </w:rPrChange>
              </w:rPr>
            </w:pPr>
            <w:bookmarkStart w:id="2325" w:name="TinhTrangGDThoaThuan"/>
            <w:r w:rsidRPr="00E64F3E">
              <w:rPr>
                <w:rFonts w:ascii="Times New Roman" w:hAnsi="Times New Roman" w:cs="Times New Roman"/>
                <w:i/>
                <w:sz w:val="24"/>
                <w:szCs w:val="24"/>
                <w:rPrChange w:id="2326" w:author="qnguyen37" w:date="2012-08-14T10:11:00Z">
                  <w:rPr>
                    <w:rFonts w:ascii="Times New Roman" w:hAnsi="Times New Roman" w:cs="Times New Roman"/>
                    <w:color w:val="0000FF"/>
                    <w:sz w:val="24"/>
                    <w:szCs w:val="24"/>
                    <w:u w:val="single"/>
                  </w:rPr>
                </w:rPrChange>
              </w:rPr>
              <w:t>TinhTrangGDThoaThuan</w:t>
            </w:r>
            <w:bookmarkEnd w:id="2325"/>
          </w:p>
          <w:p w:rsidR="001E5F49" w:rsidRPr="00165E7D" w:rsidDel="00165E7D" w:rsidRDefault="00E64F3E" w:rsidP="008244DF">
            <w:pPr>
              <w:spacing w:after="200" w:line="276" w:lineRule="auto"/>
              <w:jc w:val="both"/>
              <w:rPr>
                <w:del w:id="2327" w:author="qnguyen37" w:date="2012-08-14T10:11:00Z"/>
                <w:rFonts w:ascii="Times New Roman" w:hAnsi="Times New Roman" w:cs="Times New Roman"/>
                <w:i/>
                <w:sz w:val="24"/>
                <w:szCs w:val="24"/>
                <w:rPrChange w:id="2328" w:author="qnguyen37" w:date="2012-08-14T10:11:00Z">
                  <w:rPr>
                    <w:del w:id="2329" w:author="qnguyen37" w:date="2012-08-14T10:11:00Z"/>
                    <w:rFonts w:ascii="Times New Roman" w:hAnsi="Times New Roman" w:cs="Times New Roman"/>
                    <w:sz w:val="24"/>
                    <w:szCs w:val="24"/>
                  </w:rPr>
                </w:rPrChange>
              </w:rPr>
            </w:pPr>
            <w:ins w:id="2330" w:author="qnguyen37" w:date="2012-08-14T10:11:00Z">
              <w:r w:rsidRPr="00E64F3E">
                <w:rPr>
                  <w:rFonts w:ascii="Times New Roman" w:hAnsi="Times New Roman" w:cs="Times New Roman"/>
                  <w:i/>
                  <w:sz w:val="24"/>
                  <w:szCs w:val="24"/>
                  <w:rPrChange w:id="2331" w:author="qnguyen37" w:date="2012-08-14T10:11:00Z">
                    <w:rPr>
                      <w:rFonts w:ascii="Times New Roman" w:hAnsi="Times New Roman" w:cs="Times New Roman"/>
                      <w:color w:val="0000FF"/>
                      <w:sz w:val="24"/>
                      <w:szCs w:val="24"/>
                      <w:u w:val="single"/>
                    </w:rPr>
                  </w:rPrChange>
                </w:rPr>
                <w:t xml:space="preserve"> </w:t>
              </w:r>
            </w:ins>
          </w:p>
          <w:p w:rsidR="001E5F49" w:rsidRPr="00165E7D" w:rsidDel="00165E7D" w:rsidRDefault="00E64F3E" w:rsidP="008244DF">
            <w:pPr>
              <w:spacing w:after="200" w:line="276" w:lineRule="auto"/>
              <w:jc w:val="both"/>
              <w:rPr>
                <w:del w:id="2332" w:author="qnguyen37" w:date="2012-08-14T10:11:00Z"/>
                <w:rFonts w:ascii="Times New Roman" w:hAnsi="Times New Roman" w:cs="Times New Roman"/>
                <w:i/>
                <w:sz w:val="24"/>
                <w:szCs w:val="24"/>
                <w:rPrChange w:id="2333" w:author="qnguyen37" w:date="2012-08-14T10:11:00Z">
                  <w:rPr>
                    <w:del w:id="2334" w:author="qnguyen37" w:date="2012-08-14T10:11:00Z"/>
                    <w:rFonts w:ascii="Times New Roman" w:hAnsi="Times New Roman" w:cs="Times New Roman"/>
                    <w:sz w:val="24"/>
                    <w:szCs w:val="24"/>
                  </w:rPr>
                </w:rPrChange>
              </w:rPr>
            </w:pPr>
            <w:del w:id="2335" w:author="qnguyen37" w:date="2012-08-14T10:11:00Z">
              <w:r w:rsidRPr="00E64F3E">
                <w:rPr>
                  <w:rFonts w:ascii="Times New Roman" w:hAnsi="Times New Roman" w:cs="Times New Roman"/>
                  <w:i/>
                  <w:sz w:val="24"/>
                  <w:szCs w:val="24"/>
                  <w:rPrChange w:id="2336" w:author="qnguyen37" w:date="2012-08-14T10:11:00Z">
                    <w:rPr>
                      <w:rFonts w:ascii="Times New Roman" w:hAnsi="Times New Roman" w:cs="Times New Roman"/>
                      <w:color w:val="0000FF"/>
                      <w:sz w:val="24"/>
                      <w:szCs w:val="24"/>
                      <w:u w:val="single"/>
                    </w:rPr>
                  </w:rPrChange>
                </w:rPr>
                <w:delText>Input: table, thông tin giao dịch của giao dịch thỏa thuận trong ngày.</w:delText>
              </w:r>
            </w:del>
          </w:p>
          <w:p w:rsidR="00E64F3E" w:rsidRPr="00E64F3E" w:rsidRDefault="00E64F3E" w:rsidP="00E64F3E">
            <w:pPr>
              <w:jc w:val="both"/>
              <w:rPr>
                <w:del w:id="2337" w:author="qnguyen37" w:date="2012-08-14T10:11:00Z"/>
                <w:rFonts w:ascii="Times New Roman" w:hAnsi="Times New Roman" w:cs="Times New Roman"/>
                <w:i/>
                <w:sz w:val="24"/>
                <w:szCs w:val="24"/>
                <w:rPrChange w:id="2338" w:author="qnguyen37" w:date="2012-08-14T10:11:00Z">
                  <w:rPr>
                    <w:del w:id="2339" w:author="qnguyen37" w:date="2012-08-14T10:11:00Z"/>
                    <w:rFonts w:ascii="Times New Roman" w:hAnsi="Times New Roman" w:cs="Times New Roman"/>
                    <w:sz w:val="24"/>
                    <w:szCs w:val="24"/>
                  </w:rPr>
                </w:rPrChange>
              </w:rPr>
              <w:pPrChange w:id="2340" w:author="qnguyen37" w:date="2012-08-14T10:11:00Z">
                <w:pPr>
                  <w:spacing w:after="200" w:line="276" w:lineRule="auto"/>
                  <w:jc w:val="both"/>
                </w:pPr>
              </w:pPrChange>
            </w:pPr>
            <w:del w:id="2341" w:author="qnguyen37" w:date="2012-08-14T10:11:00Z">
              <w:r w:rsidRPr="00E64F3E">
                <w:rPr>
                  <w:rFonts w:ascii="Times New Roman" w:hAnsi="Times New Roman" w:cs="Times New Roman"/>
                  <w:i/>
                  <w:sz w:val="24"/>
                  <w:szCs w:val="24"/>
                  <w:rPrChange w:id="2342" w:author="qnguyen37" w:date="2012-08-14T10:11:00Z">
                    <w:rPr>
                      <w:rFonts w:ascii="Times New Roman" w:hAnsi="Times New Roman" w:cs="Times New Roman"/>
                      <w:color w:val="0000FF"/>
                      <w:sz w:val="24"/>
                      <w:szCs w:val="24"/>
                      <w:u w:val="single"/>
                    </w:rPr>
                  </w:rPrChange>
                </w:rPr>
                <w:delText xml:space="preserve">Output: </w:delText>
              </w:r>
            </w:del>
            <w:moveFromRangeStart w:id="2343" w:author="qnguyen37" w:date="2012-08-14T10:11:00Z" w:name="move332702404"/>
            <w:moveFrom w:id="2344" w:author="qnguyen37" w:date="2012-08-14T10:11:00Z">
              <w:del w:id="2345" w:author="qnguyen37" w:date="2012-08-14T10:11:00Z">
                <w:r w:rsidRPr="00E64F3E">
                  <w:rPr>
                    <w:rFonts w:ascii="Times New Roman" w:hAnsi="Times New Roman" w:cs="Times New Roman"/>
                    <w:i/>
                    <w:sz w:val="24"/>
                    <w:szCs w:val="24"/>
                    <w:rPrChange w:id="2346" w:author="qnguyen37" w:date="2012-08-14T10:11:00Z">
                      <w:rPr>
                        <w:rFonts w:ascii="Times New Roman" w:hAnsi="Times New Roman" w:cs="Times New Roman"/>
                        <w:color w:val="0000FF"/>
                        <w:sz w:val="24"/>
                        <w:szCs w:val="24"/>
                        <w:u w:val="single"/>
                      </w:rPr>
                    </w:rPrChange>
                  </w:rPr>
                  <w:delText>string, xu hướng chung của các giao dịch thỏa thuận trong ngày.</w:delText>
                </w:r>
              </w:del>
            </w:moveFrom>
          </w:p>
          <w:p w:rsidR="00E64F3E" w:rsidRPr="00E64F3E" w:rsidRDefault="00E64F3E" w:rsidP="00E64F3E">
            <w:pPr>
              <w:jc w:val="both"/>
              <w:rPr>
                <w:rFonts w:ascii="Times New Roman" w:hAnsi="Times New Roman" w:cs="Times New Roman"/>
                <w:i/>
                <w:sz w:val="24"/>
                <w:szCs w:val="24"/>
                <w:rPrChange w:id="2347" w:author="qnguyen37" w:date="2012-08-14T10:11:00Z">
                  <w:rPr>
                    <w:rFonts w:ascii="Times New Roman" w:hAnsi="Times New Roman" w:cs="Times New Roman"/>
                    <w:sz w:val="24"/>
                    <w:szCs w:val="24"/>
                  </w:rPr>
                </w:rPrChange>
              </w:rPr>
              <w:pPrChange w:id="2348" w:author="qnguyen37" w:date="2012-08-14T10:11:00Z">
                <w:pPr>
                  <w:spacing w:after="200" w:line="276" w:lineRule="auto"/>
                  <w:jc w:val="both"/>
                </w:pPr>
              </w:pPrChange>
            </w:pPr>
            <w:moveFrom w:id="2349" w:author="qnguyen37" w:date="2012-08-14T10:11:00Z">
              <w:r w:rsidRPr="00E64F3E">
                <w:rPr>
                  <w:rFonts w:ascii="Times New Roman" w:hAnsi="Times New Roman" w:cs="Times New Roman"/>
                  <w:i/>
                  <w:sz w:val="24"/>
                  <w:szCs w:val="24"/>
                  <w:rPrChange w:id="2350" w:author="qnguyen37" w:date="2012-08-14T10:11:00Z">
                    <w:rPr>
                      <w:rFonts w:ascii="Times New Roman" w:hAnsi="Times New Roman" w:cs="Times New Roman"/>
                      <w:color w:val="0000FF"/>
                      <w:sz w:val="24"/>
                      <w:szCs w:val="24"/>
                      <w:u w:val="single"/>
                    </w:rPr>
                  </w:rPrChange>
                </w:rPr>
                <w:t>(Xem thêm bên nội dung).</w:t>
              </w:r>
            </w:moveFrom>
            <w:moveFromRangeEnd w:id="2343"/>
          </w:p>
        </w:tc>
        <w:tc>
          <w:tcPr>
            <w:tcW w:w="1800" w:type="dxa"/>
            <w:tcPrChange w:id="2351" w:author="quan_nh" w:date="2012-08-25T10:47:00Z">
              <w:tcPr>
                <w:tcW w:w="1782" w:type="dxa"/>
                <w:gridSpan w:val="3"/>
              </w:tcPr>
            </w:tcPrChange>
          </w:tcPr>
          <w:p w:rsidR="001E5F49" w:rsidRPr="00165E7D" w:rsidRDefault="00E64F3E" w:rsidP="00165E7D">
            <w:pPr>
              <w:spacing w:after="200" w:line="276" w:lineRule="auto"/>
              <w:jc w:val="both"/>
              <w:rPr>
                <w:ins w:id="2352" w:author="qnguyen37" w:date="2012-08-14T10:11:00Z"/>
                <w:rFonts w:ascii="Times New Roman" w:hAnsi="Times New Roman" w:cs="Times New Roman"/>
                <w:i/>
                <w:sz w:val="24"/>
                <w:szCs w:val="24"/>
                <w:rPrChange w:id="2353" w:author="qnguyen37" w:date="2012-08-14T10:11:00Z">
                  <w:rPr>
                    <w:ins w:id="2354" w:author="qnguyen37" w:date="2012-08-14T10:11:00Z"/>
                    <w:rFonts w:ascii="Times New Roman" w:hAnsi="Times New Roman" w:cs="Times New Roman"/>
                    <w:sz w:val="24"/>
                    <w:szCs w:val="24"/>
                  </w:rPr>
                </w:rPrChange>
              </w:rPr>
            </w:pPr>
            <w:ins w:id="2355" w:author="qnguyen37" w:date="2012-08-14T10:11:00Z">
              <w:r w:rsidRPr="00E64F3E">
                <w:rPr>
                  <w:rFonts w:ascii="Times New Roman" w:hAnsi="Times New Roman" w:cs="Times New Roman"/>
                  <w:i/>
                  <w:sz w:val="24"/>
                  <w:szCs w:val="24"/>
                  <w:rPrChange w:id="2356" w:author="qnguyen37" w:date="2012-08-14T10:11:00Z">
                    <w:rPr>
                      <w:rFonts w:ascii="Times New Roman" w:hAnsi="Times New Roman" w:cs="Times New Roman"/>
                      <w:color w:val="0000FF"/>
                      <w:sz w:val="24"/>
                      <w:szCs w:val="24"/>
                      <w:u w:val="single"/>
                    </w:rPr>
                  </w:rPrChange>
                </w:rPr>
                <w:t>table, thông tin giao dịch của giao dịch thỏa thuận trong ngày.</w:t>
              </w:r>
            </w:ins>
          </w:p>
          <w:p w:rsidR="001E5F49" w:rsidRPr="00165E7D" w:rsidRDefault="001E5F49" w:rsidP="008244DF">
            <w:pPr>
              <w:spacing w:after="200" w:line="276" w:lineRule="auto"/>
              <w:jc w:val="both"/>
              <w:rPr>
                <w:ins w:id="2357" w:author="qnguyen37" w:date="2012-08-14T09:30:00Z"/>
                <w:rFonts w:ascii="Times New Roman" w:hAnsi="Times New Roman" w:cs="Times New Roman"/>
                <w:i/>
                <w:sz w:val="24"/>
                <w:szCs w:val="24"/>
                <w:rPrChange w:id="2358" w:author="qnguyen37" w:date="2012-08-14T10:11:00Z">
                  <w:rPr>
                    <w:ins w:id="2359" w:author="qnguyen37" w:date="2012-08-14T09:30:00Z"/>
                    <w:rFonts w:ascii="Times New Roman" w:hAnsi="Times New Roman" w:cs="Times New Roman"/>
                    <w:sz w:val="24"/>
                    <w:szCs w:val="24"/>
                  </w:rPr>
                </w:rPrChange>
              </w:rPr>
            </w:pPr>
          </w:p>
        </w:tc>
        <w:tc>
          <w:tcPr>
            <w:tcW w:w="2070" w:type="dxa"/>
            <w:tcPrChange w:id="2360" w:author="quan_nh" w:date="2012-08-25T10:47:00Z">
              <w:tcPr>
                <w:tcW w:w="1800" w:type="dxa"/>
                <w:gridSpan w:val="5"/>
              </w:tcPr>
            </w:tcPrChange>
          </w:tcPr>
          <w:p w:rsidR="001E5F49" w:rsidRPr="00165E7D" w:rsidRDefault="00E64F3E" w:rsidP="00165E7D">
            <w:pPr>
              <w:spacing w:after="200" w:line="276" w:lineRule="auto"/>
              <w:jc w:val="both"/>
              <w:rPr>
                <w:rFonts w:ascii="Times New Roman" w:hAnsi="Times New Roman" w:cs="Times New Roman"/>
                <w:i/>
                <w:sz w:val="24"/>
                <w:szCs w:val="24"/>
                <w:rPrChange w:id="2361" w:author="qnguyen37" w:date="2012-08-14T10:11:00Z">
                  <w:rPr>
                    <w:rFonts w:ascii="Times New Roman" w:hAnsi="Times New Roman" w:cs="Times New Roman"/>
                    <w:sz w:val="24"/>
                    <w:szCs w:val="24"/>
                  </w:rPr>
                </w:rPrChange>
              </w:rPr>
            </w:pPr>
            <w:moveToRangeStart w:id="2362" w:author="qnguyen37" w:date="2012-08-14T10:11:00Z" w:name="move332702404"/>
            <w:moveTo w:id="2363" w:author="qnguyen37" w:date="2012-08-14T10:11:00Z">
              <w:r w:rsidRPr="00E64F3E">
                <w:rPr>
                  <w:rFonts w:ascii="Times New Roman" w:hAnsi="Times New Roman" w:cs="Times New Roman"/>
                  <w:i/>
                  <w:sz w:val="24"/>
                  <w:szCs w:val="24"/>
                  <w:rPrChange w:id="2364" w:author="qnguyen37" w:date="2012-08-14T10:11:00Z">
                    <w:rPr>
                      <w:rFonts w:ascii="Times New Roman" w:hAnsi="Times New Roman" w:cs="Times New Roman"/>
                      <w:color w:val="0000FF"/>
                      <w:sz w:val="24"/>
                      <w:szCs w:val="24"/>
                      <w:u w:val="single"/>
                    </w:rPr>
                  </w:rPrChange>
                </w:rPr>
                <w:t>string, xu hướng chung của các giao dịch thỏa thuận trong ngày.</w:t>
              </w:r>
            </w:moveTo>
          </w:p>
          <w:p w:rsidR="001E5F49" w:rsidRPr="00165E7D" w:rsidRDefault="00E64F3E" w:rsidP="00165E7D">
            <w:pPr>
              <w:spacing w:after="200" w:line="276" w:lineRule="auto"/>
              <w:jc w:val="both"/>
              <w:rPr>
                <w:rFonts w:ascii="Times New Roman" w:hAnsi="Times New Roman" w:cs="Times New Roman"/>
                <w:i/>
                <w:sz w:val="24"/>
                <w:szCs w:val="24"/>
                <w:rPrChange w:id="2365" w:author="qnguyen37" w:date="2012-08-14T10:11:00Z">
                  <w:rPr>
                    <w:rFonts w:ascii="Times New Roman" w:hAnsi="Times New Roman" w:cs="Times New Roman"/>
                    <w:sz w:val="24"/>
                    <w:szCs w:val="24"/>
                  </w:rPr>
                </w:rPrChange>
              </w:rPr>
            </w:pPr>
            <w:moveTo w:id="2366" w:author="qnguyen37" w:date="2012-08-14T10:11:00Z">
              <w:r w:rsidRPr="00E64F3E">
                <w:rPr>
                  <w:rFonts w:ascii="Times New Roman" w:hAnsi="Times New Roman" w:cs="Times New Roman"/>
                  <w:i/>
                  <w:sz w:val="24"/>
                  <w:szCs w:val="24"/>
                  <w:rPrChange w:id="2367" w:author="qnguyen37" w:date="2012-08-14T10:11:00Z">
                    <w:rPr>
                      <w:rFonts w:ascii="Times New Roman" w:hAnsi="Times New Roman" w:cs="Times New Roman"/>
                      <w:color w:val="0000FF"/>
                      <w:sz w:val="24"/>
                      <w:szCs w:val="24"/>
                      <w:u w:val="single"/>
                    </w:rPr>
                  </w:rPrChange>
                </w:rPr>
                <w:t>(Xem thêm bên nội dung).</w:t>
              </w:r>
            </w:moveTo>
            <w:moveToRangeEnd w:id="2362"/>
          </w:p>
        </w:tc>
        <w:tc>
          <w:tcPr>
            <w:tcW w:w="990" w:type="dxa"/>
            <w:gridSpan w:val="2"/>
            <w:tcPrChange w:id="2368" w:author="quan_nh" w:date="2012-08-25T10:47:00Z">
              <w:tcPr>
                <w:tcW w:w="1350" w:type="dxa"/>
              </w:tcPr>
            </w:tcPrChange>
          </w:tcPr>
          <w:p w:rsidR="001E5F49" w:rsidRPr="00165E7D" w:rsidRDefault="00E64F3E" w:rsidP="008244DF">
            <w:pPr>
              <w:spacing w:after="200" w:line="276" w:lineRule="auto"/>
              <w:jc w:val="both"/>
              <w:rPr>
                <w:ins w:id="2369" w:author="qnguyen37" w:date="2012-08-14T09:41:00Z"/>
                <w:rFonts w:ascii="Times New Roman" w:hAnsi="Times New Roman" w:cs="Times New Roman"/>
                <w:i/>
                <w:sz w:val="24"/>
                <w:szCs w:val="24"/>
                <w:rPrChange w:id="2370" w:author="qnguyen37" w:date="2012-08-14T10:11:00Z">
                  <w:rPr>
                    <w:ins w:id="2371" w:author="qnguyen37" w:date="2012-08-14T09:41:00Z"/>
                    <w:rFonts w:ascii="Times New Roman" w:hAnsi="Times New Roman" w:cs="Times New Roman"/>
                    <w:sz w:val="24"/>
                    <w:szCs w:val="24"/>
                  </w:rPr>
                </w:rPrChange>
              </w:rPr>
            </w:pPr>
            <w:ins w:id="2372" w:author="qnguyen37" w:date="2012-08-14T10:11:00Z">
              <w:r w:rsidRPr="00E64F3E">
                <w:rPr>
                  <w:rFonts w:ascii="Times New Roman" w:hAnsi="Times New Roman" w:cs="Times New Roman"/>
                  <w:i/>
                  <w:sz w:val="24"/>
                  <w:szCs w:val="24"/>
                  <w:rPrChange w:id="2373" w:author="qnguyen37" w:date="2012-08-14T10:11:00Z">
                    <w:rPr>
                      <w:rFonts w:ascii="Times New Roman" w:hAnsi="Times New Roman" w:cs="Times New Roman"/>
                      <w:i/>
                      <w:color w:val="0000FF"/>
                      <w:sz w:val="24"/>
                      <w:szCs w:val="24"/>
                      <w:u w:val="single"/>
                    </w:rPr>
                  </w:rPrChange>
                </w:rPr>
                <w:t>Chưa có dữ liệu</w:t>
              </w:r>
            </w:ins>
          </w:p>
        </w:tc>
        <w:tc>
          <w:tcPr>
            <w:tcW w:w="2250" w:type="dxa"/>
            <w:gridSpan w:val="2"/>
            <w:tcPrChange w:id="2374" w:author="quan_nh" w:date="2012-08-25T10:47:00Z">
              <w:tcPr>
                <w:tcW w:w="2880" w:type="dxa"/>
                <w:gridSpan w:val="4"/>
              </w:tcPr>
            </w:tcPrChange>
          </w:tcPr>
          <w:p w:rsidR="001E5F49" w:rsidRPr="00165E7D" w:rsidRDefault="00E64F3E" w:rsidP="008244DF">
            <w:pPr>
              <w:spacing w:after="200" w:line="276" w:lineRule="auto"/>
              <w:jc w:val="both"/>
              <w:rPr>
                <w:rFonts w:ascii="Times New Roman" w:hAnsi="Times New Roman" w:cs="Times New Roman"/>
                <w:i/>
                <w:sz w:val="24"/>
                <w:szCs w:val="24"/>
                <w:rPrChange w:id="2375"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76" w:author="qnguyen37" w:date="2012-08-14T10:11:00Z">
                  <w:rPr>
                    <w:rFonts w:ascii="Times New Roman" w:hAnsi="Times New Roman" w:cs="Times New Roman"/>
                    <w:color w:val="0000FF"/>
                    <w:sz w:val="24"/>
                    <w:szCs w:val="24"/>
                    <w:u w:val="single"/>
                  </w:rPr>
                </w:rPrChange>
              </w:rPr>
              <w:t>Tình trạng chung của các giao dịch thỏa thuận ngày hôm nay.</w:t>
            </w:r>
          </w:p>
        </w:tc>
        <w:tc>
          <w:tcPr>
            <w:tcW w:w="3330" w:type="dxa"/>
            <w:gridSpan w:val="2"/>
            <w:tcPrChange w:id="2377" w:author="quan_nh" w:date="2012-08-25T10:47:00Z">
              <w:tcPr>
                <w:tcW w:w="4140" w:type="dxa"/>
                <w:gridSpan w:val="6"/>
              </w:tcPr>
            </w:tcPrChange>
          </w:tcPr>
          <w:p w:rsidR="001E5F49" w:rsidRPr="00165E7D" w:rsidRDefault="00E64F3E" w:rsidP="008244DF">
            <w:pPr>
              <w:spacing w:after="200" w:line="276" w:lineRule="auto"/>
              <w:jc w:val="both"/>
              <w:rPr>
                <w:rFonts w:ascii="Times New Roman" w:hAnsi="Times New Roman" w:cs="Times New Roman"/>
                <w:i/>
                <w:sz w:val="24"/>
                <w:szCs w:val="24"/>
                <w:rPrChange w:id="2378"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79" w:author="qnguyen37" w:date="2012-08-14T10:11:00Z">
                  <w:rPr>
                    <w:rFonts w:ascii="Times New Roman" w:hAnsi="Times New Roman" w:cs="Times New Roman"/>
                    <w:color w:val="0000FF"/>
                    <w:sz w:val="24"/>
                    <w:szCs w:val="24"/>
                    <w:u w:val="single"/>
                  </w:rPr>
                </w:rPrChange>
              </w:rPr>
              <w:t xml:space="preserve">VD: </w:t>
            </w:r>
          </w:p>
          <w:p w:rsidR="001E5F49" w:rsidRPr="00165E7D" w:rsidRDefault="00E64F3E" w:rsidP="008244DF">
            <w:pPr>
              <w:spacing w:after="200" w:line="276" w:lineRule="auto"/>
              <w:jc w:val="both"/>
              <w:rPr>
                <w:rFonts w:ascii="Times New Roman" w:hAnsi="Times New Roman" w:cs="Times New Roman"/>
                <w:i/>
                <w:sz w:val="24"/>
                <w:szCs w:val="24"/>
                <w:rPrChange w:id="2380"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1" w:author="qnguyen37" w:date="2012-08-14T10:11:00Z">
                  <w:rPr>
                    <w:rFonts w:ascii="Times New Roman" w:hAnsi="Times New Roman" w:cs="Times New Roman"/>
                    <w:color w:val="0000FF"/>
                    <w:sz w:val="24"/>
                    <w:szCs w:val="24"/>
                    <w:u w:val="single"/>
                  </w:rPr>
                </w:rPrChange>
              </w:rPr>
              <w:t>+ Sôi động.</w:t>
            </w:r>
          </w:p>
          <w:p w:rsidR="001E5F49" w:rsidRPr="00165E7D" w:rsidRDefault="00E64F3E" w:rsidP="008244DF">
            <w:pPr>
              <w:spacing w:after="200" w:line="276" w:lineRule="auto"/>
              <w:jc w:val="both"/>
              <w:rPr>
                <w:rFonts w:ascii="Times New Roman" w:hAnsi="Times New Roman" w:cs="Times New Roman"/>
                <w:i/>
                <w:sz w:val="24"/>
                <w:szCs w:val="24"/>
                <w:rPrChange w:id="2382"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3" w:author="qnguyen37" w:date="2012-08-14T10:11:00Z">
                  <w:rPr>
                    <w:rFonts w:ascii="Times New Roman" w:hAnsi="Times New Roman" w:cs="Times New Roman"/>
                    <w:color w:val="0000FF"/>
                    <w:sz w:val="24"/>
                    <w:szCs w:val="24"/>
                    <w:u w:val="single"/>
                  </w:rPr>
                </w:rPrChange>
              </w:rPr>
              <w:t>+ Trầm lắng.</w:t>
            </w:r>
          </w:p>
          <w:p w:rsidR="001E5F49" w:rsidRPr="00165E7D" w:rsidRDefault="00E64F3E" w:rsidP="008244DF">
            <w:pPr>
              <w:spacing w:after="200" w:line="276" w:lineRule="auto"/>
              <w:jc w:val="both"/>
              <w:rPr>
                <w:rFonts w:ascii="Times New Roman" w:hAnsi="Times New Roman" w:cs="Times New Roman"/>
                <w:i/>
                <w:sz w:val="24"/>
                <w:szCs w:val="24"/>
                <w:rPrChange w:id="2384"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5" w:author="qnguyen37" w:date="2012-08-14T10:11:00Z">
                  <w:rPr>
                    <w:rFonts w:ascii="Times New Roman" w:hAnsi="Times New Roman" w:cs="Times New Roman"/>
                    <w:color w:val="0000FF"/>
                    <w:sz w:val="24"/>
                    <w:szCs w:val="24"/>
                    <w:u w:val="single"/>
                  </w:rPr>
                </w:rPrChange>
              </w:rPr>
              <w:t>+ Thận trọng thăm dò thị trường,</w:t>
            </w:r>
          </w:p>
          <w:p w:rsidR="001E5F49" w:rsidRPr="00165E7D" w:rsidRDefault="00E64F3E" w:rsidP="008244DF">
            <w:pPr>
              <w:spacing w:after="200" w:line="276" w:lineRule="auto"/>
              <w:jc w:val="both"/>
              <w:rPr>
                <w:rFonts w:ascii="Times New Roman" w:hAnsi="Times New Roman" w:cs="Times New Roman"/>
                <w:i/>
                <w:sz w:val="24"/>
                <w:szCs w:val="24"/>
                <w:rPrChange w:id="2386" w:author="qnguyen37" w:date="2012-08-14T10:11:00Z">
                  <w:rPr>
                    <w:rFonts w:ascii="Times New Roman" w:hAnsi="Times New Roman" w:cs="Times New Roman"/>
                    <w:sz w:val="24"/>
                    <w:szCs w:val="24"/>
                  </w:rPr>
                </w:rPrChange>
              </w:rPr>
            </w:pPr>
            <w:r w:rsidRPr="00E64F3E">
              <w:rPr>
                <w:rFonts w:ascii="Times New Roman" w:hAnsi="Times New Roman" w:cs="Times New Roman"/>
                <w:i/>
                <w:sz w:val="24"/>
                <w:szCs w:val="24"/>
                <w:rPrChange w:id="2387" w:author="qnguyen37" w:date="2012-08-14T10:11:00Z">
                  <w:rPr>
                    <w:rFonts w:ascii="Times New Roman" w:hAnsi="Times New Roman" w:cs="Times New Roman"/>
                    <w:color w:val="0000FF"/>
                    <w:sz w:val="24"/>
                    <w:szCs w:val="24"/>
                    <w:u w:val="single"/>
                  </w:rPr>
                </w:rPrChange>
              </w:rPr>
              <w:t>…</w:t>
            </w:r>
          </w:p>
        </w:tc>
        <w:tc>
          <w:tcPr>
            <w:tcW w:w="2610" w:type="dxa"/>
            <w:gridSpan w:val="2"/>
            <w:tcPrChange w:id="2388" w:author="quan_nh" w:date="2012-08-25T10:47:00Z">
              <w:tcPr>
                <w:tcW w:w="4140" w:type="dxa"/>
                <w:gridSpan w:val="2"/>
              </w:tcPr>
            </w:tcPrChange>
          </w:tcPr>
          <w:p w:rsidR="001E5F49" w:rsidRPr="00386165" w:rsidRDefault="001E5F49" w:rsidP="008244DF">
            <w:pPr>
              <w:spacing w:after="200" w:line="276" w:lineRule="auto"/>
              <w:jc w:val="both"/>
              <w:rPr>
                <w:ins w:id="2389" w:author="qnguyen37" w:date="2012-08-15T15:59:00Z"/>
                <w:rFonts w:ascii="Times New Roman" w:hAnsi="Times New Roman" w:cs="Times New Roman"/>
                <w:i/>
                <w:sz w:val="24"/>
                <w:szCs w:val="24"/>
              </w:rPr>
            </w:pPr>
          </w:p>
        </w:tc>
      </w:tr>
      <w:tr w:rsidR="001E5F49" w:rsidRPr="007E082E" w:rsidTr="0080575E">
        <w:trPr>
          <w:trPrChange w:id="2390" w:author="quan_nh" w:date="2012-08-25T10:47:00Z">
            <w:trPr>
              <w:gridBefore w:val="1"/>
            </w:trPr>
          </w:trPrChange>
        </w:trPr>
        <w:tc>
          <w:tcPr>
            <w:tcW w:w="2452" w:type="dxa"/>
            <w:tcPrChange w:id="2391" w:author="quan_nh" w:date="2012-08-25T10:47:00Z">
              <w:tcPr>
                <w:tcW w:w="2504"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392" w:author="qnguyen37" w:date="2012-08-14T10:10:00Z">
                  <w:rPr>
                    <w:rFonts w:ascii="Times New Roman" w:hAnsi="Times New Roman" w:cs="Times New Roman"/>
                    <w:sz w:val="24"/>
                    <w:szCs w:val="24"/>
                  </w:rPr>
                </w:rPrChange>
              </w:rPr>
            </w:pPr>
            <w:bookmarkStart w:id="2393" w:name="GiaoDichThoaThuanChuYeu"/>
            <w:r w:rsidRPr="00E64F3E">
              <w:rPr>
                <w:rFonts w:ascii="Times New Roman" w:hAnsi="Times New Roman" w:cs="Times New Roman"/>
                <w:i/>
                <w:sz w:val="24"/>
                <w:szCs w:val="24"/>
                <w:rPrChange w:id="2394" w:author="qnguyen37" w:date="2012-08-14T10:10:00Z">
                  <w:rPr>
                    <w:rFonts w:ascii="Times New Roman" w:hAnsi="Times New Roman" w:cs="Times New Roman"/>
                    <w:color w:val="0000FF"/>
                    <w:sz w:val="24"/>
                    <w:szCs w:val="24"/>
                    <w:u w:val="single"/>
                  </w:rPr>
                </w:rPrChange>
              </w:rPr>
              <w:t>GiaoDichThoaThuanChuYeu</w:t>
            </w:r>
            <w:bookmarkEnd w:id="2393"/>
          </w:p>
          <w:p w:rsidR="001E5F49" w:rsidRPr="007E082E" w:rsidRDefault="001E5F49" w:rsidP="008244DF">
            <w:pPr>
              <w:spacing w:after="200" w:line="276" w:lineRule="auto"/>
              <w:jc w:val="both"/>
              <w:rPr>
                <w:rFonts w:ascii="Times New Roman" w:hAnsi="Times New Roman" w:cs="Times New Roman"/>
                <w:i/>
                <w:sz w:val="24"/>
                <w:szCs w:val="24"/>
                <w:rPrChange w:id="2395" w:author="qnguyen37" w:date="2012-08-14T10:10:00Z">
                  <w:rPr>
                    <w:rFonts w:ascii="Times New Roman" w:hAnsi="Times New Roman" w:cs="Times New Roman"/>
                    <w:sz w:val="24"/>
                    <w:szCs w:val="24"/>
                  </w:rPr>
                </w:rPrChange>
              </w:rPr>
            </w:pPr>
          </w:p>
          <w:p w:rsidR="001E5F49" w:rsidRPr="007E082E" w:rsidDel="007E082E" w:rsidRDefault="00E64F3E" w:rsidP="008244DF">
            <w:pPr>
              <w:spacing w:after="200" w:line="276" w:lineRule="auto"/>
              <w:jc w:val="both"/>
              <w:rPr>
                <w:del w:id="2396" w:author="qnguyen37" w:date="2012-08-14T10:10:00Z"/>
                <w:rFonts w:ascii="Times New Roman" w:hAnsi="Times New Roman" w:cs="Times New Roman"/>
                <w:i/>
                <w:sz w:val="24"/>
                <w:szCs w:val="24"/>
                <w:rPrChange w:id="2397" w:author="qnguyen37" w:date="2012-08-14T10:10:00Z">
                  <w:rPr>
                    <w:del w:id="2398" w:author="qnguyen37" w:date="2012-08-14T10:10:00Z"/>
                    <w:rFonts w:ascii="Times New Roman" w:hAnsi="Times New Roman" w:cs="Times New Roman"/>
                    <w:sz w:val="24"/>
                    <w:szCs w:val="24"/>
                  </w:rPr>
                </w:rPrChange>
              </w:rPr>
            </w:pPr>
            <w:del w:id="2399" w:author="qnguyen37" w:date="2012-08-14T10:10:00Z">
              <w:r w:rsidRPr="00E64F3E">
                <w:rPr>
                  <w:rFonts w:ascii="Times New Roman" w:hAnsi="Times New Roman" w:cs="Times New Roman"/>
                  <w:i/>
                  <w:sz w:val="24"/>
                  <w:szCs w:val="24"/>
                  <w:rPrChange w:id="2400" w:author="qnguyen37" w:date="2012-08-14T10:10:00Z">
                    <w:rPr>
                      <w:rFonts w:ascii="Times New Roman" w:hAnsi="Times New Roman" w:cs="Times New Roman"/>
                      <w:color w:val="0000FF"/>
                      <w:sz w:val="24"/>
                      <w:szCs w:val="24"/>
                      <w:u w:val="single"/>
                    </w:rPr>
                  </w:rPrChange>
                </w:rPr>
                <w:delText>Input: table, thông tin giao dịch của giao dịch thỏa thuận trong ngày.</w:delText>
              </w:r>
            </w:del>
          </w:p>
          <w:p w:rsidR="00E64F3E" w:rsidRPr="00E64F3E" w:rsidRDefault="00E64F3E" w:rsidP="00E64F3E">
            <w:pPr>
              <w:jc w:val="both"/>
              <w:rPr>
                <w:rFonts w:ascii="Times New Roman" w:hAnsi="Times New Roman" w:cs="Times New Roman"/>
                <w:i/>
                <w:sz w:val="24"/>
                <w:szCs w:val="24"/>
                <w:rPrChange w:id="2401" w:author="qnguyen37" w:date="2012-08-14T10:10:00Z">
                  <w:rPr>
                    <w:rFonts w:ascii="Times New Roman" w:hAnsi="Times New Roman" w:cs="Times New Roman"/>
                    <w:sz w:val="24"/>
                    <w:szCs w:val="24"/>
                  </w:rPr>
                </w:rPrChange>
              </w:rPr>
              <w:pPrChange w:id="2402" w:author="qnguyen37" w:date="2012-08-14T10:10:00Z">
                <w:pPr>
                  <w:spacing w:after="200" w:line="276" w:lineRule="auto"/>
                  <w:jc w:val="both"/>
                </w:pPr>
              </w:pPrChange>
            </w:pPr>
            <w:del w:id="2403" w:author="qnguyen37" w:date="2012-08-14T10:10:00Z">
              <w:r w:rsidRPr="00E64F3E">
                <w:rPr>
                  <w:rFonts w:ascii="Times New Roman" w:hAnsi="Times New Roman" w:cs="Times New Roman"/>
                  <w:i/>
                  <w:sz w:val="24"/>
                  <w:szCs w:val="24"/>
                  <w:rPrChange w:id="2404" w:author="qnguyen37" w:date="2012-08-14T10:10:00Z">
                    <w:rPr>
                      <w:rFonts w:ascii="Times New Roman" w:hAnsi="Times New Roman" w:cs="Times New Roman"/>
                      <w:color w:val="0000FF"/>
                      <w:sz w:val="24"/>
                      <w:szCs w:val="24"/>
                      <w:u w:val="single"/>
                    </w:rPr>
                  </w:rPrChange>
                </w:rPr>
                <w:delText xml:space="preserve">Output: </w:delText>
              </w:r>
            </w:del>
            <w:moveFromRangeStart w:id="2405" w:author="qnguyen37" w:date="2012-08-14T10:10:00Z" w:name="move332702359"/>
            <w:moveFrom w:id="2406" w:author="qnguyen37" w:date="2012-08-14T10:10:00Z">
              <w:r w:rsidRPr="00E64F3E">
                <w:rPr>
                  <w:rFonts w:ascii="Times New Roman" w:hAnsi="Times New Roman" w:cs="Times New Roman"/>
                  <w:i/>
                  <w:sz w:val="24"/>
                  <w:szCs w:val="24"/>
                  <w:rPrChange w:id="2407" w:author="qnguyen37" w:date="2012-08-14T10:10:00Z">
                    <w:rPr>
                      <w:rFonts w:ascii="Times New Roman" w:hAnsi="Times New Roman" w:cs="Times New Roman"/>
                      <w:color w:val="0000FF"/>
                      <w:sz w:val="24"/>
                      <w:szCs w:val="24"/>
                      <w:u w:val="single"/>
                    </w:rPr>
                  </w:rPrChange>
                </w:rPr>
                <w:t>string, giao dịch chủ yếu.</w:t>
              </w:r>
            </w:moveFrom>
          </w:p>
          <w:p w:rsidR="00E64F3E" w:rsidRPr="00E64F3E" w:rsidRDefault="00E64F3E" w:rsidP="00E64F3E">
            <w:pPr>
              <w:jc w:val="both"/>
              <w:rPr>
                <w:rFonts w:ascii="Times New Roman" w:hAnsi="Times New Roman" w:cs="Times New Roman"/>
                <w:i/>
                <w:sz w:val="24"/>
                <w:szCs w:val="24"/>
                <w:rPrChange w:id="2408" w:author="qnguyen37" w:date="2012-08-14T10:10:00Z">
                  <w:rPr>
                    <w:rFonts w:ascii="Times New Roman" w:hAnsi="Times New Roman" w:cs="Times New Roman"/>
                    <w:sz w:val="24"/>
                    <w:szCs w:val="24"/>
                  </w:rPr>
                </w:rPrChange>
              </w:rPr>
              <w:pPrChange w:id="2409" w:author="qnguyen37" w:date="2012-08-14T10:10:00Z">
                <w:pPr>
                  <w:spacing w:after="200" w:line="276" w:lineRule="auto"/>
                  <w:jc w:val="both"/>
                </w:pPr>
              </w:pPrChange>
            </w:pPr>
            <w:moveFrom w:id="2410" w:author="qnguyen37" w:date="2012-08-14T10:10:00Z">
              <w:r w:rsidRPr="00E64F3E">
                <w:rPr>
                  <w:rFonts w:ascii="Times New Roman" w:hAnsi="Times New Roman" w:cs="Times New Roman"/>
                  <w:i/>
                  <w:sz w:val="24"/>
                  <w:szCs w:val="24"/>
                  <w:rPrChange w:id="2411" w:author="qnguyen37" w:date="2012-08-14T10:10:00Z">
                    <w:rPr>
                      <w:rFonts w:ascii="Times New Roman" w:hAnsi="Times New Roman" w:cs="Times New Roman"/>
                      <w:color w:val="0000FF"/>
                      <w:sz w:val="24"/>
                      <w:szCs w:val="24"/>
                      <w:u w:val="single"/>
                    </w:rPr>
                  </w:rPrChange>
                </w:rPr>
                <w:t>(Xem thêm bên nội dung).</w:t>
              </w:r>
            </w:moveFrom>
            <w:moveFromRangeEnd w:id="2405"/>
          </w:p>
        </w:tc>
        <w:tc>
          <w:tcPr>
            <w:tcW w:w="1800" w:type="dxa"/>
            <w:tcPrChange w:id="2412" w:author="quan_nh" w:date="2012-08-25T10:47:00Z">
              <w:tcPr>
                <w:tcW w:w="1782" w:type="dxa"/>
                <w:gridSpan w:val="3"/>
              </w:tcPr>
            </w:tcPrChange>
          </w:tcPr>
          <w:p w:rsidR="001E5F49" w:rsidRPr="007E082E" w:rsidRDefault="00E64F3E" w:rsidP="008244DF">
            <w:pPr>
              <w:spacing w:after="200" w:line="276" w:lineRule="auto"/>
              <w:jc w:val="both"/>
              <w:rPr>
                <w:ins w:id="2413" w:author="qnguyen37" w:date="2012-08-14T09:30:00Z"/>
                <w:rFonts w:ascii="Times New Roman" w:hAnsi="Times New Roman" w:cs="Times New Roman"/>
                <w:i/>
                <w:sz w:val="24"/>
                <w:szCs w:val="24"/>
                <w:rPrChange w:id="2414" w:author="qnguyen37" w:date="2012-08-14T10:10:00Z">
                  <w:rPr>
                    <w:ins w:id="2415" w:author="qnguyen37" w:date="2012-08-14T09:30:00Z"/>
                    <w:rFonts w:ascii="Times New Roman" w:hAnsi="Times New Roman" w:cs="Times New Roman"/>
                    <w:sz w:val="24"/>
                    <w:szCs w:val="24"/>
                  </w:rPr>
                </w:rPrChange>
              </w:rPr>
            </w:pPr>
            <w:ins w:id="2416" w:author="qnguyen37" w:date="2012-08-14T10:10:00Z">
              <w:r w:rsidRPr="00E64F3E">
                <w:rPr>
                  <w:rFonts w:ascii="Times New Roman" w:hAnsi="Times New Roman" w:cs="Times New Roman"/>
                  <w:i/>
                  <w:sz w:val="24"/>
                  <w:szCs w:val="24"/>
                  <w:rPrChange w:id="2417" w:author="qnguyen37" w:date="2012-08-14T10:10:00Z">
                    <w:rPr>
                      <w:rFonts w:ascii="Times New Roman" w:hAnsi="Times New Roman" w:cs="Times New Roman"/>
                      <w:color w:val="0000FF"/>
                      <w:sz w:val="24"/>
                      <w:szCs w:val="24"/>
                      <w:u w:val="single"/>
                    </w:rPr>
                  </w:rPrChange>
                </w:rPr>
                <w:t>thông tin giao dịch của giao dịch thỏa thuận trong ngày.</w:t>
              </w:r>
            </w:ins>
          </w:p>
        </w:tc>
        <w:tc>
          <w:tcPr>
            <w:tcW w:w="2070" w:type="dxa"/>
            <w:tcPrChange w:id="2418" w:author="quan_nh" w:date="2012-08-25T10:47:00Z">
              <w:tcPr>
                <w:tcW w:w="1800" w:type="dxa"/>
                <w:gridSpan w:val="5"/>
              </w:tcPr>
            </w:tcPrChange>
          </w:tcPr>
          <w:p w:rsidR="001E5F49" w:rsidRPr="007E082E" w:rsidRDefault="00E64F3E" w:rsidP="007E082E">
            <w:pPr>
              <w:spacing w:after="200" w:line="276" w:lineRule="auto"/>
              <w:jc w:val="both"/>
              <w:rPr>
                <w:rFonts w:ascii="Times New Roman" w:hAnsi="Times New Roman" w:cs="Times New Roman"/>
                <w:i/>
                <w:sz w:val="24"/>
                <w:szCs w:val="24"/>
                <w:rPrChange w:id="2419" w:author="qnguyen37" w:date="2012-08-14T10:10:00Z">
                  <w:rPr>
                    <w:rFonts w:ascii="Times New Roman" w:hAnsi="Times New Roman" w:cs="Times New Roman"/>
                    <w:sz w:val="24"/>
                    <w:szCs w:val="24"/>
                  </w:rPr>
                </w:rPrChange>
              </w:rPr>
            </w:pPr>
            <w:moveToRangeStart w:id="2420" w:author="qnguyen37" w:date="2012-08-14T10:10:00Z" w:name="move332702359"/>
            <w:moveTo w:id="2421" w:author="qnguyen37" w:date="2012-08-14T10:10:00Z">
              <w:r w:rsidRPr="00E64F3E">
                <w:rPr>
                  <w:rFonts w:ascii="Times New Roman" w:hAnsi="Times New Roman" w:cs="Times New Roman"/>
                  <w:i/>
                  <w:sz w:val="24"/>
                  <w:szCs w:val="24"/>
                  <w:rPrChange w:id="2422" w:author="qnguyen37" w:date="2012-08-14T10:10:00Z">
                    <w:rPr>
                      <w:rFonts w:ascii="Times New Roman" w:hAnsi="Times New Roman" w:cs="Times New Roman"/>
                      <w:color w:val="0000FF"/>
                      <w:sz w:val="24"/>
                      <w:szCs w:val="24"/>
                      <w:u w:val="single"/>
                    </w:rPr>
                  </w:rPrChange>
                </w:rPr>
                <w:t>string, giao dịch chủ yếu.</w:t>
              </w:r>
            </w:moveTo>
          </w:p>
          <w:p w:rsidR="001E5F49" w:rsidRPr="007E082E" w:rsidRDefault="00E64F3E" w:rsidP="007E082E">
            <w:pPr>
              <w:spacing w:after="200" w:line="276" w:lineRule="auto"/>
              <w:jc w:val="both"/>
              <w:rPr>
                <w:rFonts w:ascii="Times New Roman" w:hAnsi="Times New Roman" w:cs="Times New Roman"/>
                <w:i/>
                <w:sz w:val="24"/>
                <w:szCs w:val="24"/>
                <w:rPrChange w:id="2423" w:author="qnguyen37" w:date="2012-08-14T10:10:00Z">
                  <w:rPr>
                    <w:rFonts w:ascii="Times New Roman" w:hAnsi="Times New Roman" w:cs="Times New Roman"/>
                    <w:sz w:val="24"/>
                    <w:szCs w:val="24"/>
                  </w:rPr>
                </w:rPrChange>
              </w:rPr>
            </w:pPr>
            <w:moveTo w:id="2424" w:author="qnguyen37" w:date="2012-08-14T10:10:00Z">
              <w:r w:rsidRPr="00E64F3E">
                <w:rPr>
                  <w:rFonts w:ascii="Times New Roman" w:hAnsi="Times New Roman" w:cs="Times New Roman"/>
                  <w:i/>
                  <w:sz w:val="24"/>
                  <w:szCs w:val="24"/>
                  <w:rPrChange w:id="2425" w:author="qnguyen37" w:date="2012-08-14T10:10:00Z">
                    <w:rPr>
                      <w:rFonts w:ascii="Times New Roman" w:hAnsi="Times New Roman" w:cs="Times New Roman"/>
                      <w:color w:val="0000FF"/>
                      <w:sz w:val="24"/>
                      <w:szCs w:val="24"/>
                      <w:u w:val="single"/>
                    </w:rPr>
                  </w:rPrChange>
                </w:rPr>
                <w:t>(Xem thêm bên nội dung).</w:t>
              </w:r>
            </w:moveTo>
            <w:moveToRangeEnd w:id="2420"/>
          </w:p>
        </w:tc>
        <w:tc>
          <w:tcPr>
            <w:tcW w:w="990" w:type="dxa"/>
            <w:gridSpan w:val="2"/>
            <w:tcPrChange w:id="2426" w:author="quan_nh" w:date="2012-08-25T10:47:00Z">
              <w:tcPr>
                <w:tcW w:w="1350" w:type="dxa"/>
              </w:tcPr>
            </w:tcPrChange>
          </w:tcPr>
          <w:p w:rsidR="001E5F49" w:rsidRPr="007E082E" w:rsidRDefault="001E5F49" w:rsidP="008244DF">
            <w:pPr>
              <w:spacing w:after="200" w:line="276" w:lineRule="auto"/>
              <w:jc w:val="both"/>
              <w:rPr>
                <w:ins w:id="2427" w:author="qnguyen37" w:date="2012-08-14T09:41:00Z"/>
                <w:rFonts w:ascii="Times New Roman" w:hAnsi="Times New Roman" w:cs="Times New Roman"/>
                <w:i/>
                <w:sz w:val="24"/>
                <w:szCs w:val="24"/>
                <w:rPrChange w:id="2428" w:author="qnguyen37" w:date="2012-08-14T10:10:00Z">
                  <w:rPr>
                    <w:ins w:id="2429" w:author="qnguyen37" w:date="2012-08-14T09:41:00Z"/>
                    <w:rFonts w:ascii="Times New Roman" w:hAnsi="Times New Roman" w:cs="Times New Roman"/>
                    <w:sz w:val="24"/>
                    <w:szCs w:val="24"/>
                  </w:rPr>
                </w:rPrChange>
              </w:rPr>
            </w:pPr>
            <w:ins w:id="2430" w:author="qnguyen37" w:date="2012-08-14T10:10:00Z">
              <w:r>
                <w:rPr>
                  <w:rFonts w:ascii="Times New Roman" w:hAnsi="Times New Roman" w:cs="Times New Roman"/>
                  <w:i/>
                  <w:sz w:val="24"/>
                  <w:szCs w:val="24"/>
                </w:rPr>
                <w:t>Chưa có dữ liệu</w:t>
              </w:r>
            </w:ins>
          </w:p>
        </w:tc>
        <w:tc>
          <w:tcPr>
            <w:tcW w:w="2250" w:type="dxa"/>
            <w:gridSpan w:val="2"/>
            <w:tcPrChange w:id="2431" w:author="quan_nh" w:date="2012-08-25T10:47:00Z">
              <w:tcPr>
                <w:tcW w:w="2880"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432"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33" w:author="qnguyen37" w:date="2012-08-14T10:10:00Z">
                  <w:rPr>
                    <w:rFonts w:ascii="Times New Roman" w:hAnsi="Times New Roman" w:cs="Times New Roman"/>
                    <w:color w:val="0000FF"/>
                    <w:sz w:val="24"/>
                    <w:szCs w:val="24"/>
                    <w:u w:val="single"/>
                  </w:rPr>
                </w:rPrChange>
              </w:rPr>
              <w:t>Giao dịch thỏa thuận chủ yếu trong tất cả các giao dịch thỏa thuận.</w:t>
            </w:r>
          </w:p>
        </w:tc>
        <w:tc>
          <w:tcPr>
            <w:tcW w:w="3330" w:type="dxa"/>
            <w:gridSpan w:val="2"/>
            <w:tcPrChange w:id="2434" w:author="quan_nh" w:date="2012-08-25T10:47:00Z">
              <w:tcPr>
                <w:tcW w:w="4140" w:type="dxa"/>
                <w:gridSpan w:val="6"/>
              </w:tcPr>
            </w:tcPrChange>
          </w:tcPr>
          <w:p w:rsidR="001E5F49" w:rsidRPr="007E082E" w:rsidRDefault="00E64F3E" w:rsidP="008244DF">
            <w:pPr>
              <w:spacing w:after="200" w:line="276" w:lineRule="auto"/>
              <w:jc w:val="both"/>
              <w:rPr>
                <w:rFonts w:ascii="Times New Roman" w:hAnsi="Times New Roman" w:cs="Times New Roman"/>
                <w:i/>
                <w:sz w:val="24"/>
                <w:szCs w:val="24"/>
                <w:rPrChange w:id="2435"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36" w:author="qnguyen37" w:date="2012-08-14T10:10:00Z">
                  <w:rPr>
                    <w:rFonts w:ascii="Times New Roman" w:hAnsi="Times New Roman" w:cs="Times New Roman"/>
                    <w:color w:val="0000FF"/>
                    <w:sz w:val="24"/>
                    <w:szCs w:val="24"/>
                    <w:u w:val="single"/>
                  </w:rPr>
                </w:rPrChange>
              </w:rPr>
              <w:t>VD:</w:t>
            </w:r>
          </w:p>
          <w:p w:rsidR="001E5F49" w:rsidRPr="007E082E" w:rsidRDefault="00E64F3E" w:rsidP="008244DF">
            <w:pPr>
              <w:spacing w:after="200" w:line="276" w:lineRule="auto"/>
              <w:jc w:val="both"/>
              <w:rPr>
                <w:rFonts w:ascii="Times New Roman" w:hAnsi="Times New Roman" w:cs="Times New Roman"/>
                <w:i/>
                <w:sz w:val="24"/>
                <w:szCs w:val="24"/>
                <w:rPrChange w:id="2437"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38" w:author="qnguyen37" w:date="2012-08-14T10:10:00Z">
                  <w:rPr>
                    <w:rFonts w:ascii="Times New Roman" w:hAnsi="Times New Roman" w:cs="Times New Roman"/>
                    <w:color w:val="0000FF"/>
                    <w:sz w:val="24"/>
                    <w:szCs w:val="24"/>
                    <w:u w:val="single"/>
                  </w:rPr>
                </w:rPrChange>
              </w:rPr>
              <w:t>+ Giao dịch nhỏ và trung bình.</w:t>
            </w:r>
          </w:p>
          <w:p w:rsidR="001E5F49" w:rsidRPr="007E082E" w:rsidRDefault="00E64F3E" w:rsidP="008244DF">
            <w:pPr>
              <w:spacing w:after="200" w:line="276" w:lineRule="auto"/>
              <w:jc w:val="both"/>
              <w:rPr>
                <w:rFonts w:ascii="Times New Roman" w:hAnsi="Times New Roman" w:cs="Times New Roman"/>
                <w:i/>
                <w:sz w:val="24"/>
                <w:szCs w:val="24"/>
                <w:rPrChange w:id="2439"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40" w:author="qnguyen37" w:date="2012-08-14T10:10:00Z">
                  <w:rPr>
                    <w:rFonts w:ascii="Times New Roman" w:hAnsi="Times New Roman" w:cs="Times New Roman"/>
                    <w:color w:val="0000FF"/>
                    <w:sz w:val="24"/>
                    <w:szCs w:val="24"/>
                    <w:u w:val="single"/>
                  </w:rPr>
                </w:rPrChange>
              </w:rPr>
              <w:t>+ Giao dịch lớn.</w:t>
            </w:r>
          </w:p>
          <w:p w:rsidR="001E5F49" w:rsidRPr="007E082E" w:rsidRDefault="00E64F3E" w:rsidP="008244DF">
            <w:pPr>
              <w:spacing w:after="200" w:line="276" w:lineRule="auto"/>
              <w:jc w:val="both"/>
              <w:rPr>
                <w:rFonts w:ascii="Times New Roman" w:hAnsi="Times New Roman" w:cs="Times New Roman"/>
                <w:i/>
                <w:sz w:val="24"/>
                <w:szCs w:val="24"/>
                <w:rPrChange w:id="2441"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42" w:author="qnguyen37" w:date="2012-08-14T10:10:00Z">
                  <w:rPr>
                    <w:rFonts w:ascii="Times New Roman" w:hAnsi="Times New Roman" w:cs="Times New Roman"/>
                    <w:color w:val="0000FF"/>
                    <w:sz w:val="24"/>
                    <w:szCs w:val="24"/>
                    <w:u w:val="single"/>
                  </w:rPr>
                </w:rPrChange>
              </w:rPr>
              <w:t>+ Giao dịch rất lớn.</w:t>
            </w:r>
          </w:p>
        </w:tc>
        <w:tc>
          <w:tcPr>
            <w:tcW w:w="2610" w:type="dxa"/>
            <w:gridSpan w:val="2"/>
            <w:tcPrChange w:id="2443" w:author="quan_nh" w:date="2012-08-25T10:47:00Z">
              <w:tcPr>
                <w:tcW w:w="4140" w:type="dxa"/>
                <w:gridSpan w:val="2"/>
              </w:tcPr>
            </w:tcPrChange>
          </w:tcPr>
          <w:p w:rsidR="001E5F49" w:rsidRPr="00386165" w:rsidRDefault="001E5F49" w:rsidP="008244DF">
            <w:pPr>
              <w:spacing w:after="200" w:line="276" w:lineRule="auto"/>
              <w:jc w:val="both"/>
              <w:rPr>
                <w:ins w:id="2444" w:author="qnguyen37" w:date="2012-08-15T15:59:00Z"/>
                <w:rFonts w:ascii="Times New Roman" w:hAnsi="Times New Roman" w:cs="Times New Roman"/>
                <w:i/>
                <w:sz w:val="24"/>
                <w:szCs w:val="24"/>
              </w:rPr>
            </w:pPr>
          </w:p>
        </w:tc>
      </w:tr>
      <w:tr w:rsidR="001E5F49" w:rsidRPr="007E082E" w:rsidTr="0080575E">
        <w:trPr>
          <w:trPrChange w:id="2445" w:author="quan_nh" w:date="2012-08-25T10:47:00Z">
            <w:trPr>
              <w:gridBefore w:val="1"/>
            </w:trPr>
          </w:trPrChange>
        </w:trPr>
        <w:tc>
          <w:tcPr>
            <w:tcW w:w="2452" w:type="dxa"/>
            <w:tcPrChange w:id="2446" w:author="quan_nh" w:date="2012-08-25T10:47:00Z">
              <w:tcPr>
                <w:tcW w:w="2504"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447" w:author="qnguyen37" w:date="2012-08-14T10:10:00Z">
                  <w:rPr>
                    <w:rFonts w:ascii="Times New Roman" w:hAnsi="Times New Roman" w:cs="Times New Roman"/>
                    <w:sz w:val="24"/>
                    <w:szCs w:val="24"/>
                  </w:rPr>
                </w:rPrChange>
              </w:rPr>
            </w:pPr>
            <w:bookmarkStart w:id="2448" w:name="BangGiaChungChiQuyTrongNgay"/>
            <w:r w:rsidRPr="00E64F3E">
              <w:rPr>
                <w:rFonts w:ascii="Times New Roman" w:hAnsi="Times New Roman" w:cs="Times New Roman"/>
                <w:i/>
                <w:sz w:val="24"/>
                <w:szCs w:val="24"/>
                <w:rPrChange w:id="2449" w:author="qnguyen37" w:date="2012-08-14T10:10:00Z">
                  <w:rPr>
                    <w:rFonts w:ascii="Times New Roman" w:hAnsi="Times New Roman" w:cs="Times New Roman"/>
                    <w:color w:val="0000FF"/>
                    <w:sz w:val="24"/>
                    <w:szCs w:val="24"/>
                    <w:u w:val="single"/>
                  </w:rPr>
                </w:rPrChange>
              </w:rPr>
              <w:lastRenderedPageBreak/>
              <w:t>BangGiaChungChiQuyTrongNgay</w:t>
            </w:r>
            <w:bookmarkEnd w:id="2448"/>
          </w:p>
          <w:p w:rsidR="001E5F49" w:rsidRPr="007E082E" w:rsidRDefault="001E5F49" w:rsidP="008244DF">
            <w:pPr>
              <w:spacing w:after="200" w:line="276" w:lineRule="auto"/>
              <w:jc w:val="both"/>
              <w:rPr>
                <w:rFonts w:ascii="Times New Roman" w:hAnsi="Times New Roman" w:cs="Times New Roman"/>
                <w:i/>
                <w:sz w:val="24"/>
                <w:szCs w:val="24"/>
                <w:rPrChange w:id="2450" w:author="qnguyen37" w:date="2012-08-14T10:10:00Z">
                  <w:rPr>
                    <w:rFonts w:ascii="Times New Roman" w:hAnsi="Times New Roman" w:cs="Times New Roman"/>
                    <w:sz w:val="24"/>
                    <w:szCs w:val="24"/>
                  </w:rPr>
                </w:rPrChange>
              </w:rPr>
            </w:pPr>
          </w:p>
          <w:p w:rsidR="001E5F49" w:rsidRPr="007E082E" w:rsidDel="007E082E" w:rsidRDefault="00E64F3E" w:rsidP="008244DF">
            <w:pPr>
              <w:spacing w:after="200" w:line="276" w:lineRule="auto"/>
              <w:jc w:val="both"/>
              <w:rPr>
                <w:del w:id="2451" w:author="qnguyen37" w:date="2012-08-14T10:10:00Z"/>
                <w:rFonts w:ascii="Times New Roman" w:hAnsi="Times New Roman" w:cs="Times New Roman"/>
                <w:i/>
                <w:sz w:val="24"/>
                <w:szCs w:val="24"/>
                <w:rPrChange w:id="2452" w:author="qnguyen37" w:date="2012-08-14T10:10:00Z">
                  <w:rPr>
                    <w:del w:id="2453" w:author="qnguyen37" w:date="2012-08-14T10:10:00Z"/>
                    <w:rFonts w:ascii="Times New Roman" w:hAnsi="Times New Roman" w:cs="Times New Roman"/>
                    <w:sz w:val="24"/>
                    <w:szCs w:val="24"/>
                  </w:rPr>
                </w:rPrChange>
              </w:rPr>
            </w:pPr>
            <w:del w:id="2454" w:author="qnguyen37" w:date="2012-08-14T10:10:00Z">
              <w:r w:rsidRPr="00E64F3E">
                <w:rPr>
                  <w:rFonts w:ascii="Times New Roman" w:hAnsi="Times New Roman" w:cs="Times New Roman"/>
                  <w:i/>
                  <w:sz w:val="24"/>
                  <w:szCs w:val="24"/>
                  <w:rPrChange w:id="2455" w:author="qnguyen37" w:date="2012-08-14T10:10:00Z">
                    <w:rPr>
                      <w:rFonts w:ascii="Times New Roman" w:hAnsi="Times New Roman" w:cs="Times New Roman"/>
                      <w:color w:val="0000FF"/>
                      <w:sz w:val="24"/>
                      <w:szCs w:val="24"/>
                      <w:u w:val="single"/>
                    </w:rPr>
                  </w:rPrChange>
                </w:rPr>
                <w:delText>Input: table, thông tin giao dịch của các chứng chỉ quỹ.</w:delText>
              </w:r>
            </w:del>
          </w:p>
          <w:p w:rsidR="00E64F3E" w:rsidRPr="00E64F3E" w:rsidRDefault="00E64F3E" w:rsidP="00E64F3E">
            <w:pPr>
              <w:jc w:val="both"/>
              <w:rPr>
                <w:rFonts w:ascii="Times New Roman" w:hAnsi="Times New Roman" w:cs="Times New Roman"/>
                <w:i/>
                <w:sz w:val="24"/>
                <w:szCs w:val="24"/>
                <w:rPrChange w:id="2456" w:author="qnguyen37" w:date="2012-08-14T10:10:00Z">
                  <w:rPr>
                    <w:rFonts w:ascii="Times New Roman" w:hAnsi="Times New Roman" w:cs="Times New Roman"/>
                    <w:sz w:val="24"/>
                    <w:szCs w:val="24"/>
                  </w:rPr>
                </w:rPrChange>
              </w:rPr>
              <w:pPrChange w:id="2457" w:author="qnguyen37" w:date="2012-08-14T10:10:00Z">
                <w:pPr>
                  <w:spacing w:after="200" w:line="276" w:lineRule="auto"/>
                  <w:jc w:val="both"/>
                </w:pPr>
              </w:pPrChange>
            </w:pPr>
            <w:del w:id="2458" w:author="qnguyen37" w:date="2012-08-14T10:10:00Z">
              <w:r w:rsidRPr="00E64F3E">
                <w:rPr>
                  <w:rFonts w:ascii="Times New Roman" w:hAnsi="Times New Roman" w:cs="Times New Roman"/>
                  <w:i/>
                  <w:sz w:val="24"/>
                  <w:szCs w:val="24"/>
                  <w:rPrChange w:id="2459" w:author="qnguyen37" w:date="2012-08-14T10:10:00Z">
                    <w:rPr>
                      <w:rFonts w:ascii="Times New Roman" w:hAnsi="Times New Roman" w:cs="Times New Roman"/>
                      <w:color w:val="0000FF"/>
                      <w:sz w:val="24"/>
                      <w:szCs w:val="24"/>
                      <w:u w:val="single"/>
                    </w:rPr>
                  </w:rPrChange>
                </w:rPr>
                <w:delText xml:space="preserve">Output: table, </w:delText>
              </w:r>
            </w:del>
            <w:moveFromRangeStart w:id="2460" w:author="qnguyen37" w:date="2012-08-14T10:10:00Z" w:name="move332702346"/>
            <w:moveFrom w:id="2461" w:author="qnguyen37" w:date="2012-08-14T10:10:00Z">
              <w:r w:rsidRPr="00E64F3E">
                <w:rPr>
                  <w:rFonts w:ascii="Times New Roman" w:hAnsi="Times New Roman" w:cs="Times New Roman"/>
                  <w:i/>
                  <w:sz w:val="24"/>
                  <w:szCs w:val="24"/>
                  <w:rPrChange w:id="2462" w:author="qnguyen37" w:date="2012-08-14T10:10:00Z">
                    <w:rPr>
                      <w:rFonts w:ascii="Times New Roman" w:hAnsi="Times New Roman" w:cs="Times New Roman"/>
                      <w:color w:val="0000FF"/>
                      <w:sz w:val="24"/>
                      <w:szCs w:val="24"/>
                      <w:u w:val="single"/>
                    </w:rPr>
                  </w:rPrChange>
                </w:rPr>
                <w:t>bảng giá chứng chĩ quỹ.</w:t>
              </w:r>
            </w:moveFrom>
          </w:p>
          <w:p w:rsidR="00E64F3E" w:rsidRPr="00E64F3E" w:rsidRDefault="00E64F3E" w:rsidP="00E64F3E">
            <w:pPr>
              <w:jc w:val="both"/>
              <w:rPr>
                <w:rFonts w:ascii="Times New Roman" w:hAnsi="Times New Roman" w:cs="Times New Roman"/>
                <w:i/>
                <w:sz w:val="24"/>
                <w:szCs w:val="24"/>
                <w:rPrChange w:id="2463" w:author="qnguyen37" w:date="2012-08-14T10:10:00Z">
                  <w:rPr>
                    <w:rFonts w:ascii="Times New Roman" w:hAnsi="Times New Roman" w:cs="Times New Roman"/>
                    <w:sz w:val="24"/>
                    <w:szCs w:val="24"/>
                  </w:rPr>
                </w:rPrChange>
              </w:rPr>
              <w:pPrChange w:id="2464" w:author="qnguyen37" w:date="2012-08-14T10:10:00Z">
                <w:pPr>
                  <w:spacing w:after="200" w:line="276" w:lineRule="auto"/>
                  <w:jc w:val="both"/>
                </w:pPr>
              </w:pPrChange>
            </w:pPr>
            <w:moveFrom w:id="2465" w:author="qnguyen37" w:date="2012-08-14T10:10:00Z">
              <w:r w:rsidRPr="00E64F3E">
                <w:rPr>
                  <w:rFonts w:ascii="Times New Roman" w:hAnsi="Times New Roman" w:cs="Times New Roman"/>
                  <w:i/>
                  <w:sz w:val="24"/>
                  <w:szCs w:val="24"/>
                  <w:rPrChange w:id="2466" w:author="qnguyen37" w:date="2012-08-14T10:10:00Z">
                    <w:rPr>
                      <w:rFonts w:ascii="Times New Roman" w:hAnsi="Times New Roman" w:cs="Times New Roman"/>
                      <w:color w:val="0000FF"/>
                      <w:sz w:val="24"/>
                      <w:szCs w:val="24"/>
                      <w:u w:val="single"/>
                    </w:rPr>
                  </w:rPrChange>
                </w:rPr>
                <w:t>(Xem thêm bên nội dung).</w:t>
              </w:r>
            </w:moveFrom>
            <w:moveFromRangeEnd w:id="2460"/>
          </w:p>
        </w:tc>
        <w:tc>
          <w:tcPr>
            <w:tcW w:w="1800" w:type="dxa"/>
            <w:tcPrChange w:id="2467" w:author="quan_nh" w:date="2012-08-25T10:47:00Z">
              <w:tcPr>
                <w:tcW w:w="1782" w:type="dxa"/>
                <w:gridSpan w:val="3"/>
              </w:tcPr>
            </w:tcPrChange>
          </w:tcPr>
          <w:p w:rsidR="001E5F49" w:rsidRPr="007E082E" w:rsidRDefault="00E64F3E" w:rsidP="007E082E">
            <w:pPr>
              <w:spacing w:after="200" w:line="276" w:lineRule="auto"/>
              <w:jc w:val="both"/>
              <w:rPr>
                <w:ins w:id="2468" w:author="qnguyen37" w:date="2012-08-14T10:10:00Z"/>
                <w:rFonts w:ascii="Times New Roman" w:hAnsi="Times New Roman" w:cs="Times New Roman"/>
                <w:i/>
                <w:sz w:val="24"/>
                <w:szCs w:val="24"/>
                <w:rPrChange w:id="2469" w:author="qnguyen37" w:date="2012-08-14T10:10:00Z">
                  <w:rPr>
                    <w:ins w:id="2470" w:author="qnguyen37" w:date="2012-08-14T10:10:00Z"/>
                    <w:rFonts w:ascii="Times New Roman" w:hAnsi="Times New Roman" w:cs="Times New Roman"/>
                    <w:sz w:val="24"/>
                    <w:szCs w:val="24"/>
                  </w:rPr>
                </w:rPrChange>
              </w:rPr>
            </w:pPr>
            <w:ins w:id="2471" w:author="qnguyen37" w:date="2012-08-14T10:10:00Z">
              <w:r w:rsidRPr="00E64F3E">
                <w:rPr>
                  <w:rFonts w:ascii="Times New Roman" w:hAnsi="Times New Roman" w:cs="Times New Roman"/>
                  <w:i/>
                  <w:sz w:val="24"/>
                  <w:szCs w:val="24"/>
                  <w:rPrChange w:id="2472" w:author="qnguyen37" w:date="2012-08-14T10:10:00Z">
                    <w:rPr>
                      <w:rFonts w:ascii="Times New Roman" w:hAnsi="Times New Roman" w:cs="Times New Roman"/>
                      <w:color w:val="0000FF"/>
                      <w:sz w:val="24"/>
                      <w:szCs w:val="24"/>
                      <w:u w:val="single"/>
                    </w:rPr>
                  </w:rPrChange>
                </w:rPr>
                <w:t>thông tin giao dịch của các chứng chỉ quỹ.</w:t>
              </w:r>
            </w:ins>
          </w:p>
          <w:p w:rsidR="001E5F49" w:rsidRPr="007E082E" w:rsidRDefault="001E5F49" w:rsidP="008244DF">
            <w:pPr>
              <w:spacing w:after="200" w:line="276" w:lineRule="auto"/>
              <w:jc w:val="both"/>
              <w:rPr>
                <w:ins w:id="2473" w:author="qnguyen37" w:date="2012-08-14T09:30:00Z"/>
                <w:rFonts w:ascii="Times New Roman" w:hAnsi="Times New Roman" w:cs="Times New Roman"/>
                <w:i/>
                <w:sz w:val="24"/>
                <w:szCs w:val="24"/>
                <w:rPrChange w:id="2474" w:author="qnguyen37" w:date="2012-08-14T10:10:00Z">
                  <w:rPr>
                    <w:ins w:id="2475" w:author="qnguyen37" w:date="2012-08-14T09:30:00Z"/>
                    <w:rFonts w:ascii="Times New Roman" w:hAnsi="Times New Roman" w:cs="Times New Roman"/>
                    <w:sz w:val="24"/>
                    <w:szCs w:val="24"/>
                  </w:rPr>
                </w:rPrChange>
              </w:rPr>
            </w:pPr>
          </w:p>
        </w:tc>
        <w:tc>
          <w:tcPr>
            <w:tcW w:w="2070" w:type="dxa"/>
            <w:tcPrChange w:id="2476" w:author="quan_nh" w:date="2012-08-25T10:47:00Z">
              <w:tcPr>
                <w:tcW w:w="1800" w:type="dxa"/>
                <w:gridSpan w:val="5"/>
              </w:tcPr>
            </w:tcPrChange>
          </w:tcPr>
          <w:p w:rsidR="001E5F49" w:rsidRPr="007E082E" w:rsidRDefault="00E64F3E" w:rsidP="007E082E">
            <w:pPr>
              <w:spacing w:after="200" w:line="276" w:lineRule="auto"/>
              <w:jc w:val="both"/>
              <w:rPr>
                <w:rFonts w:ascii="Times New Roman" w:hAnsi="Times New Roman" w:cs="Times New Roman"/>
                <w:i/>
                <w:sz w:val="24"/>
                <w:szCs w:val="24"/>
                <w:rPrChange w:id="2477" w:author="qnguyen37" w:date="2012-08-14T10:10:00Z">
                  <w:rPr>
                    <w:rFonts w:ascii="Times New Roman" w:hAnsi="Times New Roman" w:cs="Times New Roman"/>
                    <w:sz w:val="24"/>
                    <w:szCs w:val="24"/>
                  </w:rPr>
                </w:rPrChange>
              </w:rPr>
            </w:pPr>
            <w:moveToRangeStart w:id="2478" w:author="qnguyen37" w:date="2012-08-14T10:10:00Z" w:name="move332702346"/>
            <w:moveTo w:id="2479" w:author="qnguyen37" w:date="2012-08-14T10:10:00Z">
              <w:r w:rsidRPr="00E64F3E">
                <w:rPr>
                  <w:rFonts w:ascii="Times New Roman" w:hAnsi="Times New Roman" w:cs="Times New Roman"/>
                  <w:i/>
                  <w:sz w:val="24"/>
                  <w:szCs w:val="24"/>
                  <w:rPrChange w:id="2480" w:author="qnguyen37" w:date="2012-08-14T10:10:00Z">
                    <w:rPr>
                      <w:rFonts w:ascii="Times New Roman" w:hAnsi="Times New Roman" w:cs="Times New Roman"/>
                      <w:color w:val="0000FF"/>
                      <w:sz w:val="24"/>
                      <w:szCs w:val="24"/>
                      <w:u w:val="single"/>
                    </w:rPr>
                  </w:rPrChange>
                </w:rPr>
                <w:t>bảng giá chứng chĩ quỹ.</w:t>
              </w:r>
            </w:moveTo>
          </w:p>
          <w:p w:rsidR="001E5F49" w:rsidRPr="007E082E" w:rsidRDefault="00E64F3E" w:rsidP="007E082E">
            <w:pPr>
              <w:spacing w:after="200" w:line="276" w:lineRule="auto"/>
              <w:jc w:val="both"/>
              <w:rPr>
                <w:rFonts w:ascii="Times New Roman" w:hAnsi="Times New Roman" w:cs="Times New Roman"/>
                <w:i/>
                <w:sz w:val="24"/>
                <w:szCs w:val="24"/>
                <w:rPrChange w:id="2481" w:author="qnguyen37" w:date="2012-08-14T10:10:00Z">
                  <w:rPr>
                    <w:rFonts w:ascii="Times New Roman" w:hAnsi="Times New Roman" w:cs="Times New Roman"/>
                    <w:sz w:val="24"/>
                    <w:szCs w:val="24"/>
                  </w:rPr>
                </w:rPrChange>
              </w:rPr>
            </w:pPr>
            <w:moveTo w:id="2482" w:author="qnguyen37" w:date="2012-08-14T10:10:00Z">
              <w:r w:rsidRPr="00E64F3E">
                <w:rPr>
                  <w:rFonts w:ascii="Times New Roman" w:hAnsi="Times New Roman" w:cs="Times New Roman"/>
                  <w:i/>
                  <w:sz w:val="24"/>
                  <w:szCs w:val="24"/>
                  <w:rPrChange w:id="2483" w:author="qnguyen37" w:date="2012-08-14T10:10:00Z">
                    <w:rPr>
                      <w:rFonts w:ascii="Times New Roman" w:hAnsi="Times New Roman" w:cs="Times New Roman"/>
                      <w:color w:val="0000FF"/>
                      <w:sz w:val="24"/>
                      <w:szCs w:val="24"/>
                      <w:u w:val="single"/>
                    </w:rPr>
                  </w:rPrChange>
                </w:rPr>
                <w:t>(Xem thêm bên nội dung).</w:t>
              </w:r>
            </w:moveTo>
            <w:moveToRangeEnd w:id="2478"/>
          </w:p>
        </w:tc>
        <w:tc>
          <w:tcPr>
            <w:tcW w:w="990" w:type="dxa"/>
            <w:gridSpan w:val="2"/>
            <w:tcPrChange w:id="2484" w:author="quan_nh" w:date="2012-08-25T10:47:00Z">
              <w:tcPr>
                <w:tcW w:w="1350" w:type="dxa"/>
              </w:tcPr>
            </w:tcPrChange>
          </w:tcPr>
          <w:p w:rsidR="001E5F49" w:rsidRPr="007E082E" w:rsidRDefault="001E5F49" w:rsidP="008244DF">
            <w:pPr>
              <w:spacing w:after="200" w:line="276" w:lineRule="auto"/>
              <w:jc w:val="both"/>
              <w:rPr>
                <w:ins w:id="2485" w:author="qnguyen37" w:date="2012-08-14T09:41:00Z"/>
                <w:rFonts w:ascii="Times New Roman" w:hAnsi="Times New Roman" w:cs="Times New Roman"/>
                <w:i/>
                <w:sz w:val="24"/>
                <w:szCs w:val="24"/>
                <w:rPrChange w:id="2486" w:author="qnguyen37" w:date="2012-08-14T10:10:00Z">
                  <w:rPr>
                    <w:ins w:id="2487" w:author="qnguyen37" w:date="2012-08-14T09:41:00Z"/>
                    <w:rFonts w:ascii="Times New Roman" w:hAnsi="Times New Roman" w:cs="Times New Roman"/>
                    <w:sz w:val="24"/>
                    <w:szCs w:val="24"/>
                  </w:rPr>
                </w:rPrChange>
              </w:rPr>
            </w:pPr>
            <w:ins w:id="2488" w:author="qnguyen37" w:date="2012-08-14T10:10:00Z">
              <w:r>
                <w:rPr>
                  <w:rFonts w:ascii="Times New Roman" w:hAnsi="Times New Roman" w:cs="Times New Roman"/>
                  <w:i/>
                  <w:sz w:val="24"/>
                  <w:szCs w:val="24"/>
                </w:rPr>
                <w:t>Chưa có dữ liệu</w:t>
              </w:r>
            </w:ins>
          </w:p>
        </w:tc>
        <w:tc>
          <w:tcPr>
            <w:tcW w:w="2250" w:type="dxa"/>
            <w:gridSpan w:val="2"/>
            <w:tcPrChange w:id="2489" w:author="quan_nh" w:date="2012-08-25T10:47:00Z">
              <w:tcPr>
                <w:tcW w:w="2880" w:type="dxa"/>
                <w:gridSpan w:val="4"/>
              </w:tcPr>
            </w:tcPrChange>
          </w:tcPr>
          <w:p w:rsidR="001E5F49" w:rsidRPr="007E082E" w:rsidRDefault="00E64F3E" w:rsidP="008244DF">
            <w:pPr>
              <w:spacing w:after="200" w:line="276" w:lineRule="auto"/>
              <w:jc w:val="both"/>
              <w:rPr>
                <w:rFonts w:ascii="Times New Roman" w:hAnsi="Times New Roman" w:cs="Times New Roman"/>
                <w:i/>
                <w:sz w:val="24"/>
                <w:szCs w:val="24"/>
                <w:rPrChange w:id="2490"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91" w:author="qnguyen37" w:date="2012-08-14T10:10:00Z">
                  <w:rPr>
                    <w:rFonts w:ascii="Times New Roman" w:hAnsi="Times New Roman" w:cs="Times New Roman"/>
                    <w:color w:val="0000FF"/>
                    <w:sz w:val="24"/>
                    <w:szCs w:val="24"/>
                    <w:u w:val="single"/>
                  </w:rPr>
                </w:rPrChange>
              </w:rPr>
              <w:t>Giá các chứng chĩ quỹ trong ngày.</w:t>
            </w:r>
          </w:p>
        </w:tc>
        <w:tc>
          <w:tcPr>
            <w:tcW w:w="3330" w:type="dxa"/>
            <w:gridSpan w:val="2"/>
            <w:tcPrChange w:id="2492" w:author="quan_nh" w:date="2012-08-25T10:47:00Z">
              <w:tcPr>
                <w:tcW w:w="4140" w:type="dxa"/>
                <w:gridSpan w:val="6"/>
              </w:tcPr>
            </w:tcPrChange>
          </w:tcPr>
          <w:p w:rsidR="001E5F49" w:rsidRPr="007E082E" w:rsidRDefault="00E64F3E" w:rsidP="008244DF">
            <w:pPr>
              <w:spacing w:after="200" w:line="276" w:lineRule="auto"/>
              <w:jc w:val="both"/>
              <w:rPr>
                <w:rFonts w:ascii="Times New Roman" w:hAnsi="Times New Roman" w:cs="Times New Roman"/>
                <w:i/>
                <w:sz w:val="24"/>
                <w:szCs w:val="24"/>
                <w:rPrChange w:id="2493" w:author="qnguyen37" w:date="2012-08-14T10:10:00Z">
                  <w:rPr>
                    <w:rFonts w:ascii="Times New Roman" w:hAnsi="Times New Roman" w:cs="Times New Roman"/>
                    <w:sz w:val="24"/>
                    <w:szCs w:val="24"/>
                  </w:rPr>
                </w:rPrChange>
              </w:rPr>
            </w:pPr>
            <w:r w:rsidRPr="00E64F3E">
              <w:rPr>
                <w:rFonts w:ascii="Times New Roman" w:hAnsi="Times New Roman" w:cs="Times New Roman"/>
                <w:i/>
                <w:sz w:val="24"/>
                <w:szCs w:val="24"/>
                <w:rPrChange w:id="2494" w:author="qnguyen37" w:date="2012-08-14T10:10:00Z">
                  <w:rPr>
                    <w:rFonts w:ascii="Times New Roman" w:hAnsi="Times New Roman" w:cs="Times New Roman"/>
                    <w:color w:val="0000FF"/>
                    <w:sz w:val="24"/>
                    <w:szCs w:val="24"/>
                    <w:u w:val="single"/>
                  </w:rPr>
                </w:rPrChange>
              </w:rPr>
              <w:t>VD: VVFMVFA không có giao dịch với giá tham chiếu là 5.500đ</w:t>
            </w:r>
          </w:p>
        </w:tc>
        <w:tc>
          <w:tcPr>
            <w:tcW w:w="2610" w:type="dxa"/>
            <w:gridSpan w:val="2"/>
            <w:tcPrChange w:id="2495" w:author="quan_nh" w:date="2012-08-25T10:47:00Z">
              <w:tcPr>
                <w:tcW w:w="4140" w:type="dxa"/>
                <w:gridSpan w:val="2"/>
              </w:tcPr>
            </w:tcPrChange>
          </w:tcPr>
          <w:p w:rsidR="001E5F49" w:rsidRPr="00386165" w:rsidRDefault="001E5F49" w:rsidP="008244DF">
            <w:pPr>
              <w:spacing w:after="200" w:line="276" w:lineRule="auto"/>
              <w:jc w:val="both"/>
              <w:rPr>
                <w:ins w:id="2496" w:author="qnguyen37" w:date="2012-08-15T15:59:00Z"/>
                <w:rFonts w:ascii="Times New Roman" w:hAnsi="Times New Roman" w:cs="Times New Roman"/>
                <w:i/>
                <w:sz w:val="24"/>
                <w:szCs w:val="24"/>
              </w:rPr>
            </w:pPr>
          </w:p>
        </w:tc>
      </w:tr>
      <w:tr w:rsidR="001E5F49" w:rsidRPr="00516F67" w:rsidTr="0080575E">
        <w:trPr>
          <w:trPrChange w:id="2497" w:author="quan_nh" w:date="2012-08-25T10:47:00Z">
            <w:trPr>
              <w:gridBefore w:val="1"/>
            </w:trPr>
          </w:trPrChange>
        </w:trPr>
        <w:tc>
          <w:tcPr>
            <w:tcW w:w="2452" w:type="dxa"/>
            <w:tcPrChange w:id="2498" w:author="quan_nh" w:date="2012-08-25T10:47:00Z">
              <w:tcPr>
                <w:tcW w:w="2504" w:type="dxa"/>
                <w:gridSpan w:val="4"/>
              </w:tcPr>
            </w:tcPrChange>
          </w:tcPr>
          <w:p w:rsidR="001E5F49" w:rsidRPr="00516F67" w:rsidRDefault="00E64F3E" w:rsidP="008244DF">
            <w:pPr>
              <w:spacing w:after="200" w:line="276" w:lineRule="auto"/>
              <w:jc w:val="both"/>
              <w:rPr>
                <w:rFonts w:ascii="Times New Roman" w:hAnsi="Times New Roman" w:cs="Times New Roman"/>
                <w:i/>
                <w:sz w:val="24"/>
                <w:szCs w:val="24"/>
                <w:rPrChange w:id="2499" w:author="qnguyen37" w:date="2012-08-15T17:15:00Z">
                  <w:rPr>
                    <w:rFonts w:ascii="Times New Roman" w:hAnsi="Times New Roman" w:cs="Times New Roman"/>
                    <w:sz w:val="24"/>
                    <w:szCs w:val="24"/>
                  </w:rPr>
                </w:rPrChange>
              </w:rPr>
            </w:pPr>
            <w:r w:rsidRPr="00E64F3E">
              <w:rPr>
                <w:rFonts w:ascii="Times New Roman" w:hAnsi="Times New Roman" w:cs="Times New Roman"/>
                <w:i/>
                <w:sz w:val="24"/>
                <w:szCs w:val="24"/>
                <w:rPrChange w:id="2500" w:author="qnguyen37" w:date="2012-08-15T17:15:00Z">
                  <w:rPr>
                    <w:rFonts w:ascii="Times New Roman" w:hAnsi="Times New Roman" w:cs="Times New Roman"/>
                    <w:color w:val="0000FF"/>
                    <w:sz w:val="24"/>
                    <w:szCs w:val="24"/>
                    <w:u w:val="single"/>
                  </w:rPr>
                </w:rPrChange>
              </w:rPr>
              <w:t>Chart</w:t>
            </w:r>
          </w:p>
          <w:p w:rsidR="001E5F49" w:rsidRPr="00516F67" w:rsidDel="007E082E" w:rsidRDefault="00E64F3E" w:rsidP="008244DF">
            <w:pPr>
              <w:spacing w:after="200" w:line="276" w:lineRule="auto"/>
              <w:jc w:val="both"/>
              <w:rPr>
                <w:del w:id="2501" w:author="qnguyen37" w:date="2012-08-14T10:10:00Z"/>
                <w:rFonts w:ascii="Times New Roman" w:hAnsi="Times New Roman" w:cs="Times New Roman"/>
                <w:i/>
                <w:sz w:val="24"/>
                <w:szCs w:val="24"/>
                <w:rPrChange w:id="2502" w:author="qnguyen37" w:date="2012-08-15T17:15:00Z">
                  <w:rPr>
                    <w:del w:id="2503" w:author="qnguyen37" w:date="2012-08-14T10:10:00Z"/>
                    <w:rFonts w:ascii="Times New Roman" w:hAnsi="Times New Roman" w:cs="Times New Roman"/>
                    <w:sz w:val="24"/>
                    <w:szCs w:val="24"/>
                  </w:rPr>
                </w:rPrChange>
              </w:rPr>
            </w:pPr>
            <w:del w:id="2504" w:author="qnguyen37" w:date="2012-08-14T10:10:00Z">
              <w:r w:rsidRPr="00E64F3E">
                <w:rPr>
                  <w:rFonts w:ascii="Times New Roman" w:hAnsi="Times New Roman" w:cs="Times New Roman"/>
                  <w:i/>
                  <w:sz w:val="24"/>
                  <w:szCs w:val="24"/>
                  <w:rPrChange w:id="2505" w:author="qnguyen37" w:date="2012-08-15T17:15:00Z">
                    <w:rPr>
                      <w:rFonts w:ascii="Times New Roman" w:hAnsi="Times New Roman" w:cs="Times New Roman"/>
                      <w:color w:val="0000FF"/>
                      <w:sz w:val="24"/>
                      <w:szCs w:val="24"/>
                      <w:u w:val="single"/>
                    </w:rPr>
                  </w:rPrChange>
                </w:rPr>
                <w:delText xml:space="preserve">Input: </w:delText>
              </w:r>
            </w:del>
            <w:del w:id="2506" w:author="qnguyen37" w:date="2012-08-14T10:09:00Z">
              <w:r w:rsidRPr="00E64F3E">
                <w:rPr>
                  <w:rFonts w:ascii="Times New Roman" w:hAnsi="Times New Roman" w:cs="Times New Roman"/>
                  <w:i/>
                  <w:sz w:val="24"/>
                  <w:szCs w:val="24"/>
                  <w:rPrChange w:id="2507" w:author="qnguyen37" w:date="2012-08-15T17:15:00Z">
                    <w:rPr>
                      <w:rFonts w:ascii="Times New Roman" w:hAnsi="Times New Roman" w:cs="Times New Roman"/>
                      <w:color w:val="0000FF"/>
                      <w:sz w:val="24"/>
                      <w:szCs w:val="24"/>
                      <w:u w:val="single"/>
                    </w:rPr>
                  </w:rPrChange>
                </w:rPr>
                <w:delText>Mã cổ phiếu, khoảng thời gian</w:delText>
              </w:r>
            </w:del>
          </w:p>
          <w:p w:rsidR="00E64F3E" w:rsidRPr="00E64F3E" w:rsidRDefault="00E64F3E" w:rsidP="00E64F3E">
            <w:pPr>
              <w:jc w:val="both"/>
              <w:rPr>
                <w:rFonts w:ascii="Times New Roman" w:hAnsi="Times New Roman" w:cs="Times New Roman"/>
                <w:i/>
                <w:sz w:val="24"/>
                <w:szCs w:val="24"/>
                <w:rPrChange w:id="2508" w:author="qnguyen37" w:date="2012-08-15T17:15:00Z">
                  <w:rPr>
                    <w:rFonts w:ascii="Times New Roman" w:hAnsi="Times New Roman" w:cs="Times New Roman"/>
                    <w:sz w:val="24"/>
                    <w:szCs w:val="24"/>
                  </w:rPr>
                </w:rPrChange>
              </w:rPr>
              <w:pPrChange w:id="2509" w:author="qnguyen37" w:date="2012-08-14T10:10:00Z">
                <w:pPr>
                  <w:spacing w:after="200" w:line="276" w:lineRule="auto"/>
                  <w:jc w:val="both"/>
                </w:pPr>
              </w:pPrChange>
            </w:pPr>
            <w:del w:id="2510" w:author="qnguyen37" w:date="2012-08-14T10:10:00Z">
              <w:r w:rsidRPr="00E64F3E">
                <w:rPr>
                  <w:rFonts w:ascii="Times New Roman" w:hAnsi="Times New Roman" w:cs="Times New Roman"/>
                  <w:i/>
                  <w:sz w:val="24"/>
                  <w:szCs w:val="24"/>
                  <w:rPrChange w:id="2511" w:author="qnguyen37" w:date="2012-08-15T17:15:00Z">
                    <w:rPr>
                      <w:rFonts w:ascii="Times New Roman" w:hAnsi="Times New Roman" w:cs="Times New Roman"/>
                      <w:color w:val="0000FF"/>
                      <w:sz w:val="24"/>
                      <w:szCs w:val="24"/>
                      <w:u w:val="single"/>
                    </w:rPr>
                  </w:rPrChange>
                </w:rPr>
                <w:delText>Output: Array 3 cột giá trị Date, Price, Volume</w:delText>
              </w:r>
            </w:del>
          </w:p>
        </w:tc>
        <w:tc>
          <w:tcPr>
            <w:tcW w:w="1800" w:type="dxa"/>
            <w:tcPrChange w:id="2512" w:author="quan_nh" w:date="2012-08-25T10:47:00Z">
              <w:tcPr>
                <w:tcW w:w="1782" w:type="dxa"/>
                <w:gridSpan w:val="3"/>
              </w:tcPr>
            </w:tcPrChange>
          </w:tcPr>
          <w:p w:rsidR="001E5F49" w:rsidRPr="00516F67" w:rsidRDefault="00E64F3E" w:rsidP="008244DF">
            <w:pPr>
              <w:spacing w:after="200" w:line="276" w:lineRule="auto"/>
              <w:jc w:val="both"/>
              <w:rPr>
                <w:ins w:id="2513" w:author="qnguyen37" w:date="2012-08-14T09:30:00Z"/>
                <w:rFonts w:ascii="Times New Roman" w:hAnsi="Times New Roman" w:cs="Times New Roman"/>
                <w:i/>
                <w:sz w:val="24"/>
                <w:szCs w:val="24"/>
                <w:rPrChange w:id="2514" w:author="qnguyen37" w:date="2012-08-15T17:15:00Z">
                  <w:rPr>
                    <w:ins w:id="2515" w:author="qnguyen37" w:date="2012-08-14T09:30:00Z"/>
                    <w:rFonts w:ascii="Times New Roman" w:hAnsi="Times New Roman" w:cs="Times New Roman"/>
                    <w:sz w:val="24"/>
                    <w:szCs w:val="24"/>
                  </w:rPr>
                </w:rPrChange>
              </w:rPr>
            </w:pPr>
            <w:ins w:id="2516" w:author="qnguyen37" w:date="2012-08-14T10:09:00Z">
              <w:r w:rsidRPr="00E64F3E">
                <w:rPr>
                  <w:rFonts w:ascii="Times New Roman" w:hAnsi="Times New Roman" w:cs="Times New Roman"/>
                  <w:i/>
                  <w:sz w:val="24"/>
                  <w:szCs w:val="24"/>
                  <w:rPrChange w:id="2517" w:author="qnguyen37" w:date="2012-08-15T17:15:00Z">
                    <w:rPr>
                      <w:rFonts w:ascii="Times New Roman" w:hAnsi="Times New Roman" w:cs="Times New Roman"/>
                      <w:color w:val="0000FF"/>
                      <w:sz w:val="24"/>
                      <w:szCs w:val="24"/>
                      <w:u w:val="single"/>
                    </w:rPr>
                  </w:rPrChange>
                </w:rPr>
                <w:t>Mã cổ phiếu, khoảng thời gian</w:t>
              </w:r>
            </w:ins>
          </w:p>
        </w:tc>
        <w:tc>
          <w:tcPr>
            <w:tcW w:w="2070" w:type="dxa"/>
            <w:tcPrChange w:id="2518" w:author="quan_nh" w:date="2012-08-25T10:47:00Z">
              <w:tcPr>
                <w:tcW w:w="1800" w:type="dxa"/>
                <w:gridSpan w:val="5"/>
              </w:tcPr>
            </w:tcPrChange>
          </w:tcPr>
          <w:p w:rsidR="001E5F49" w:rsidRPr="00516F67" w:rsidRDefault="00E64F3E" w:rsidP="008244DF">
            <w:pPr>
              <w:spacing w:after="200" w:line="276" w:lineRule="auto"/>
              <w:jc w:val="both"/>
              <w:rPr>
                <w:ins w:id="2519" w:author="qnguyen37" w:date="2012-08-14T09:30:00Z"/>
                <w:rFonts w:ascii="Times New Roman" w:hAnsi="Times New Roman" w:cs="Times New Roman"/>
                <w:i/>
                <w:sz w:val="24"/>
                <w:szCs w:val="24"/>
                <w:rPrChange w:id="2520" w:author="qnguyen37" w:date="2012-08-15T17:15:00Z">
                  <w:rPr>
                    <w:ins w:id="2521" w:author="qnguyen37" w:date="2012-08-14T09:30:00Z"/>
                    <w:rFonts w:ascii="Times New Roman" w:hAnsi="Times New Roman" w:cs="Times New Roman"/>
                    <w:sz w:val="24"/>
                    <w:szCs w:val="24"/>
                  </w:rPr>
                </w:rPrChange>
              </w:rPr>
            </w:pPr>
            <w:ins w:id="2522" w:author="qnguyen37" w:date="2012-08-14T10:10:00Z">
              <w:r w:rsidRPr="00E64F3E">
                <w:rPr>
                  <w:rFonts w:ascii="Times New Roman" w:hAnsi="Times New Roman" w:cs="Times New Roman"/>
                  <w:i/>
                  <w:sz w:val="24"/>
                  <w:szCs w:val="24"/>
                  <w:rPrChange w:id="2523" w:author="qnguyen37" w:date="2012-08-15T17:15:00Z">
                    <w:rPr>
                      <w:rFonts w:ascii="Times New Roman" w:hAnsi="Times New Roman" w:cs="Times New Roman"/>
                      <w:color w:val="0000FF"/>
                      <w:sz w:val="24"/>
                      <w:szCs w:val="24"/>
                      <w:u w:val="single"/>
                    </w:rPr>
                  </w:rPrChange>
                </w:rPr>
                <w:t>Array 3 cột giá trị Date, Price, Volume</w:t>
              </w:r>
            </w:ins>
          </w:p>
        </w:tc>
        <w:tc>
          <w:tcPr>
            <w:tcW w:w="990" w:type="dxa"/>
            <w:gridSpan w:val="2"/>
            <w:tcPrChange w:id="2524" w:author="quan_nh" w:date="2012-08-25T10:47:00Z">
              <w:tcPr>
                <w:tcW w:w="1350" w:type="dxa"/>
              </w:tcPr>
            </w:tcPrChange>
          </w:tcPr>
          <w:p w:rsidR="001E5F49" w:rsidRPr="00516F67" w:rsidRDefault="001E5F49" w:rsidP="008244DF">
            <w:pPr>
              <w:spacing w:after="200" w:line="276" w:lineRule="auto"/>
              <w:jc w:val="both"/>
              <w:rPr>
                <w:ins w:id="2525" w:author="qnguyen37" w:date="2012-08-14T09:41:00Z"/>
                <w:rFonts w:ascii="Times New Roman" w:hAnsi="Times New Roman" w:cs="Times New Roman"/>
                <w:i/>
                <w:sz w:val="24"/>
                <w:szCs w:val="24"/>
                <w:rPrChange w:id="2526" w:author="qnguyen37" w:date="2012-08-15T17:15:00Z">
                  <w:rPr>
                    <w:ins w:id="2527" w:author="qnguyen37" w:date="2012-08-14T09:41:00Z"/>
                    <w:rFonts w:ascii="Times New Roman" w:hAnsi="Times New Roman" w:cs="Times New Roman"/>
                    <w:sz w:val="24"/>
                    <w:szCs w:val="24"/>
                  </w:rPr>
                </w:rPrChange>
              </w:rPr>
            </w:pPr>
          </w:p>
        </w:tc>
        <w:tc>
          <w:tcPr>
            <w:tcW w:w="2250" w:type="dxa"/>
            <w:gridSpan w:val="2"/>
            <w:tcPrChange w:id="2528" w:author="quan_nh" w:date="2012-08-25T10:47:00Z">
              <w:tcPr>
                <w:tcW w:w="2880" w:type="dxa"/>
                <w:gridSpan w:val="4"/>
              </w:tcPr>
            </w:tcPrChange>
          </w:tcPr>
          <w:p w:rsidR="001E5F49" w:rsidRPr="00516F67" w:rsidRDefault="00E64F3E" w:rsidP="008244DF">
            <w:pPr>
              <w:spacing w:after="200" w:line="276" w:lineRule="auto"/>
              <w:jc w:val="both"/>
              <w:rPr>
                <w:rFonts w:ascii="Times New Roman" w:hAnsi="Times New Roman" w:cs="Times New Roman"/>
                <w:i/>
                <w:sz w:val="24"/>
                <w:szCs w:val="24"/>
                <w:rPrChange w:id="2529" w:author="qnguyen37" w:date="2012-08-15T17:15:00Z">
                  <w:rPr>
                    <w:rFonts w:ascii="Times New Roman" w:hAnsi="Times New Roman" w:cs="Times New Roman"/>
                    <w:sz w:val="24"/>
                    <w:szCs w:val="24"/>
                  </w:rPr>
                </w:rPrChange>
              </w:rPr>
            </w:pPr>
            <w:r w:rsidRPr="00E64F3E">
              <w:rPr>
                <w:rFonts w:ascii="Times New Roman" w:hAnsi="Times New Roman" w:cs="Times New Roman"/>
                <w:i/>
                <w:sz w:val="24"/>
                <w:szCs w:val="24"/>
                <w:rPrChange w:id="2530" w:author="qnguyen37" w:date="2012-08-15T17:15:00Z">
                  <w:rPr>
                    <w:rFonts w:ascii="Times New Roman" w:hAnsi="Times New Roman" w:cs="Times New Roman"/>
                    <w:color w:val="0000FF"/>
                    <w:sz w:val="24"/>
                    <w:szCs w:val="24"/>
                    <w:u w:val="single"/>
                  </w:rPr>
                </w:rPrChange>
              </w:rPr>
              <w:t>Output ra một chuỗi dùng cho mục đích vẽ chart</w:t>
            </w:r>
          </w:p>
        </w:tc>
        <w:tc>
          <w:tcPr>
            <w:tcW w:w="3330" w:type="dxa"/>
            <w:gridSpan w:val="2"/>
            <w:tcPrChange w:id="2531" w:author="quan_nh" w:date="2012-08-25T10:47:00Z">
              <w:tcPr>
                <w:tcW w:w="4140" w:type="dxa"/>
                <w:gridSpan w:val="6"/>
              </w:tcPr>
            </w:tcPrChange>
          </w:tcPr>
          <w:p w:rsidR="001E5F49" w:rsidRPr="00516F67" w:rsidRDefault="001E5F49" w:rsidP="008244DF">
            <w:pPr>
              <w:spacing w:after="200" w:line="276" w:lineRule="auto"/>
              <w:jc w:val="both"/>
              <w:rPr>
                <w:rFonts w:ascii="Times New Roman" w:hAnsi="Times New Roman" w:cs="Times New Roman"/>
                <w:i/>
                <w:sz w:val="24"/>
                <w:szCs w:val="24"/>
                <w:rPrChange w:id="2532" w:author="qnguyen37" w:date="2012-08-15T17:15:00Z">
                  <w:rPr>
                    <w:rFonts w:ascii="Times New Roman" w:hAnsi="Times New Roman" w:cs="Times New Roman"/>
                    <w:sz w:val="24"/>
                    <w:szCs w:val="24"/>
                  </w:rPr>
                </w:rPrChange>
              </w:rPr>
            </w:pPr>
          </w:p>
        </w:tc>
        <w:tc>
          <w:tcPr>
            <w:tcW w:w="2610" w:type="dxa"/>
            <w:gridSpan w:val="2"/>
            <w:tcPrChange w:id="2533" w:author="quan_nh" w:date="2012-08-25T10:47:00Z">
              <w:tcPr>
                <w:tcW w:w="4140" w:type="dxa"/>
                <w:gridSpan w:val="2"/>
              </w:tcPr>
            </w:tcPrChange>
          </w:tcPr>
          <w:p w:rsidR="001E5F49" w:rsidRPr="00516F67" w:rsidRDefault="001E5F49" w:rsidP="008244DF">
            <w:pPr>
              <w:spacing w:after="200" w:line="276" w:lineRule="auto"/>
              <w:jc w:val="both"/>
              <w:rPr>
                <w:ins w:id="2534" w:author="qnguyen37" w:date="2012-08-15T15:59:00Z"/>
                <w:rFonts w:ascii="Times New Roman" w:hAnsi="Times New Roman" w:cs="Times New Roman"/>
                <w:i/>
                <w:sz w:val="24"/>
                <w:szCs w:val="24"/>
                <w:rPrChange w:id="2535" w:author="qnguyen37" w:date="2012-08-15T17:15:00Z">
                  <w:rPr>
                    <w:ins w:id="2536" w:author="qnguyen37" w:date="2012-08-15T15:59:00Z"/>
                    <w:rFonts w:ascii="Times New Roman" w:hAnsi="Times New Roman" w:cs="Times New Roman"/>
                    <w:sz w:val="24"/>
                    <w:szCs w:val="24"/>
                  </w:rPr>
                </w:rPrChange>
              </w:rPr>
            </w:pPr>
          </w:p>
        </w:tc>
      </w:tr>
      <w:bookmarkEnd w:id="894"/>
    </w:tbl>
    <w:p w:rsidR="00E64F3E" w:rsidRDefault="00E64F3E" w:rsidP="00E64F3E">
      <w:pPr>
        <w:pStyle w:val="Heading2"/>
        <w:numPr>
          <w:ilvl w:val="0"/>
          <w:numId w:val="0"/>
        </w:numPr>
        <w:ind w:left="576"/>
        <w:jc w:val="both"/>
        <w:rPr>
          <w:ins w:id="2537" w:author="qnguyen37" w:date="2012-08-14T10:04:00Z"/>
          <w:rFonts w:ascii="Times New Roman" w:hAnsi="Times New Roman" w:cs="Times New Roman"/>
        </w:rPr>
        <w:pPrChange w:id="2538" w:author="qnguyen37" w:date="2012-08-14T10:05:00Z">
          <w:pPr>
            <w:pStyle w:val="Heading2"/>
            <w:jc w:val="both"/>
          </w:pPr>
        </w:pPrChange>
      </w:pPr>
    </w:p>
    <w:p w:rsidR="00493D1A" w:rsidRDefault="00AB4AB2">
      <w:pPr>
        <w:rPr>
          <w:ins w:id="2539" w:author="qnguyen37" w:date="2012-08-14T10:04:00Z"/>
          <w:rFonts w:eastAsiaTheme="majorEastAsia"/>
          <w:color w:val="4F81BD" w:themeColor="accent1"/>
          <w:sz w:val="26"/>
          <w:szCs w:val="26"/>
        </w:rPr>
      </w:pPr>
      <w:ins w:id="2540" w:author="qnguyen37" w:date="2012-08-14T10:04:00Z">
        <w:r>
          <w:br w:type="page"/>
        </w:r>
      </w:ins>
    </w:p>
    <w:p w:rsidR="0072379C" w:rsidRPr="00000CEF" w:rsidRDefault="0072379C" w:rsidP="008244DF">
      <w:pPr>
        <w:pStyle w:val="Heading2"/>
        <w:jc w:val="both"/>
        <w:rPr>
          <w:rFonts w:ascii="Times New Roman" w:hAnsi="Times New Roman" w:cs="Times New Roman"/>
        </w:rPr>
      </w:pPr>
      <w:r w:rsidRPr="00000CEF">
        <w:rPr>
          <w:rFonts w:ascii="Times New Roman" w:hAnsi="Times New Roman" w:cs="Times New Roman"/>
        </w:rPr>
        <w:lastRenderedPageBreak/>
        <w:t>Bảng mô tả các hàm trong report Cty</w:t>
      </w:r>
      <w:ins w:id="2541" w:author="quan_nh" w:date="2012-08-25T09:30:00Z">
        <w:r w:rsidR="002F6B20">
          <w:rPr>
            <w:rFonts w:ascii="Times New Roman" w:hAnsi="Times New Roman" w:cs="Times New Roman"/>
          </w:rPr>
          <w:t xml:space="preserve"> </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36"/>
        <w:gridCol w:w="2664"/>
        <w:gridCol w:w="2776"/>
      </w:tblGrid>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Tên hàm</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Mục đích</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b/>
                <w:sz w:val="28"/>
                <w:szCs w:val="28"/>
              </w:rPr>
            </w:pPr>
            <w:r w:rsidRPr="00000CEF">
              <w:rPr>
                <w:rFonts w:ascii="Times New Roman" w:eastAsia="Calibri" w:hAnsi="Times New Roman" w:cs="Times New Roman"/>
                <w:b/>
                <w:sz w:val="28"/>
                <w:szCs w:val="28"/>
              </w:rPr>
              <w:t>Nội dung</w:t>
            </w:r>
          </w:p>
        </w:tc>
      </w:tr>
      <w:tr w:rsidR="00000CEF" w:rsidRPr="00000CEF" w:rsidTr="00000CEF">
        <w:tc>
          <w:tcPr>
            <w:tcW w:w="4136"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Thongtin(ma chung khoan)</w:t>
            </w:r>
          </w:p>
          <w:p w:rsidR="00000CEF" w:rsidRPr="00000CEF" w:rsidRDefault="00000CEF"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Out -&gt; stockCode Row </w:t>
            </w:r>
          </w:p>
        </w:tc>
        <w:tc>
          <w:tcPr>
            <w:tcW w:w="2664" w:type="dxa"/>
            <w:shd w:val="clear" w:color="auto" w:fill="auto"/>
          </w:tcPr>
          <w:p w:rsidR="00000CEF" w:rsidRPr="00000CEF" w:rsidRDefault="00000CEF"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000CEF" w:rsidRPr="00000CEF" w:rsidRDefault="00000CEF" w:rsidP="008244DF">
            <w:pPr>
              <w:numPr>
                <w:ilvl w:val="0"/>
                <w:numId w:val="5"/>
              </w:numPr>
              <w:spacing w:after="0" w:line="240" w:lineRule="auto"/>
              <w:contextualSpacing/>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mã CK</w:t>
            </w: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p w:rsidR="00000CEF" w:rsidRPr="00000CEF" w:rsidRDefault="00000CEF" w:rsidP="008244DF">
            <w:pPr>
              <w:spacing w:after="0" w:line="240" w:lineRule="auto"/>
              <w:jc w:val="both"/>
              <w:rPr>
                <w:rFonts w:ascii="Times New Roman" w:eastAsia="Calibri" w:hAnsi="Times New Roman" w:cs="Times New Roman"/>
                <w:sz w:val="28"/>
                <w:szCs w:val="28"/>
                <w:highlight w:val="yellow"/>
              </w:rPr>
            </w:pPr>
          </w:p>
        </w:tc>
        <w:tc>
          <w:tcPr>
            <w:tcW w:w="2776" w:type="dxa"/>
            <w:shd w:val="clear" w:color="auto" w:fill="auto"/>
          </w:tcPr>
          <w:p w:rsidR="0072379C" w:rsidRPr="00000CEF" w:rsidRDefault="0072379C" w:rsidP="008244DF">
            <w:pPr>
              <w:numPr>
                <w:ilvl w:val="0"/>
                <w:numId w:val="5"/>
              </w:numPr>
              <w:spacing w:after="0" w:line="240" w:lineRule="auto"/>
              <w:contextualSpacing/>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rPr>
              <w:t>Tên mã chứng khoán</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TenCongTy</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string, tên công ty CPCK</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tên công ty</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lang w:val="fr-FR"/>
              </w:rPr>
            </w:pPr>
            <w:r w:rsidRPr="00000CEF">
              <w:rPr>
                <w:rFonts w:ascii="Times New Roman" w:eastAsia="Calibri" w:hAnsi="Times New Roman" w:cs="Times New Roman"/>
                <w:sz w:val="28"/>
                <w:szCs w:val="28"/>
                <w:lang w:val="fr-FR"/>
              </w:rPr>
              <w:t>Tên công ty có mã CK</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TenLinhVuc</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tên lĩnh vực kinh doanh của mã CK</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Tên lĩnh vực</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TiLeSoHuuNhaNuoc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nhà nước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TiLeSoHuuNuocNgoai</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nước ngoài sở hữu</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TiLeSoHuuKhac</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tỉ lệ phần trăm mà CP của công ty do các thành phần sở hữu khác</w:t>
            </w:r>
          </w:p>
        </w:tc>
        <w:tc>
          <w:tcPr>
            <w:tcW w:w="2776" w:type="dxa"/>
            <w:shd w:val="clear" w:color="auto" w:fill="auto"/>
          </w:tcPr>
          <w:p w:rsidR="0072379C" w:rsidRPr="00000CEF" w:rsidRDefault="0072379C" w:rsidP="008244DF">
            <w:pPr>
              <w:numPr>
                <w:ilvl w:val="0"/>
                <w:numId w:val="5"/>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Tỉ lệ phần trăm CP</w:t>
            </w: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ChiSoPE</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lastRenderedPageBreak/>
              <w:t>Xuất ra chỉ số PE</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lastRenderedPageBreak/>
              <w:t>ChiSoPB</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lang w:val="fr-FR"/>
              </w:rPr>
            </w:pPr>
            <w:r w:rsidRPr="00000CEF">
              <w:rPr>
                <w:rFonts w:ascii="Times New Roman" w:eastAsia="Calibri" w:hAnsi="Times New Roman" w:cs="Times New Roman"/>
                <w:sz w:val="28"/>
                <w:szCs w:val="28"/>
                <w:highlight w:val="yellow"/>
                <w:lang w:val="fr-FR"/>
              </w:rPr>
              <w:t>Xuất ra chỉ số PB</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lang w:val="fr-FR"/>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SoLuongCP</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số lượng cổ phiếu đang được lưu hành trên thị trường</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TongTaiSan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Xuất ra tổng tài sản hiện giờ của công ty</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VonSoHuu</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r w:rsidRPr="00000CEF">
              <w:rPr>
                <w:rFonts w:ascii="Times New Roman" w:eastAsia="Calibri" w:hAnsi="Times New Roman" w:cs="Times New Roman"/>
                <w:sz w:val="28"/>
                <w:szCs w:val="28"/>
                <w:highlight w:val="yellow"/>
              </w:rPr>
              <w:t xml:space="preserve">Xuất ra tổng vốn chủ sở hữu </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NgayGiaoDich</w:t>
            </w:r>
          </w:p>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Output: date, ngày hệ thống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r w:rsidRPr="00000CEF">
              <w:rPr>
                <w:rFonts w:ascii="Times New Roman" w:eastAsia="Calibri" w:hAnsi="Times New Roman" w:cs="Times New Roman"/>
                <w:strike/>
                <w:sz w:val="28"/>
                <w:szCs w:val="28"/>
              </w:rPr>
              <w:t>Xuất ra ngày hệ thống tại thời điểm đó</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trike/>
                <w:sz w:val="28"/>
                <w:szCs w:val="28"/>
              </w:rPr>
            </w:pPr>
          </w:p>
        </w:tc>
      </w:tr>
      <w:tr w:rsidR="00C129F0" w:rsidRPr="00000CEF" w:rsidTr="00493D1A">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GiaCoPhieu</w:t>
            </w:r>
          </w:p>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C129F0" w:rsidRPr="00C129F0"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w:t>
            </w:r>
            <w:r>
              <w:rPr>
                <w:rFonts w:ascii="Times New Roman" w:eastAsia="Calibri" w:hAnsi="Times New Roman" w:cs="Times New Roman"/>
                <w:sz w:val="28"/>
                <w:szCs w:val="28"/>
              </w:rPr>
              <w:t xml:space="preserve"> </w:t>
            </w:r>
            <w:r w:rsidRPr="00C129F0">
              <w:rPr>
                <w:rFonts w:ascii="Times New Roman" w:eastAsia="Calibri" w:hAnsi="Times New Roman" w:cs="Times New Roman"/>
                <w:sz w:val="28"/>
                <w:szCs w:val="28"/>
              </w:rPr>
              <w:t>decimal</w:t>
            </w:r>
            <w:r>
              <w:rPr>
                <w:rFonts w:ascii="Times New Roman" w:eastAsia="Calibri" w:hAnsi="Times New Roman" w:cs="Times New Roman"/>
                <w:sz w:val="28"/>
                <w:szCs w:val="28"/>
              </w:rPr>
              <w:t xml:space="preserve"> (current,min,max)</w:t>
            </w: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cổ phiếu ở thời điểm đóng cửa</w:t>
            </w: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C129F0" w:rsidRPr="00000CEF" w:rsidTr="00000CEF">
        <w:tc>
          <w:tcPr>
            <w:tcW w:w="413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664"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c>
          <w:tcPr>
            <w:tcW w:w="2776" w:type="dxa"/>
            <w:shd w:val="clear" w:color="auto" w:fill="auto"/>
          </w:tcPr>
          <w:p w:rsidR="00C129F0" w:rsidRPr="00000CEF" w:rsidRDefault="00C129F0"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GiaCoPhieuHienTai</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cổ phiếu ở thời điểm đóng cửa</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GiaTriThapNhat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Xuất ra giá trị thấp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lastRenderedPageBreak/>
              <w:t>GiaTriCaoNhat</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Input: MaChungKhoan, NgayGiaoDich</w:t>
            </w:r>
          </w:p>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Output: decimal</w:t>
            </w:r>
          </w:p>
        </w:tc>
        <w:tc>
          <w:tcPr>
            <w:tcW w:w="2664"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r w:rsidRPr="00C129F0">
              <w:rPr>
                <w:rFonts w:ascii="Times New Roman" w:eastAsia="Calibri" w:hAnsi="Times New Roman" w:cs="Times New Roman"/>
                <w:sz w:val="28"/>
                <w:szCs w:val="28"/>
                <w:highlight w:val="yellow"/>
              </w:rPr>
              <w:t>Xuất ra giá trị cao nhất của cổ phiếu ở trong phiên giao dịch</w:t>
            </w:r>
          </w:p>
        </w:tc>
        <w:tc>
          <w:tcPr>
            <w:tcW w:w="2776" w:type="dxa"/>
            <w:shd w:val="clear" w:color="auto" w:fill="auto"/>
          </w:tcPr>
          <w:p w:rsidR="0072379C" w:rsidRPr="00C129F0" w:rsidRDefault="0072379C" w:rsidP="008244DF">
            <w:pPr>
              <w:spacing w:after="0" w:line="240" w:lineRule="auto"/>
              <w:jc w:val="both"/>
              <w:rPr>
                <w:rFonts w:ascii="Times New Roman" w:eastAsia="Calibri" w:hAnsi="Times New Roman" w:cs="Times New Roman"/>
                <w:sz w:val="28"/>
                <w:szCs w:val="28"/>
                <w:highlight w:val="yellow"/>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SoLuongCPLuuHanh</w:t>
            </w:r>
            <w:r w:rsidR="00C129F0">
              <w:rPr>
                <w:rFonts w:ascii="Times New Roman" w:eastAsia="Calibri" w:hAnsi="Times New Roman" w:cs="Times New Roman"/>
                <w:sz w:val="28"/>
                <w:szCs w:val="28"/>
              </w:rPr>
              <w:t xml:space="preserve">  </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tổng số lượng cổ phiếu đang lưu hành trên các thị trường</w:t>
            </w:r>
          </w:p>
        </w:tc>
        <w:tc>
          <w:tcPr>
            <w:tcW w:w="2776" w:type="dxa"/>
            <w:shd w:val="clear" w:color="auto" w:fill="auto"/>
          </w:tcPr>
          <w:p w:rsidR="0072379C"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Hỏi thầy Q để xác định lại</w:t>
            </w: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GiaMoCua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mở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GiaDongCua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giá trị cổ phiếu tại thời điểm đóng cửa</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000CEF"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TrangThaiKhuyenNghi</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các khuyến nghị cho nhà đầu tư ngắn hạn.</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Mua: Tổng lợi nhuận kỳ vọng trong 12 tháng hơn 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 xml:space="preserve">Giữ: Tổng lợi nhuận kỳ vọng trong 12 tháng giữa -15% tới </w:t>
            </w:r>
            <w:r w:rsidRPr="00000CEF">
              <w:rPr>
                <w:rFonts w:ascii="Times New Roman" w:eastAsia="Calibri" w:hAnsi="Times New Roman" w:cs="Times New Roman"/>
                <w:sz w:val="28"/>
                <w:szCs w:val="28"/>
              </w:rPr>
              <w:lastRenderedPageBreak/>
              <w:t>15%</w:t>
            </w:r>
          </w:p>
          <w:p w:rsidR="0072379C" w:rsidRPr="00000CEF" w:rsidRDefault="0072379C" w:rsidP="008244DF">
            <w:pPr>
              <w:pStyle w:val="ListParagraph"/>
              <w:numPr>
                <w:ilvl w:val="0"/>
                <w:numId w:val="6"/>
              </w:num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Bán: Tổng lợi nhuận kỳ vọng trong 12 tháng dưới -15%</w:t>
            </w:r>
          </w:p>
        </w:tc>
        <w:tc>
          <w:tcPr>
            <w:tcW w:w="277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lastRenderedPageBreak/>
              <w:t>Vd: mua, bán, giữ</w:t>
            </w:r>
          </w:p>
          <w:p w:rsidR="00C129F0" w:rsidRDefault="00C129F0" w:rsidP="008244DF">
            <w:pPr>
              <w:spacing w:after="0" w:line="240" w:lineRule="auto"/>
              <w:jc w:val="both"/>
              <w:rPr>
                <w:rFonts w:ascii="Times New Roman" w:eastAsia="Calibri" w:hAnsi="Times New Roman" w:cs="Times New Roman"/>
                <w:sz w:val="28"/>
                <w:szCs w:val="28"/>
              </w:rPr>
            </w:pPr>
          </w:p>
          <w:p w:rsidR="00C129F0" w:rsidRPr="00000CEF" w:rsidRDefault="00C129F0" w:rsidP="008244DF">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Hỏi lại : </w:t>
            </w:r>
            <w:r w:rsidRPr="00000CEF">
              <w:rPr>
                <w:rFonts w:ascii="Times New Roman" w:eastAsia="Calibri" w:hAnsi="Times New Roman" w:cs="Times New Roman"/>
                <w:sz w:val="28"/>
                <w:szCs w:val="28"/>
              </w:rPr>
              <w:t>Tổng lợi nhuận kỳ vọng</w:t>
            </w:r>
            <w:r>
              <w:rPr>
                <w:rFonts w:ascii="Times New Roman" w:eastAsia="Calibri" w:hAnsi="Times New Roman" w:cs="Times New Roman"/>
                <w:sz w:val="28"/>
                <w:szCs w:val="28"/>
              </w:rPr>
              <w:t xml:space="preserve"> tính như thế nào ?</w:t>
            </w:r>
          </w:p>
        </w:tc>
      </w:tr>
      <w:tr w:rsidR="0072379C" w:rsidRPr="00000CEF" w:rsidTr="00000CEF">
        <w:tc>
          <w:tcPr>
            <w:tcW w:w="4136"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lastRenderedPageBreak/>
              <w:t>TinhTrangGia</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Input: MaChungKhoan, NgayGiaoDich</w:t>
            </w:r>
          </w:p>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Output: string</w:t>
            </w:r>
          </w:p>
        </w:tc>
        <w:tc>
          <w:tcPr>
            <w:tcW w:w="2664" w:type="dxa"/>
            <w:shd w:val="clear" w:color="auto" w:fill="auto"/>
          </w:tcPr>
          <w:p w:rsidR="0072379C" w:rsidRPr="00A91382" w:rsidRDefault="0072379C" w:rsidP="008244DF">
            <w:pPr>
              <w:spacing w:after="0" w:line="240" w:lineRule="auto"/>
              <w:jc w:val="both"/>
              <w:rPr>
                <w:rFonts w:ascii="Times New Roman" w:eastAsia="Calibri" w:hAnsi="Times New Roman" w:cs="Times New Roman"/>
                <w:sz w:val="28"/>
                <w:szCs w:val="28"/>
                <w:highlight w:val="yellow"/>
              </w:rPr>
            </w:pPr>
            <w:r w:rsidRPr="00A91382">
              <w:rPr>
                <w:rFonts w:ascii="Times New Roman" w:eastAsia="Calibri" w:hAnsi="Times New Roman" w:cs="Times New Roman"/>
                <w:sz w:val="28"/>
                <w:szCs w:val="28"/>
                <w:highlight w:val="yellow"/>
              </w:rPr>
              <w:t>Xuất ra tình trạng giá: cao, thấp, trung bình</w:t>
            </w:r>
          </w:p>
        </w:tc>
        <w:tc>
          <w:tcPr>
            <w:tcW w:w="2776" w:type="dxa"/>
            <w:shd w:val="clear" w:color="auto" w:fill="auto"/>
          </w:tcPr>
          <w:p w:rsidR="0072379C"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Không hiểu</w:t>
            </w:r>
          </w:p>
        </w:tc>
      </w:tr>
      <w:tr w:rsidR="0072379C" w:rsidRPr="00000CEF" w:rsidTr="00000CEF">
        <w:tc>
          <w:tcPr>
            <w:tcW w:w="4136"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ViThe</w:t>
            </w:r>
          </w:p>
          <w:p w:rsidR="00A91382" w:rsidRPr="00000CEF" w:rsidRDefault="00A91382" w:rsidP="008244DF">
            <w:pPr>
              <w:spacing w:after="0" w:line="240" w:lineRule="auto"/>
              <w:jc w:val="both"/>
              <w:rPr>
                <w:rFonts w:ascii="Times New Roman" w:eastAsia="Calibri" w:hAnsi="Times New Roman" w:cs="Times New Roman"/>
                <w:sz w:val="28"/>
                <w:szCs w:val="28"/>
              </w:rPr>
            </w:pPr>
            <w:r w:rsidRPr="00A91382">
              <w:rPr>
                <w:rFonts w:ascii="Times New Roman" w:eastAsia="Calibri" w:hAnsi="Times New Roman" w:cs="Times New Roman"/>
                <w:sz w:val="28"/>
                <w:szCs w:val="28"/>
                <w:highlight w:val="yellow"/>
              </w:rPr>
              <w:t>Input : ma cp</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string</w:t>
            </w:r>
          </w:p>
        </w:tc>
        <w:tc>
          <w:tcPr>
            <w:tcW w:w="2664"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Xuất ra vị thế thời gian định giá: ngắn hạn, dài hạn, trung hạn.</w:t>
            </w:r>
          </w:p>
        </w:tc>
        <w:tc>
          <w:tcPr>
            <w:tcW w:w="277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p>
        </w:tc>
      </w:tr>
      <w:tr w:rsidR="0072379C" w:rsidRPr="005720B4" w:rsidTr="00000CEF">
        <w:tc>
          <w:tcPr>
            <w:tcW w:w="4136" w:type="dxa"/>
            <w:shd w:val="clear" w:color="auto" w:fill="auto"/>
          </w:tcPr>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BieuDoGia</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Input: MaChungKhoan, NgayGiaoDich</w:t>
            </w:r>
          </w:p>
          <w:p w:rsidR="0072379C" w:rsidRPr="00000CEF"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Output: decimal, Khối lượng giao dịch, Giá CP</w:t>
            </w:r>
          </w:p>
        </w:tc>
        <w:tc>
          <w:tcPr>
            <w:tcW w:w="2664" w:type="dxa"/>
            <w:shd w:val="clear" w:color="auto" w:fill="auto"/>
          </w:tcPr>
          <w:p w:rsidR="0072379C" w:rsidRDefault="0072379C" w:rsidP="008244DF">
            <w:pPr>
              <w:spacing w:after="0" w:line="240" w:lineRule="auto"/>
              <w:jc w:val="both"/>
              <w:rPr>
                <w:rFonts w:ascii="Times New Roman" w:eastAsia="Calibri" w:hAnsi="Times New Roman" w:cs="Times New Roman"/>
                <w:sz w:val="28"/>
                <w:szCs w:val="28"/>
              </w:rPr>
            </w:pPr>
            <w:r w:rsidRPr="00000CEF">
              <w:rPr>
                <w:rFonts w:ascii="Times New Roman" w:eastAsia="Calibri" w:hAnsi="Times New Roman" w:cs="Times New Roman"/>
                <w:sz w:val="28"/>
                <w:szCs w:val="28"/>
              </w:rPr>
              <w:t>Đưa ra list giá CP và khối lượng giao dịch trong 10 ngày của CP</w:t>
            </w:r>
          </w:p>
          <w:p w:rsidR="005F7F21" w:rsidRDefault="005F7F21" w:rsidP="008244DF">
            <w:pPr>
              <w:spacing w:after="0" w:line="240" w:lineRule="auto"/>
              <w:jc w:val="both"/>
              <w:rPr>
                <w:rFonts w:ascii="Times New Roman" w:eastAsia="Calibri" w:hAnsi="Times New Roman" w:cs="Times New Roman"/>
                <w:sz w:val="28"/>
                <w:szCs w:val="28"/>
              </w:rPr>
            </w:pPr>
          </w:p>
          <w:p w:rsidR="005F7F21" w:rsidRPr="00000CEF" w:rsidRDefault="005F7F21" w:rsidP="008244DF">
            <w:pPr>
              <w:spacing w:after="0" w:line="240" w:lineRule="auto"/>
              <w:jc w:val="both"/>
              <w:rPr>
                <w:rFonts w:ascii="Times New Roman" w:eastAsia="Calibri" w:hAnsi="Times New Roman" w:cs="Times New Roman"/>
                <w:sz w:val="28"/>
                <w:szCs w:val="28"/>
              </w:rPr>
            </w:pPr>
            <w:r w:rsidRPr="005F7F21">
              <w:rPr>
                <w:rFonts w:ascii="Times New Roman" w:eastAsia="Calibri" w:hAnsi="Times New Roman" w:cs="Times New Roman"/>
                <w:sz w:val="28"/>
                <w:szCs w:val="28"/>
                <w:highlight w:val="yellow"/>
              </w:rPr>
              <w:t>[NgayGiaoDich-9, NgayGiaoDich]</w:t>
            </w:r>
          </w:p>
        </w:tc>
        <w:tc>
          <w:tcPr>
            <w:tcW w:w="2776" w:type="dxa"/>
            <w:shd w:val="clear" w:color="auto" w:fill="auto"/>
          </w:tcPr>
          <w:p w:rsidR="0072379C" w:rsidRPr="00A552FE" w:rsidRDefault="005F7F21" w:rsidP="008244DF">
            <w:pPr>
              <w:spacing w:after="0" w:line="240" w:lineRule="auto"/>
              <w:jc w:val="both"/>
              <w:rPr>
                <w:rFonts w:ascii="Times New Roman" w:eastAsia="Calibri" w:hAnsi="Times New Roman" w:cs="Times New Roman"/>
                <w:sz w:val="28"/>
                <w:szCs w:val="28"/>
                <w:lang w:val="fr-FR"/>
              </w:rPr>
            </w:pPr>
            <w:r w:rsidRPr="00A552FE">
              <w:rPr>
                <w:rFonts w:ascii="Times New Roman" w:eastAsia="Calibri" w:hAnsi="Times New Roman" w:cs="Times New Roman"/>
                <w:sz w:val="28"/>
                <w:szCs w:val="28"/>
                <w:highlight w:val="yellow"/>
                <w:lang w:val="fr-FR"/>
              </w:rPr>
              <w:t>Giá CP : là giá Dailly ??</w:t>
            </w:r>
          </w:p>
        </w:tc>
      </w:tr>
    </w:tbl>
    <w:p w:rsidR="005B434D" w:rsidRPr="00A552FE" w:rsidRDefault="005B434D" w:rsidP="008244DF">
      <w:pPr>
        <w:jc w:val="both"/>
        <w:rPr>
          <w:rFonts w:ascii="Times New Roman" w:hAnsi="Times New Roman" w:cs="Times New Roman"/>
          <w:sz w:val="28"/>
          <w:szCs w:val="28"/>
          <w:lang w:val="fr-FR"/>
        </w:rPr>
      </w:pPr>
    </w:p>
    <w:p w:rsidR="00684522" w:rsidRPr="00000CEF" w:rsidRDefault="00684522" w:rsidP="008244DF">
      <w:pPr>
        <w:jc w:val="both"/>
        <w:rPr>
          <w:rFonts w:ascii="Times New Roman" w:hAnsi="Times New Roman" w:cs="Times New Roman"/>
          <w:sz w:val="28"/>
          <w:szCs w:val="28"/>
        </w:rPr>
      </w:pPr>
      <w:r w:rsidRPr="00000CEF">
        <w:rPr>
          <w:rFonts w:ascii="Times New Roman" w:hAnsi="Times New Roman" w:cs="Times New Roman"/>
          <w:sz w:val="28"/>
          <w:szCs w:val="28"/>
        </w:rPr>
        <w:t>Template [Chart:SSI,10/05-10/06]</w:t>
      </w:r>
    </w:p>
    <w:p w:rsidR="005B434D" w:rsidRPr="00000CEF" w:rsidRDefault="00684522" w:rsidP="008244DF">
      <w:pPr>
        <w:jc w:val="both"/>
        <w:rPr>
          <w:rFonts w:ascii="Times New Roman" w:hAnsi="Times New Roman" w:cs="Times New Roman"/>
        </w:rPr>
      </w:pPr>
      <w:r w:rsidRPr="00000CEF">
        <w:rPr>
          <w:rFonts w:ascii="Times New Roman" w:hAnsi="Times New Roman" w:cs="Times New Roman"/>
        </w:rPr>
        <w:t>Code</w:t>
      </w:r>
    </w:p>
    <w:p w:rsidR="00684522" w:rsidRDefault="00684522" w:rsidP="008244DF">
      <w:pPr>
        <w:jc w:val="both"/>
        <w:rPr>
          <w:ins w:id="2542" w:author="qnguyen37" w:date="2012-08-14T09:34:00Z"/>
          <w:rFonts w:ascii="Times New Roman" w:hAnsi="Times New Roman" w:cs="Times New Roman"/>
          <w:b/>
        </w:rPr>
      </w:pPr>
      <w:r w:rsidRPr="00000CEF">
        <w:rPr>
          <w:rFonts w:ascii="Times New Roman" w:hAnsi="Times New Roman" w:cs="Times New Roman"/>
        </w:rPr>
        <w:t xml:space="preserve">WS_Getchart(); </w:t>
      </w:r>
      <w:r w:rsidRPr="00000CEF">
        <w:rPr>
          <w:rFonts w:ascii="Times New Roman" w:hAnsi="Times New Roman" w:cs="Times New Roman"/>
          <w:b/>
        </w:rPr>
        <w:t>MSChart.Draw(inputData, Date);-&gt; Insert.report</w:t>
      </w:r>
    </w:p>
    <w:p w:rsidR="001074DC" w:rsidRDefault="001074DC" w:rsidP="008244DF">
      <w:pPr>
        <w:jc w:val="both"/>
        <w:rPr>
          <w:ins w:id="2543" w:author="qnguyen37" w:date="2012-08-14T09:34:00Z"/>
          <w:rFonts w:ascii="Times New Roman" w:hAnsi="Times New Roman" w:cs="Times New Roman"/>
          <w:b/>
        </w:rPr>
      </w:pPr>
    </w:p>
    <w:p w:rsidR="00F45028" w:rsidRDefault="00A25ED4">
      <w:pPr>
        <w:pStyle w:val="Heading2"/>
        <w:rPr>
          <w:ins w:id="2544" w:author="quan_nh" w:date="2012-08-18T10:13:00Z"/>
        </w:rPr>
        <w:pPrChange w:id="2545" w:author="quan_nh" w:date="2012-08-18T10:13:00Z">
          <w:pPr>
            <w:jc w:val="both"/>
          </w:pPr>
        </w:pPrChange>
      </w:pPr>
      <w:ins w:id="2546" w:author="quan_nh" w:date="2012-08-18T10:10:00Z">
        <w:r>
          <w:lastRenderedPageBreak/>
          <w:t>Hàm dành cho phân tích kỹ thuật</w:t>
        </w:r>
      </w:ins>
    </w:p>
    <w:p w:rsidR="00F45028" w:rsidRDefault="00F45028">
      <w:pPr>
        <w:rPr>
          <w:ins w:id="2547" w:author="quan_nh" w:date="2012-08-18T10:13:00Z"/>
        </w:rPr>
        <w:pPrChange w:id="2548" w:author="quan_nh" w:date="2012-08-18T10:13:00Z">
          <w:pPr>
            <w:jc w:val="both"/>
          </w:pPr>
        </w:pPrChange>
      </w:pPr>
    </w:p>
    <w:p w:rsidR="00F45028" w:rsidRDefault="00F45028">
      <w:pPr>
        <w:rPr>
          <w:ins w:id="2549" w:author="quan_nh" w:date="2012-08-18T10:16:00Z"/>
        </w:rPr>
        <w:pPrChange w:id="2550" w:author="quan_nh" w:date="2012-08-18T10:13:00Z">
          <w:pPr>
            <w:jc w:val="both"/>
          </w:pPr>
        </w:pPrChange>
      </w:pPr>
    </w:p>
    <w:p w:rsidR="00F45028" w:rsidRDefault="00024571" w:rsidP="00AB03E9">
      <w:pPr>
        <w:rPr>
          <w:ins w:id="2551" w:author="qnguyen37" w:date="2012-08-14T09:34:00Z"/>
          <w:rPrChange w:id="2552" w:author="Unknown" w:date="1969-00-00T00:00:00Z">
            <w:rPr>
              <w:ins w:id="2553" w:author="qnguyen37" w:date="2012-08-14T09:34:00Z"/>
              <w:b/>
            </w:rPr>
          </w:rPrChange>
        </w:rPr>
        <w:sectPr w:rsidR="00F45028" w:rsidSect="001074DC">
          <w:pgSz w:w="15840" w:h="12240" w:orient="landscape"/>
          <w:pgMar w:top="1440" w:right="1440" w:bottom="1440" w:left="1440" w:header="720" w:footer="720" w:gutter="0"/>
          <w:cols w:space="720"/>
          <w:docGrid w:linePitch="360"/>
        </w:sectPr>
      </w:pPr>
      <w:ins w:id="2554" w:author="quan_nh" w:date="2012-08-18T10:16:00Z">
        <w:r>
          <w:t xml:space="preserve">SMA(5) </w:t>
        </w:r>
      </w:ins>
    </w:p>
    <w:p w:rsidR="001074DC" w:rsidRPr="00000CEF" w:rsidDel="001074DC" w:rsidRDefault="001074DC" w:rsidP="008244DF">
      <w:pPr>
        <w:jc w:val="both"/>
        <w:rPr>
          <w:del w:id="2555" w:author="qnguyen37" w:date="2012-08-14T09:34:00Z"/>
          <w:rFonts w:ascii="Times New Roman" w:hAnsi="Times New Roman" w:cs="Times New Roman"/>
          <w:b/>
        </w:rPr>
      </w:pPr>
    </w:p>
    <w:p w:rsidR="00EB3ED3" w:rsidRPr="00000CEF" w:rsidDel="007077C4" w:rsidRDefault="00EB3ED3" w:rsidP="008244DF">
      <w:pPr>
        <w:pStyle w:val="Heading1"/>
        <w:jc w:val="both"/>
        <w:rPr>
          <w:del w:id="2556" w:author="quan_nh" w:date="2012-08-25T10:38:00Z"/>
          <w:rFonts w:ascii="Times New Roman" w:hAnsi="Times New Roman" w:cs="Times New Roman"/>
        </w:rPr>
      </w:pPr>
      <w:del w:id="2557" w:author="quan_nh" w:date="2012-08-25T10:38:00Z">
        <w:r w:rsidRPr="00000CEF" w:rsidDel="007077C4">
          <w:rPr>
            <w:rFonts w:ascii="Times New Roman" w:hAnsi="Times New Roman" w:cs="Times New Roman"/>
          </w:rPr>
          <w:delText>Code sử lý</w:delText>
        </w:r>
      </w:del>
      <w:ins w:id="2558" w:author="qnguyen37" w:date="2012-08-14T09:55:00Z">
        <w:del w:id="2559" w:author="quan_nh" w:date="2012-08-25T10:38:00Z">
          <w:r w:rsidR="009A67E0" w:rsidDel="007077C4">
            <w:rPr>
              <w:rFonts w:ascii="Times New Roman" w:hAnsi="Times New Roman" w:cs="Times New Roman"/>
            </w:rPr>
            <w:delText>- Mapping hàm với các giá trị</w:delText>
          </w:r>
        </w:del>
      </w:ins>
    </w:p>
    <w:p w:rsidR="007C4A78" w:rsidRPr="007C4A78" w:rsidDel="007077C4" w:rsidRDefault="00EB3ED3" w:rsidP="007C4A78">
      <w:pPr>
        <w:ind w:left="576"/>
        <w:rPr>
          <w:del w:id="2560" w:author="quan_nh" w:date="2012-08-25T10:38:00Z"/>
          <w:rPrChange w:id="2561" w:author="quan_nh" w:date="2012-08-25T10:06:00Z">
            <w:rPr>
              <w:del w:id="2562" w:author="quan_nh" w:date="2012-08-25T10:38:00Z"/>
              <w:rFonts w:ascii="Times New Roman" w:hAnsi="Times New Roman" w:cs="Times New Roman"/>
            </w:rPr>
          </w:rPrChange>
        </w:rPr>
        <w:pPrChange w:id="2563" w:author="quan_nh" w:date="2012-08-25T10:06:00Z">
          <w:pPr>
            <w:pStyle w:val="Heading2"/>
            <w:jc w:val="both"/>
          </w:pPr>
        </w:pPrChange>
      </w:pPr>
      <w:del w:id="2564" w:author="quan_nh" w:date="2012-08-25T10:38:00Z">
        <w:r w:rsidRPr="00000CEF" w:rsidDel="007077C4">
          <w:rPr>
            <w:rFonts w:ascii="Times New Roman" w:hAnsi="Times New Roman" w:cs="Times New Roman"/>
          </w:rPr>
          <w:delText>Xây dựng hàm : giatriGD(), soCPTangGia()</w:delText>
        </w:r>
      </w:del>
    </w:p>
    <w:tbl>
      <w:tblPr>
        <w:tblStyle w:val="TableGrid"/>
        <w:tblW w:w="0" w:type="auto"/>
        <w:tblInd w:w="720" w:type="dxa"/>
        <w:tblLayout w:type="fixed"/>
        <w:tblLook w:val="04A0"/>
      </w:tblPr>
      <w:tblGrid>
        <w:gridCol w:w="2628"/>
        <w:gridCol w:w="2880"/>
        <w:gridCol w:w="1741"/>
      </w:tblGrid>
      <w:tr w:rsidR="00EB3ED3" w:rsidRPr="00000CEF" w:rsidDel="007077C4" w:rsidTr="005045C4">
        <w:trPr>
          <w:del w:id="2565" w:author="quan_nh" w:date="2012-08-25T10:38:00Z"/>
        </w:trPr>
        <w:tc>
          <w:tcPr>
            <w:tcW w:w="2628" w:type="dxa"/>
          </w:tcPr>
          <w:p w:rsidR="00EB3ED3" w:rsidRPr="00000CEF" w:rsidDel="007077C4" w:rsidRDefault="00EB3ED3" w:rsidP="008244DF">
            <w:pPr>
              <w:pStyle w:val="ListParagraph"/>
              <w:ind w:left="0"/>
              <w:jc w:val="both"/>
              <w:rPr>
                <w:del w:id="2566" w:author="quan_nh" w:date="2012-08-25T10:38:00Z"/>
                <w:rFonts w:ascii="Times New Roman" w:hAnsi="Times New Roman" w:cs="Times New Roman"/>
                <w:sz w:val="36"/>
                <w:szCs w:val="36"/>
              </w:rPr>
            </w:pPr>
            <w:del w:id="2567" w:author="quan_nh" w:date="2012-08-25T10:38:00Z">
              <w:r w:rsidRPr="00000CEF" w:rsidDel="007077C4">
                <w:rPr>
                  <w:rFonts w:ascii="Times New Roman" w:hAnsi="Times New Roman" w:cs="Times New Roman"/>
                  <w:sz w:val="36"/>
                  <w:szCs w:val="36"/>
                </w:rPr>
                <w:delText>giatriGD</w:delText>
              </w:r>
            </w:del>
          </w:p>
        </w:tc>
        <w:tc>
          <w:tcPr>
            <w:tcW w:w="2880" w:type="dxa"/>
          </w:tcPr>
          <w:p w:rsidR="00EB3ED3" w:rsidRPr="00000CEF" w:rsidDel="007077C4" w:rsidRDefault="00EB3ED3" w:rsidP="008244DF">
            <w:pPr>
              <w:pStyle w:val="ListParagraph"/>
              <w:ind w:left="0"/>
              <w:jc w:val="both"/>
              <w:rPr>
                <w:del w:id="2568" w:author="quan_nh" w:date="2012-08-25T10:38:00Z"/>
                <w:rFonts w:ascii="Times New Roman" w:hAnsi="Times New Roman" w:cs="Times New Roman"/>
                <w:sz w:val="36"/>
                <w:szCs w:val="36"/>
              </w:rPr>
            </w:pPr>
            <w:del w:id="2569" w:author="quan_nh" w:date="2012-08-25T10:38:00Z">
              <w:r w:rsidRPr="00000CEF" w:rsidDel="007077C4">
                <w:rPr>
                  <w:rFonts w:ascii="Times New Roman" w:hAnsi="Times New Roman" w:cs="Times New Roman"/>
                  <w:sz w:val="36"/>
                  <w:szCs w:val="36"/>
                </w:rPr>
                <w:delText>WS_giatriGD()</w:delText>
              </w:r>
            </w:del>
          </w:p>
        </w:tc>
        <w:tc>
          <w:tcPr>
            <w:tcW w:w="1741" w:type="dxa"/>
          </w:tcPr>
          <w:p w:rsidR="00EB3ED3" w:rsidRPr="00000CEF" w:rsidDel="007077C4" w:rsidRDefault="00EB3ED3" w:rsidP="008244DF">
            <w:pPr>
              <w:pStyle w:val="ListParagraph"/>
              <w:ind w:left="0"/>
              <w:jc w:val="both"/>
              <w:rPr>
                <w:del w:id="2570" w:author="quan_nh" w:date="2012-08-25T10:38:00Z"/>
                <w:rFonts w:ascii="Times New Roman" w:hAnsi="Times New Roman" w:cs="Times New Roman"/>
                <w:sz w:val="36"/>
                <w:szCs w:val="36"/>
              </w:rPr>
            </w:pPr>
            <w:del w:id="2571" w:author="quan_nh" w:date="2012-08-25T10:38:00Z">
              <w:r w:rsidRPr="00000CEF" w:rsidDel="007077C4">
                <w:rPr>
                  <w:rFonts w:ascii="Times New Roman" w:hAnsi="Times New Roman" w:cs="Times New Roman"/>
                  <w:sz w:val="36"/>
                  <w:szCs w:val="36"/>
                </w:rPr>
                <w:delText>123</w:delText>
              </w:r>
            </w:del>
          </w:p>
        </w:tc>
      </w:tr>
      <w:tr w:rsidR="00EB3ED3" w:rsidRPr="00000CEF" w:rsidDel="007077C4" w:rsidTr="005045C4">
        <w:trPr>
          <w:del w:id="2572" w:author="quan_nh" w:date="2012-08-25T10:38:00Z"/>
        </w:trPr>
        <w:tc>
          <w:tcPr>
            <w:tcW w:w="2628" w:type="dxa"/>
          </w:tcPr>
          <w:p w:rsidR="00EB3ED3" w:rsidRPr="00000CEF" w:rsidDel="007077C4" w:rsidRDefault="00EB3ED3" w:rsidP="008244DF">
            <w:pPr>
              <w:pStyle w:val="ListParagraph"/>
              <w:ind w:left="0"/>
              <w:jc w:val="both"/>
              <w:rPr>
                <w:del w:id="2573" w:author="quan_nh" w:date="2012-08-25T10:38:00Z"/>
                <w:rFonts w:ascii="Times New Roman" w:hAnsi="Times New Roman" w:cs="Times New Roman"/>
                <w:sz w:val="36"/>
                <w:szCs w:val="36"/>
              </w:rPr>
            </w:pPr>
            <w:del w:id="2574" w:author="quan_nh" w:date="2012-08-25T10:38:00Z">
              <w:r w:rsidRPr="00000CEF" w:rsidDel="007077C4">
                <w:rPr>
                  <w:rFonts w:ascii="Times New Roman" w:hAnsi="Times New Roman" w:cs="Times New Roman"/>
                  <w:sz w:val="36"/>
                  <w:szCs w:val="36"/>
                </w:rPr>
                <w:delText>soCPTangGia</w:delText>
              </w:r>
            </w:del>
          </w:p>
        </w:tc>
        <w:tc>
          <w:tcPr>
            <w:tcW w:w="2880" w:type="dxa"/>
          </w:tcPr>
          <w:p w:rsidR="00EB3ED3" w:rsidRPr="00000CEF" w:rsidDel="007077C4" w:rsidRDefault="00EB3ED3" w:rsidP="008244DF">
            <w:pPr>
              <w:pStyle w:val="ListParagraph"/>
              <w:ind w:left="0"/>
              <w:jc w:val="both"/>
              <w:rPr>
                <w:del w:id="2575" w:author="quan_nh" w:date="2012-08-25T10:38:00Z"/>
                <w:rFonts w:ascii="Times New Roman" w:hAnsi="Times New Roman" w:cs="Times New Roman"/>
                <w:sz w:val="36"/>
                <w:szCs w:val="36"/>
              </w:rPr>
            </w:pPr>
          </w:p>
        </w:tc>
        <w:tc>
          <w:tcPr>
            <w:tcW w:w="1741" w:type="dxa"/>
          </w:tcPr>
          <w:p w:rsidR="00EB3ED3" w:rsidRPr="00000CEF" w:rsidDel="007077C4" w:rsidRDefault="00EB3ED3" w:rsidP="008244DF">
            <w:pPr>
              <w:pStyle w:val="ListParagraph"/>
              <w:ind w:left="0"/>
              <w:jc w:val="both"/>
              <w:rPr>
                <w:del w:id="2576" w:author="quan_nh" w:date="2012-08-25T10:38:00Z"/>
                <w:rFonts w:ascii="Times New Roman" w:hAnsi="Times New Roman" w:cs="Times New Roman"/>
                <w:sz w:val="36"/>
                <w:szCs w:val="36"/>
              </w:rPr>
            </w:pPr>
            <w:del w:id="2577" w:author="quan_nh" w:date="2012-08-25T10:38:00Z">
              <w:r w:rsidRPr="00000CEF" w:rsidDel="007077C4">
                <w:rPr>
                  <w:rFonts w:ascii="Times New Roman" w:hAnsi="Times New Roman" w:cs="Times New Roman"/>
                  <w:sz w:val="36"/>
                  <w:szCs w:val="36"/>
                </w:rPr>
                <w:delText>333</w:delText>
              </w:r>
            </w:del>
          </w:p>
        </w:tc>
      </w:tr>
    </w:tbl>
    <w:p w:rsidR="007C4A78" w:rsidRPr="00000CEF" w:rsidDel="007077C4" w:rsidRDefault="007C4A78" w:rsidP="008244DF">
      <w:pPr>
        <w:pStyle w:val="ListParagraph"/>
        <w:jc w:val="both"/>
        <w:rPr>
          <w:del w:id="2578" w:author="quan_nh" w:date="2012-08-25T10:38:00Z"/>
          <w:rFonts w:ascii="Times New Roman" w:hAnsi="Times New Roman" w:cs="Times New Roman"/>
          <w:sz w:val="36"/>
          <w:szCs w:val="36"/>
        </w:rPr>
      </w:pPr>
    </w:p>
    <w:p w:rsidR="00EB3ED3" w:rsidRPr="00F27931" w:rsidDel="0094457B" w:rsidRDefault="00E64F3E" w:rsidP="008244DF">
      <w:pPr>
        <w:pStyle w:val="Heading2"/>
        <w:jc w:val="both"/>
        <w:rPr>
          <w:del w:id="2579" w:author="quan_nh" w:date="2012-08-25T10:35:00Z"/>
          <w:rFonts w:ascii="Times New Roman" w:hAnsi="Times New Roman" w:cs="Times New Roman"/>
          <w:lang w:val="fr-FR"/>
          <w:rPrChange w:id="2580" w:author="qnguyen37" w:date="2012-08-14T09:56:00Z">
            <w:rPr>
              <w:del w:id="2581" w:author="quan_nh" w:date="2012-08-25T10:35:00Z"/>
              <w:rFonts w:ascii="Times New Roman" w:hAnsi="Times New Roman" w:cs="Times New Roman"/>
            </w:rPr>
          </w:rPrChange>
        </w:rPr>
      </w:pPr>
      <w:del w:id="2582" w:author="quan_nh" w:date="2012-08-25T10:35:00Z">
        <w:r w:rsidRPr="00E64F3E" w:rsidDel="0094457B">
          <w:rPr>
            <w:rFonts w:ascii="Times New Roman" w:hAnsi="Times New Roman" w:cs="Times New Roman"/>
            <w:lang w:val="fr-FR"/>
            <w:rPrChange w:id="2583" w:author="qnguyen37" w:date="2012-08-14T09:56:00Z">
              <w:rPr>
                <w:rFonts w:ascii="Times New Roman" w:hAnsi="Times New Roman" w:cs="Times New Roman"/>
                <w:color w:val="0000FF"/>
                <w:u w:val="single"/>
              </w:rPr>
            </w:rPrChange>
          </w:rPr>
          <w:delText xml:space="preserve">Xây dựng </w:delText>
        </w:r>
        <w:r w:rsidRPr="00E64F3E" w:rsidDel="0094457B">
          <w:rPr>
            <w:rFonts w:ascii="Times New Roman" w:hAnsi="Times New Roman" w:cs="Times New Roman"/>
            <w:lang w:val="fr-FR"/>
            <w:rPrChange w:id="2584" w:author="qnguyen37" w:date="2012-08-14T09:56:00Z">
              <w:rPr>
                <w:rFonts w:ascii="Times New Roman" w:hAnsi="Times New Roman" w:cs="Times New Roman"/>
                <w:color w:val="0000FF"/>
                <w:u w:val="single"/>
              </w:rPr>
            </w:rPrChange>
          </w:rPr>
          <w:delText>biểu thức</w:delText>
        </w:r>
      </w:del>
      <w:ins w:id="2585" w:author="qnguyen37" w:date="2012-08-14T09:56:00Z">
        <w:del w:id="2586" w:author="quan_nh" w:date="2012-08-25T10:35:00Z">
          <w:r w:rsidRPr="00E64F3E" w:rsidDel="0094457B">
            <w:rPr>
              <w:rFonts w:ascii="Times New Roman" w:hAnsi="Times New Roman" w:cs="Times New Roman"/>
              <w:lang w:val="fr-FR"/>
              <w:rPrChange w:id="2587" w:author="qnguyen37" w:date="2012-08-14T09:56:00Z">
                <w:rPr>
                  <w:rFonts w:ascii="Times New Roman" w:hAnsi="Times New Roman" w:cs="Times New Roman"/>
                  <w:color w:val="0000FF"/>
                  <w:u w:val="single"/>
                </w:rPr>
              </w:rPrChange>
            </w:rPr>
            <w:delText>lớp xử lý Documents</w:delText>
          </w:r>
        </w:del>
      </w:ins>
    </w:p>
    <w:p w:rsidR="00EB3ED3" w:rsidRPr="00000CEF" w:rsidDel="0094457B" w:rsidRDefault="00EB3ED3" w:rsidP="008244DF">
      <w:pPr>
        <w:ind w:firstLine="720"/>
        <w:jc w:val="both"/>
        <w:rPr>
          <w:del w:id="2588" w:author="quan_nh" w:date="2012-08-25T10:35:00Z"/>
          <w:rFonts w:ascii="Times New Roman" w:hAnsi="Times New Roman" w:cs="Times New Roman"/>
          <w:sz w:val="36"/>
          <w:szCs w:val="36"/>
        </w:rPr>
      </w:pPr>
      <w:del w:id="2589" w:author="quan_nh" w:date="2012-08-25T10:35:00Z">
        <w:r w:rsidRPr="00000CEF" w:rsidDel="0094457B">
          <w:rPr>
            <w:rFonts w:ascii="Times New Roman" w:hAnsi="Times New Roman" w:cs="Times New Roman"/>
            <w:sz w:val="36"/>
            <w:szCs w:val="36"/>
          </w:rPr>
          <w:delText>docOut = new doc()</w:delText>
        </w:r>
      </w:del>
    </w:p>
    <w:p w:rsidR="00EB3ED3" w:rsidRPr="00000CEF" w:rsidDel="001523F3" w:rsidRDefault="00EB3ED3" w:rsidP="0094457B">
      <w:pPr>
        <w:rPr>
          <w:del w:id="2590" w:author="quan_nh" w:date="2012-08-25T10:06:00Z"/>
        </w:rPr>
        <w:pPrChange w:id="2591" w:author="quan_nh" w:date="2012-08-25T10:35:00Z">
          <w:pPr>
            <w:ind w:firstLine="720"/>
            <w:jc w:val="both"/>
          </w:pPr>
        </w:pPrChange>
      </w:pPr>
    </w:p>
    <w:p w:rsidR="00EB3ED3" w:rsidRPr="00000CEF" w:rsidDel="0094457B" w:rsidRDefault="00EB3ED3" w:rsidP="0094457B">
      <w:pPr>
        <w:rPr>
          <w:del w:id="2592" w:author="quan_nh" w:date="2012-08-25T10:35:00Z"/>
          <w:sz w:val="28"/>
          <w:szCs w:val="28"/>
        </w:rPr>
        <w:pPrChange w:id="2593" w:author="quan_nh" w:date="2012-08-25T10:35:00Z">
          <w:pPr>
            <w:jc w:val="both"/>
          </w:pPr>
        </w:pPrChange>
      </w:pPr>
      <w:del w:id="2594" w:author="quan_nh" w:date="2012-08-25T10:35:00Z">
        <w:r w:rsidRPr="00000CEF" w:rsidDel="0094457B">
          <w:rPr>
            <w:sz w:val="28"/>
            <w:szCs w:val="28"/>
          </w:rPr>
          <w:delText>Foreach item in template</w:delText>
        </w:r>
      </w:del>
    </w:p>
    <w:p w:rsidR="00EB3ED3" w:rsidRPr="00000CEF" w:rsidDel="0094457B" w:rsidRDefault="00EB3ED3" w:rsidP="0094457B">
      <w:pPr>
        <w:rPr>
          <w:del w:id="2595" w:author="quan_nh" w:date="2012-08-25T10:35:00Z"/>
          <w:sz w:val="28"/>
          <w:szCs w:val="28"/>
        </w:rPr>
        <w:pPrChange w:id="2596" w:author="quan_nh" w:date="2012-08-25T10:35:00Z">
          <w:pPr>
            <w:jc w:val="both"/>
          </w:pPr>
        </w:pPrChange>
      </w:pPr>
      <w:del w:id="2597" w:author="quan_nh" w:date="2012-08-25T10:35:00Z">
        <w:r w:rsidRPr="00000CEF" w:rsidDel="0094457B">
          <w:rPr>
            <w:sz w:val="28"/>
            <w:szCs w:val="28"/>
          </w:rPr>
          <w:delText>{</w:delText>
        </w:r>
      </w:del>
    </w:p>
    <w:p w:rsidR="00EB3ED3" w:rsidRPr="00000CEF" w:rsidDel="0094457B" w:rsidRDefault="00EB3ED3" w:rsidP="0094457B">
      <w:pPr>
        <w:rPr>
          <w:del w:id="2598" w:author="quan_nh" w:date="2012-08-25T10:35:00Z"/>
          <w:sz w:val="28"/>
          <w:szCs w:val="28"/>
        </w:rPr>
        <w:pPrChange w:id="2599" w:author="quan_nh" w:date="2012-08-25T10:35:00Z">
          <w:pPr>
            <w:jc w:val="both"/>
          </w:pPr>
        </w:pPrChange>
      </w:pPr>
      <w:del w:id="2600" w:author="quan_nh" w:date="2012-08-25T10:35:00Z">
        <w:r w:rsidRPr="00000CEF" w:rsidDel="0094457B">
          <w:rPr>
            <w:sz w:val="28"/>
            <w:szCs w:val="28"/>
          </w:rPr>
          <w:delText>Swith(typeof(item))</w:delText>
        </w:r>
      </w:del>
    </w:p>
    <w:p w:rsidR="00EB3ED3" w:rsidRPr="00000CEF" w:rsidDel="0094457B" w:rsidRDefault="00EB3ED3" w:rsidP="0094457B">
      <w:pPr>
        <w:rPr>
          <w:del w:id="2601" w:author="quan_nh" w:date="2012-08-25T10:35:00Z"/>
          <w:sz w:val="28"/>
          <w:szCs w:val="28"/>
        </w:rPr>
        <w:pPrChange w:id="2602" w:author="quan_nh" w:date="2012-08-25T10:35:00Z">
          <w:pPr>
            <w:jc w:val="both"/>
          </w:pPr>
        </w:pPrChange>
      </w:pPr>
      <w:del w:id="2603" w:author="quan_nh" w:date="2012-08-25T10:35:00Z">
        <w:r w:rsidRPr="00000CEF" w:rsidDel="0094457B">
          <w:rPr>
            <w:sz w:val="28"/>
            <w:szCs w:val="28"/>
          </w:rPr>
          <w:delText>{</w:delText>
        </w:r>
      </w:del>
    </w:p>
    <w:p w:rsidR="00EB3ED3" w:rsidRPr="00000CEF" w:rsidDel="0094457B" w:rsidRDefault="00EB3ED3" w:rsidP="0094457B">
      <w:pPr>
        <w:rPr>
          <w:del w:id="2604" w:author="quan_nh" w:date="2012-08-25T10:35:00Z"/>
          <w:sz w:val="28"/>
          <w:szCs w:val="28"/>
        </w:rPr>
        <w:pPrChange w:id="2605" w:author="quan_nh" w:date="2012-08-25T10:35:00Z">
          <w:pPr>
            <w:jc w:val="both"/>
          </w:pPr>
        </w:pPrChange>
      </w:pPr>
      <w:del w:id="2606" w:author="quan_nh" w:date="2012-08-25T10:35:00Z">
        <w:r w:rsidRPr="00000CEF" w:rsidDel="0094457B">
          <w:rPr>
            <w:sz w:val="28"/>
            <w:szCs w:val="28"/>
          </w:rPr>
          <w:delText>Case numeric : docOut .insert(n,format abc);</w:delText>
        </w:r>
      </w:del>
    </w:p>
    <w:p w:rsidR="00EB3ED3" w:rsidRPr="00000CEF" w:rsidDel="0094457B" w:rsidRDefault="00EB3ED3" w:rsidP="0094457B">
      <w:pPr>
        <w:rPr>
          <w:del w:id="2607" w:author="quan_nh" w:date="2012-08-25T10:35:00Z"/>
          <w:sz w:val="28"/>
          <w:szCs w:val="28"/>
        </w:rPr>
        <w:pPrChange w:id="2608" w:author="quan_nh" w:date="2012-08-25T10:35:00Z">
          <w:pPr>
            <w:jc w:val="both"/>
          </w:pPr>
        </w:pPrChange>
      </w:pPr>
      <w:del w:id="2609" w:author="quan_nh" w:date="2012-08-25T10:35:00Z">
        <w:r w:rsidRPr="00000CEF" w:rsidDel="0094457B">
          <w:rPr>
            <w:sz w:val="28"/>
            <w:szCs w:val="28"/>
          </w:rPr>
          <w:delText>Case string : return s;</w:delText>
        </w:r>
      </w:del>
    </w:p>
    <w:p w:rsidR="00EB3ED3" w:rsidRPr="00000CEF" w:rsidDel="0094457B" w:rsidRDefault="00EB3ED3" w:rsidP="0094457B">
      <w:pPr>
        <w:rPr>
          <w:del w:id="2610" w:author="quan_nh" w:date="2012-08-25T10:35:00Z"/>
          <w:sz w:val="28"/>
          <w:szCs w:val="28"/>
        </w:rPr>
        <w:pPrChange w:id="2611" w:author="quan_nh" w:date="2012-08-25T10:35:00Z">
          <w:pPr>
            <w:jc w:val="both"/>
          </w:pPr>
        </w:pPrChange>
      </w:pPr>
      <w:del w:id="2612" w:author="quan_nh" w:date="2012-08-25T10:35:00Z">
        <w:r w:rsidRPr="00000CEF" w:rsidDel="0094457B">
          <w:rPr>
            <w:sz w:val="28"/>
            <w:szCs w:val="28"/>
          </w:rPr>
          <w:delText xml:space="preserve">Case list1 : </w:delText>
        </w:r>
      </w:del>
    </w:p>
    <w:p w:rsidR="00EB3ED3" w:rsidRPr="00000CEF" w:rsidDel="0094457B" w:rsidRDefault="00EB3ED3" w:rsidP="0094457B">
      <w:pPr>
        <w:rPr>
          <w:del w:id="2613" w:author="quan_nh" w:date="2012-08-25T10:35:00Z"/>
          <w:sz w:val="28"/>
          <w:szCs w:val="28"/>
        </w:rPr>
        <w:pPrChange w:id="2614" w:author="quan_nh" w:date="2012-08-25T10:35:00Z">
          <w:pPr>
            <w:jc w:val="both"/>
          </w:pPr>
        </w:pPrChange>
      </w:pPr>
      <w:del w:id="2615" w:author="quan_nh" w:date="2012-08-25T10:35:00Z">
        <w:r w:rsidRPr="00000CEF" w:rsidDel="0094457B">
          <w:rPr>
            <w:sz w:val="28"/>
            <w:szCs w:val="28"/>
          </w:rPr>
          <w:delText>Chart_price(list tu ws)-&gt; docOut .insert(image)</w:delText>
        </w:r>
      </w:del>
    </w:p>
    <w:p w:rsidR="00EB3ED3" w:rsidRPr="00000CEF" w:rsidDel="0094457B" w:rsidRDefault="00EB3ED3" w:rsidP="0094457B">
      <w:pPr>
        <w:rPr>
          <w:del w:id="2616" w:author="quan_nh" w:date="2012-08-25T10:35:00Z"/>
          <w:sz w:val="28"/>
          <w:szCs w:val="28"/>
        </w:rPr>
        <w:pPrChange w:id="2617" w:author="quan_nh" w:date="2012-08-25T10:35:00Z">
          <w:pPr>
            <w:jc w:val="both"/>
          </w:pPr>
        </w:pPrChange>
      </w:pPr>
      <w:del w:id="2618" w:author="quan_nh" w:date="2012-08-25T10:35:00Z">
        <w:r w:rsidRPr="00000CEF" w:rsidDel="0094457B">
          <w:rPr>
            <w:sz w:val="28"/>
            <w:szCs w:val="28"/>
          </w:rPr>
          <w:delText>Chart_volume(list tu ws)-&gt; return  image</w:delText>
        </w:r>
      </w:del>
    </w:p>
    <w:p w:rsidR="00EB3ED3" w:rsidRPr="00000CEF" w:rsidDel="0094457B" w:rsidRDefault="00EB3ED3" w:rsidP="0094457B">
      <w:pPr>
        <w:rPr>
          <w:del w:id="2619" w:author="quan_nh" w:date="2012-08-25T10:35:00Z"/>
          <w:sz w:val="28"/>
          <w:szCs w:val="28"/>
        </w:rPr>
        <w:pPrChange w:id="2620" w:author="quan_nh" w:date="2012-08-25T10:35:00Z">
          <w:pPr>
            <w:jc w:val="both"/>
          </w:pPr>
        </w:pPrChange>
      </w:pPr>
      <w:del w:id="2621" w:author="quan_nh" w:date="2012-08-25T10:35:00Z">
        <w:r w:rsidRPr="00000CEF" w:rsidDel="0094457B">
          <w:rPr>
            <w:sz w:val="28"/>
            <w:szCs w:val="28"/>
          </w:rPr>
          <w:delText>Chart_pricevolume(list tu ws)-&gt; return image</w:delText>
        </w:r>
      </w:del>
    </w:p>
    <w:p w:rsidR="00EB3ED3" w:rsidRPr="00000CEF" w:rsidDel="0094457B" w:rsidRDefault="00EB3ED3" w:rsidP="0094457B">
      <w:pPr>
        <w:rPr>
          <w:del w:id="2622" w:author="quan_nh" w:date="2012-08-25T10:35:00Z"/>
          <w:sz w:val="28"/>
          <w:szCs w:val="28"/>
        </w:rPr>
        <w:pPrChange w:id="2623" w:author="quan_nh" w:date="2012-08-25T10:35:00Z">
          <w:pPr>
            <w:jc w:val="both"/>
          </w:pPr>
        </w:pPrChange>
      </w:pPr>
      <w:del w:id="2624" w:author="quan_nh" w:date="2012-08-25T10:35:00Z">
        <w:r w:rsidRPr="00000CEF" w:rsidDel="0094457B">
          <w:rPr>
            <w:sz w:val="28"/>
            <w:szCs w:val="28"/>
          </w:rPr>
          <w:delText>}</w:delText>
        </w:r>
      </w:del>
    </w:p>
    <w:p w:rsidR="00EB3ED3" w:rsidRPr="00000CEF" w:rsidDel="007077C4" w:rsidRDefault="00EB3ED3" w:rsidP="008244DF">
      <w:pPr>
        <w:pStyle w:val="Heading2"/>
        <w:jc w:val="both"/>
        <w:rPr>
          <w:del w:id="2625" w:author="quan_nh" w:date="2012-08-25T10:38:00Z"/>
          <w:rFonts w:ascii="Times New Roman" w:hAnsi="Times New Roman" w:cs="Times New Roman"/>
        </w:rPr>
      </w:pPr>
      <w:del w:id="2626" w:author="quan_nh" w:date="2012-08-25T10:38:00Z">
        <w:r w:rsidRPr="00000CEF" w:rsidDel="007077C4">
          <w:rPr>
            <w:rFonts w:ascii="Times New Roman" w:hAnsi="Times New Roman" w:cs="Times New Roman"/>
          </w:rPr>
          <w:delText>3-Format : word,pdf</w:delText>
        </w:r>
      </w:del>
    </w:p>
    <w:p w:rsidR="00C76844" w:rsidRDefault="00EB3ED3" w:rsidP="00C76844">
      <w:pPr>
        <w:pStyle w:val="Heading1"/>
        <w:rPr>
          <w:ins w:id="2627" w:author="quan_nh" w:date="2012-08-25T10:15:00Z"/>
        </w:rPr>
        <w:pPrChange w:id="2628" w:author="quan_nh" w:date="2012-08-25T10:15:00Z">
          <w:pPr>
            <w:jc w:val="both"/>
            <w:outlineLvl w:val="0"/>
          </w:pPr>
        </w:pPrChange>
      </w:pPr>
      <w:del w:id="2629" w:author="quan_nh" w:date="2012-08-25T10:38:00Z">
        <w:r w:rsidRPr="00000CEF" w:rsidDel="007077C4">
          <w:rPr>
            <w:rFonts w:ascii="Times New Roman" w:hAnsi="Times New Roman" w:cs="Times New Roman"/>
            <w:sz w:val="36"/>
            <w:szCs w:val="36"/>
          </w:rPr>
          <w:delText xml:space="preserve">Word </w:delText>
        </w:r>
        <w:r w:rsidR="00201025" w:rsidRPr="00000CEF" w:rsidDel="007077C4">
          <w:rPr>
            <w:rFonts w:ascii="Times New Roman" w:hAnsi="Times New Roman" w:cs="Times New Roman"/>
            <w:sz w:val="36"/>
            <w:szCs w:val="36"/>
          </w:rPr>
          <w:delText xml:space="preserve">, </w:delText>
        </w:r>
        <w:r w:rsidRPr="00000CEF" w:rsidDel="007077C4">
          <w:rPr>
            <w:rFonts w:ascii="Times New Roman" w:hAnsi="Times New Roman" w:cs="Times New Roman"/>
            <w:sz w:val="36"/>
            <w:szCs w:val="36"/>
          </w:rPr>
          <w:delText>Template</w:delText>
        </w:r>
        <w:r w:rsidR="00201025" w:rsidRPr="00000CEF" w:rsidDel="007077C4">
          <w:rPr>
            <w:rFonts w:ascii="Times New Roman" w:hAnsi="Times New Roman" w:cs="Times New Roman"/>
            <w:sz w:val="36"/>
            <w:szCs w:val="36"/>
          </w:rPr>
          <w:delText xml:space="preserve">, </w:delText>
        </w:r>
        <w:r w:rsidRPr="00000CEF" w:rsidDel="007077C4">
          <w:rPr>
            <w:rFonts w:ascii="Times New Roman" w:hAnsi="Times New Roman" w:cs="Times New Roman"/>
            <w:sz w:val="36"/>
            <w:szCs w:val="36"/>
          </w:rPr>
          <w:delText>Data</w:delText>
        </w:r>
        <w:r w:rsidR="00BC05D3" w:rsidRPr="00000CEF" w:rsidDel="007077C4">
          <w:rPr>
            <w:rFonts w:ascii="Times New Roman" w:hAnsi="Times New Roman" w:cs="Times New Roman"/>
          </w:rPr>
          <w:br w:type="page"/>
        </w:r>
      </w:del>
      <w:ins w:id="2630" w:author="quan_nh" w:date="2012-08-25T10:15:00Z">
        <w:r w:rsidR="00C76844">
          <w:t>Công việc WBS</w:t>
        </w:r>
      </w:ins>
    </w:p>
    <w:p w:rsidR="00B53FD5" w:rsidRDefault="00B53FD5" w:rsidP="00B53FD5">
      <w:pPr>
        <w:pStyle w:val="ListParagraph"/>
        <w:numPr>
          <w:ilvl w:val="0"/>
          <w:numId w:val="11"/>
        </w:numPr>
        <w:rPr>
          <w:ins w:id="2631" w:author="quan_nh" w:date="2012-08-25T10:18:00Z"/>
        </w:rPr>
      </w:pPr>
      <w:ins w:id="2632" w:author="quan_nh" w:date="2012-08-25T10:16:00Z">
        <w:r>
          <w:t>Đọc File template .</w:t>
        </w:r>
      </w:ins>
      <w:ins w:id="2633" w:author="quan_nh" w:date="2012-08-25T10:17:00Z">
        <w:r w:rsidR="00574ED0">
          <w:t>doc/docx</w:t>
        </w:r>
      </w:ins>
      <w:ins w:id="2634" w:author="quan_nh" w:date="2012-08-25T10:16:00Z">
        <w:r>
          <w:t xml:space="preserve"> (Unicode để có tiếng Việt), xác định</w:t>
        </w:r>
        <w:r w:rsidR="00574ED0">
          <w:t xml:space="preserve"> </w:t>
        </w:r>
      </w:ins>
      <w:ins w:id="2635" w:author="quan_nh" w:date="2012-08-25T10:32:00Z">
        <w:r w:rsidR="007C0DED">
          <w:t>-</w:t>
        </w:r>
        <w:r w:rsidR="007C0DED" w:rsidRPr="007C0DED">
          <w:rPr>
            <w:b/>
            <w:rPrChange w:id="2636" w:author="quan_nh" w:date="2012-08-25T10:32:00Z">
              <w:rPr/>
            </w:rPrChange>
          </w:rPr>
          <w:t>DA</w:t>
        </w:r>
      </w:ins>
    </w:p>
    <w:p w:rsidR="002D4500" w:rsidRDefault="00F506EA" w:rsidP="002D4500">
      <w:pPr>
        <w:pStyle w:val="ListParagraph"/>
        <w:numPr>
          <w:ilvl w:val="1"/>
          <w:numId w:val="11"/>
        </w:numPr>
        <w:rPr>
          <w:ins w:id="2637" w:author="quan_nh" w:date="2012-08-25T10:16:00Z"/>
        </w:rPr>
        <w:pPrChange w:id="2638" w:author="quan_nh" w:date="2012-08-25T10:18:00Z">
          <w:pPr>
            <w:pStyle w:val="ListParagraph"/>
            <w:numPr>
              <w:numId w:val="11"/>
            </w:numPr>
            <w:ind w:hanging="360"/>
          </w:pPr>
        </w:pPrChange>
      </w:pPr>
      <w:ins w:id="2639" w:author="quan_nh" w:date="2012-08-25T10:56:00Z">
        <w:r>
          <w:t>Dùng OPenXML SDK</w:t>
        </w:r>
      </w:ins>
    </w:p>
    <w:p w:rsidR="00C76844" w:rsidRDefault="00473C00" w:rsidP="00B53FD5">
      <w:pPr>
        <w:pStyle w:val="ListParagraph"/>
        <w:numPr>
          <w:ilvl w:val="0"/>
          <w:numId w:val="10"/>
        </w:numPr>
        <w:rPr>
          <w:ins w:id="2640" w:author="quan_nh" w:date="2012-08-25T10:18:00Z"/>
        </w:rPr>
        <w:pPrChange w:id="2641" w:author="quan_nh" w:date="2012-08-25T10:16:00Z">
          <w:pPr>
            <w:jc w:val="both"/>
            <w:outlineLvl w:val="0"/>
          </w:pPr>
        </w:pPrChange>
      </w:pPr>
      <w:ins w:id="2642" w:author="quan_nh" w:date="2012-08-25T10:17:00Z">
        <w:r>
          <w:t>Tách ra được các hàm/ chỉ thị report</w:t>
        </w:r>
      </w:ins>
      <w:ins w:id="2643" w:author="quan_nh" w:date="2012-08-25T10:18:00Z">
        <w:r>
          <w:t xml:space="preserve"> giữa 2 dấu ngoặc </w:t>
        </w:r>
        <w:r w:rsidR="002D4500">
          <w:t>vuông []</w:t>
        </w:r>
      </w:ins>
      <w:ins w:id="2644" w:author="quan_nh" w:date="2012-08-25T10:32:00Z">
        <w:r w:rsidR="007C0DED">
          <w:t xml:space="preserve"> -</w:t>
        </w:r>
        <w:r w:rsidR="007C0DED" w:rsidRPr="007C0DED">
          <w:rPr>
            <w:b/>
            <w:rPrChange w:id="2645" w:author="quan_nh" w:date="2012-08-25T10:32:00Z">
              <w:rPr/>
            </w:rPrChange>
          </w:rPr>
          <w:t>DA</w:t>
        </w:r>
      </w:ins>
    </w:p>
    <w:p w:rsidR="00473C00" w:rsidRDefault="00473C00" w:rsidP="00473C00">
      <w:pPr>
        <w:pStyle w:val="ListParagraph"/>
        <w:numPr>
          <w:ilvl w:val="1"/>
          <w:numId w:val="10"/>
        </w:numPr>
        <w:rPr>
          <w:ins w:id="2646" w:author="quan_nh" w:date="2012-08-25T10:20:00Z"/>
        </w:rPr>
        <w:pPrChange w:id="2647" w:author="quan_nh" w:date="2012-08-25T10:18:00Z">
          <w:pPr>
            <w:jc w:val="both"/>
            <w:outlineLvl w:val="0"/>
          </w:pPr>
        </w:pPrChange>
      </w:pPr>
      <w:ins w:id="2648" w:author="quan_nh" w:date="2012-08-25T10:18:00Z">
        <w:r>
          <w:t>Vd: TangGiam</w:t>
        </w:r>
        <w:r w:rsidR="002D4500">
          <w:t>(VNINDEX,08</w:t>
        </w:r>
      </w:ins>
      <w:ins w:id="2649" w:author="quan_nh" w:date="2012-08-25T10:19:00Z">
        <w:r w:rsidR="002D4500">
          <w:t>/25/2012</w:t>
        </w:r>
      </w:ins>
      <w:ins w:id="2650" w:author="quan_nh" w:date="2012-08-25T10:18:00Z">
        <w:r w:rsidR="002D4500">
          <w:t>)</w:t>
        </w:r>
      </w:ins>
      <w:ins w:id="2651" w:author="quan_nh" w:date="2012-08-25T10:19:00Z">
        <w:r w:rsidR="000373A5">
          <w:t xml:space="preserve"> hoặc TangGia(VNINDEX,)</w:t>
        </w:r>
      </w:ins>
    </w:p>
    <w:p w:rsidR="00F219A9" w:rsidRDefault="00401F62" w:rsidP="00401F62">
      <w:pPr>
        <w:pStyle w:val="ListParagraph"/>
        <w:numPr>
          <w:ilvl w:val="0"/>
          <w:numId w:val="10"/>
        </w:numPr>
        <w:rPr>
          <w:ins w:id="2652" w:author="quan_nh" w:date="2012-08-25T10:23:00Z"/>
        </w:rPr>
        <w:pPrChange w:id="2653" w:author="quan_nh" w:date="2012-08-25T10:20:00Z">
          <w:pPr>
            <w:jc w:val="both"/>
            <w:outlineLvl w:val="0"/>
          </w:pPr>
        </w:pPrChange>
      </w:pPr>
      <w:ins w:id="2654" w:author="quan_nh" w:date="2012-08-25T10:20:00Z">
        <w:r>
          <w:t>Call hàm ReportData</w:t>
        </w:r>
      </w:ins>
      <w:ins w:id="2655" w:author="quan_nh" w:date="2012-08-25T10:32:00Z">
        <w:r w:rsidR="007C0DED">
          <w:t xml:space="preserve"> -</w:t>
        </w:r>
        <w:r w:rsidR="007C0DED" w:rsidRPr="007C0DED">
          <w:rPr>
            <w:b/>
            <w:rPrChange w:id="2656" w:author="quan_nh" w:date="2012-08-25T10:32:00Z">
              <w:rPr/>
            </w:rPrChange>
          </w:rPr>
          <w:t>DA</w:t>
        </w:r>
      </w:ins>
    </w:p>
    <w:p w:rsidR="00401F62" w:rsidRDefault="00F219A9" w:rsidP="00F219A9">
      <w:pPr>
        <w:pStyle w:val="ListParagraph"/>
        <w:numPr>
          <w:ilvl w:val="1"/>
          <w:numId w:val="10"/>
        </w:numPr>
        <w:rPr>
          <w:ins w:id="2657" w:author="quan_nh" w:date="2012-08-25T10:23:00Z"/>
        </w:rPr>
        <w:pPrChange w:id="2658" w:author="quan_nh" w:date="2012-08-25T10:23:00Z">
          <w:pPr>
            <w:jc w:val="both"/>
            <w:outlineLvl w:val="0"/>
          </w:pPr>
        </w:pPrChange>
      </w:pPr>
      <w:ins w:id="2659" w:author="quan_nh" w:date="2012-08-25T10:23:00Z">
        <w:r>
          <w:t xml:space="preserve">Input: </w:t>
        </w:r>
      </w:ins>
      <w:ins w:id="2660" w:author="quan_nh" w:date="2012-08-25T10:20:00Z">
        <w:r w:rsidR="00401F62">
          <w:t>(</w:t>
        </w:r>
      </w:ins>
      <w:ins w:id="2661" w:author="quan_nh" w:date="2012-08-25T10:21:00Z">
        <w:r w:rsidR="00401F62">
          <w:t>string của hàm vừa tách được</w:t>
        </w:r>
      </w:ins>
      <w:ins w:id="2662" w:author="quan_nh" w:date="2012-08-25T10:20:00Z">
        <w:r w:rsidR="00401F62">
          <w:t>)</w:t>
        </w:r>
      </w:ins>
      <w:ins w:id="2663" w:author="quan_nh" w:date="2012-08-25T10:26:00Z">
        <w:r w:rsidR="00B4522C">
          <w:t xml:space="preserve"> và ngôn ngữ</w:t>
        </w:r>
      </w:ins>
    </w:p>
    <w:p w:rsidR="00F219A9" w:rsidRDefault="00F219A9" w:rsidP="00F219A9">
      <w:pPr>
        <w:pStyle w:val="ListParagraph"/>
        <w:numPr>
          <w:ilvl w:val="1"/>
          <w:numId w:val="10"/>
        </w:numPr>
        <w:rPr>
          <w:ins w:id="2664" w:author="quan_nh" w:date="2012-08-25T10:57:00Z"/>
        </w:rPr>
        <w:pPrChange w:id="2665" w:author="quan_nh" w:date="2012-08-25T10:23:00Z">
          <w:pPr>
            <w:jc w:val="both"/>
            <w:outlineLvl w:val="0"/>
          </w:pPr>
        </w:pPrChange>
      </w:pPr>
      <w:ins w:id="2666" w:author="quan_nh" w:date="2012-08-25T10:23:00Z">
        <w:r>
          <w:t>Output</w:t>
        </w:r>
        <w:r w:rsidR="007F3DEE">
          <w:t xml:space="preserve">: </w:t>
        </w:r>
      </w:ins>
      <w:ins w:id="2667" w:author="quan_nh" w:date="2012-08-25T10:32:00Z">
        <w:r w:rsidR="005E3C26">
          <w:t>object,Type</w:t>
        </w:r>
      </w:ins>
    </w:p>
    <w:p w:rsidR="0001015E" w:rsidRDefault="0001015E" w:rsidP="0001015E">
      <w:pPr>
        <w:pStyle w:val="ListParagraph"/>
        <w:rPr>
          <w:ins w:id="2668" w:author="quan_nh" w:date="2012-08-25T10:57:00Z"/>
        </w:rPr>
        <w:pPrChange w:id="2669" w:author="quan_nh" w:date="2012-08-25T10:57:00Z">
          <w:pPr>
            <w:jc w:val="both"/>
            <w:outlineLvl w:val="0"/>
          </w:pPr>
        </w:pPrChange>
      </w:pPr>
    </w:p>
    <w:p w:rsidR="0001015E" w:rsidRDefault="0001015E" w:rsidP="0001015E">
      <w:pPr>
        <w:pStyle w:val="ListParagraph"/>
        <w:rPr>
          <w:ins w:id="2670" w:author="quan_nh" w:date="2012-08-25T10:57:00Z"/>
        </w:rPr>
        <w:pPrChange w:id="2671" w:author="quan_nh" w:date="2012-08-25T10:57:00Z">
          <w:pPr>
            <w:jc w:val="both"/>
            <w:outlineLvl w:val="0"/>
          </w:pPr>
        </w:pPrChange>
      </w:pPr>
      <w:ins w:id="2672" w:author="quan_nh" w:date="2012-08-25T10:57:00Z">
        <w:r>
          <w:t>Lớp trả về là</w:t>
        </w:r>
      </w:ins>
    </w:p>
    <w:p w:rsidR="0001015E" w:rsidRDefault="0001015E" w:rsidP="0001015E">
      <w:pPr>
        <w:pStyle w:val="ListParagraph"/>
        <w:rPr>
          <w:ins w:id="2673" w:author="quan_nh" w:date="2012-08-25T10:57:00Z"/>
        </w:rPr>
        <w:pPrChange w:id="2674" w:author="quan_nh" w:date="2012-08-25T10:57:00Z">
          <w:pPr>
            <w:jc w:val="both"/>
            <w:outlineLvl w:val="0"/>
          </w:pPr>
        </w:pPrChange>
      </w:pPr>
      <w:ins w:id="2675" w:author="quan_nh" w:date="2012-08-25T10:57:00Z">
        <w:r>
          <w:t>Class reportResult</w:t>
        </w:r>
      </w:ins>
    </w:p>
    <w:p w:rsidR="0001015E" w:rsidRDefault="0001015E" w:rsidP="0001015E">
      <w:pPr>
        <w:pStyle w:val="ListParagraph"/>
        <w:rPr>
          <w:ins w:id="2676" w:author="quan_nh" w:date="2012-08-25T10:57:00Z"/>
        </w:rPr>
        <w:pPrChange w:id="2677" w:author="quan_nh" w:date="2012-08-25T10:57:00Z">
          <w:pPr>
            <w:jc w:val="both"/>
            <w:outlineLvl w:val="0"/>
          </w:pPr>
        </w:pPrChange>
      </w:pPr>
      <w:ins w:id="2678" w:author="quan_nh" w:date="2012-08-25T10:57:00Z">
        <w:r>
          <w:t>{</w:t>
        </w:r>
      </w:ins>
    </w:p>
    <w:p w:rsidR="0001015E" w:rsidRDefault="0001015E" w:rsidP="0001015E">
      <w:pPr>
        <w:pStyle w:val="ListParagraph"/>
        <w:rPr>
          <w:ins w:id="2679" w:author="quan_nh" w:date="2012-08-25T10:58:00Z"/>
        </w:rPr>
        <w:pPrChange w:id="2680" w:author="quan_nh" w:date="2012-08-25T10:57:00Z">
          <w:pPr>
            <w:jc w:val="both"/>
            <w:outlineLvl w:val="0"/>
          </w:pPr>
        </w:pPrChange>
      </w:pPr>
      <w:ins w:id="2681" w:author="quan_nh" w:date="2012-08-25T10:58:00Z">
        <w:r>
          <w:t xml:space="preserve">       Object data; //data trả về</w:t>
        </w:r>
      </w:ins>
    </w:p>
    <w:p w:rsidR="0001015E" w:rsidRDefault="0001015E" w:rsidP="0001015E">
      <w:pPr>
        <w:pStyle w:val="ListParagraph"/>
        <w:rPr>
          <w:ins w:id="2682" w:author="quan_nh" w:date="2012-08-25T10:57:00Z"/>
        </w:rPr>
        <w:pPrChange w:id="2683" w:author="quan_nh" w:date="2012-08-25T10:57:00Z">
          <w:pPr>
            <w:jc w:val="both"/>
            <w:outlineLvl w:val="0"/>
          </w:pPr>
        </w:pPrChange>
      </w:pPr>
      <w:ins w:id="2684" w:author="quan_nh" w:date="2012-08-25T10:58:00Z">
        <w:r>
          <w:t xml:space="preserve">       Type dataType;// kiểu của Object</w:t>
        </w:r>
      </w:ins>
    </w:p>
    <w:p w:rsidR="0001015E" w:rsidRDefault="0001015E" w:rsidP="0001015E">
      <w:pPr>
        <w:pStyle w:val="ListParagraph"/>
        <w:rPr>
          <w:ins w:id="2685" w:author="quan_nh" w:date="2012-08-25T10:57:00Z"/>
        </w:rPr>
        <w:pPrChange w:id="2686" w:author="quan_nh" w:date="2012-08-25T10:57:00Z">
          <w:pPr>
            <w:jc w:val="both"/>
            <w:outlineLvl w:val="0"/>
          </w:pPr>
        </w:pPrChange>
      </w:pPr>
      <w:ins w:id="2687" w:author="quan_nh" w:date="2012-08-25T10:57:00Z">
        <w:r>
          <w:t>}</w:t>
        </w:r>
      </w:ins>
    </w:p>
    <w:p w:rsidR="0001015E" w:rsidRDefault="0001015E" w:rsidP="0001015E">
      <w:pPr>
        <w:pStyle w:val="ListParagraph"/>
        <w:rPr>
          <w:ins w:id="2688" w:author="quan_nh" w:date="2012-08-25T10:27:00Z"/>
        </w:rPr>
        <w:pPrChange w:id="2689" w:author="quan_nh" w:date="2012-08-25T10:57:00Z">
          <w:pPr>
            <w:jc w:val="both"/>
            <w:outlineLvl w:val="0"/>
          </w:pPr>
        </w:pPrChange>
      </w:pPr>
    </w:p>
    <w:p w:rsidR="00F56499" w:rsidRPr="006A3071" w:rsidRDefault="00F56499" w:rsidP="006A3071">
      <w:pPr>
        <w:pStyle w:val="ListParagraph"/>
        <w:numPr>
          <w:ilvl w:val="0"/>
          <w:numId w:val="10"/>
        </w:numPr>
        <w:rPr>
          <w:ins w:id="2690" w:author="quan_nh" w:date="2012-08-25T10:27:00Z"/>
          <w:color w:val="00B050"/>
          <w:rPrChange w:id="2691" w:author="quan_nh" w:date="2012-08-25T10:28:00Z">
            <w:rPr>
              <w:ins w:id="2692" w:author="quan_nh" w:date="2012-08-25T10:27:00Z"/>
            </w:rPr>
          </w:rPrChange>
        </w:rPr>
        <w:pPrChange w:id="2693" w:author="quan_nh" w:date="2012-08-25T10:28:00Z">
          <w:pPr>
            <w:jc w:val="both"/>
            <w:outlineLvl w:val="0"/>
          </w:pPr>
        </w:pPrChange>
      </w:pPr>
      <w:ins w:id="2694" w:author="quan_nh" w:date="2012-08-25T10:27:00Z">
        <w:r w:rsidRPr="006A3071">
          <w:rPr>
            <w:color w:val="00B050"/>
            <w:rPrChange w:id="2695" w:author="quan_nh" w:date="2012-08-25T10:28:00Z">
              <w:rPr/>
            </w:rPrChange>
          </w:rPr>
          <w:t>Xử lý hàm ReportData</w:t>
        </w:r>
      </w:ins>
      <w:ins w:id="2696" w:author="quan_nh" w:date="2012-08-25T10:32:00Z">
        <w:r w:rsidR="007C0DED">
          <w:rPr>
            <w:color w:val="00B050"/>
          </w:rPr>
          <w:t xml:space="preserve"> -</w:t>
        </w:r>
        <w:r w:rsidR="007C0DED" w:rsidRPr="007C0DED">
          <w:rPr>
            <w:b/>
            <w:color w:val="00B050"/>
            <w:rPrChange w:id="2697" w:author="quan_nh" w:date="2012-08-25T10:33:00Z">
              <w:rPr>
                <w:color w:val="00B050"/>
              </w:rPr>
            </w:rPrChange>
          </w:rPr>
          <w:t>ADung</w:t>
        </w:r>
      </w:ins>
    </w:p>
    <w:p w:rsidR="00F56499" w:rsidRPr="006A3071" w:rsidRDefault="00F56499" w:rsidP="006A3071">
      <w:pPr>
        <w:pStyle w:val="ListParagraph"/>
        <w:numPr>
          <w:ilvl w:val="1"/>
          <w:numId w:val="10"/>
        </w:numPr>
        <w:rPr>
          <w:ins w:id="2698" w:author="quan_nh" w:date="2012-08-25T10:27:00Z"/>
          <w:color w:val="00B050"/>
          <w:rPrChange w:id="2699" w:author="quan_nh" w:date="2012-08-25T10:28:00Z">
            <w:rPr>
              <w:ins w:id="2700" w:author="quan_nh" w:date="2012-08-25T10:27:00Z"/>
            </w:rPr>
          </w:rPrChange>
        </w:rPr>
        <w:pPrChange w:id="2701" w:author="quan_nh" w:date="2012-08-25T10:28:00Z">
          <w:pPr>
            <w:jc w:val="both"/>
            <w:outlineLvl w:val="0"/>
          </w:pPr>
        </w:pPrChange>
      </w:pPr>
      <w:ins w:id="2702" w:author="quan_nh" w:date="2012-08-25T10:27:00Z">
        <w:r w:rsidRPr="006A3071">
          <w:rPr>
            <w:color w:val="00B050"/>
            <w:rPrChange w:id="2703" w:author="quan_nh" w:date="2012-08-25T10:28:00Z">
              <w:rPr/>
            </w:rPrChange>
          </w:rPr>
          <w:t>Parsing biểu thức</w:t>
        </w:r>
      </w:ins>
    </w:p>
    <w:p w:rsidR="00F56499" w:rsidRPr="006A3071" w:rsidRDefault="00F56499" w:rsidP="006A3071">
      <w:pPr>
        <w:pStyle w:val="ListParagraph"/>
        <w:numPr>
          <w:ilvl w:val="1"/>
          <w:numId w:val="10"/>
        </w:numPr>
        <w:rPr>
          <w:ins w:id="2704" w:author="quan_nh" w:date="2012-08-25T10:27:00Z"/>
          <w:color w:val="00B050"/>
          <w:rPrChange w:id="2705" w:author="quan_nh" w:date="2012-08-25T10:28:00Z">
            <w:rPr>
              <w:ins w:id="2706" w:author="quan_nh" w:date="2012-08-25T10:27:00Z"/>
            </w:rPr>
          </w:rPrChange>
        </w:rPr>
        <w:pPrChange w:id="2707" w:author="quan_nh" w:date="2012-08-25T10:28:00Z">
          <w:pPr>
            <w:jc w:val="both"/>
            <w:outlineLvl w:val="0"/>
          </w:pPr>
        </w:pPrChange>
      </w:pPr>
      <w:ins w:id="2708" w:author="quan_nh" w:date="2012-08-25T10:27:00Z">
        <w:r w:rsidRPr="006A3071">
          <w:rPr>
            <w:color w:val="00B050"/>
            <w:rPrChange w:id="2709" w:author="quan_nh" w:date="2012-08-25T10:28:00Z">
              <w:rPr/>
            </w:rPrChange>
          </w:rPr>
          <w:t>Gọi hàm Webservice tương ứng</w:t>
        </w:r>
      </w:ins>
    </w:p>
    <w:p w:rsidR="00F56499" w:rsidRPr="004B6963" w:rsidRDefault="004B6963" w:rsidP="00F56499">
      <w:pPr>
        <w:pStyle w:val="ListParagraph"/>
        <w:numPr>
          <w:ilvl w:val="0"/>
          <w:numId w:val="10"/>
        </w:numPr>
        <w:rPr>
          <w:ins w:id="2710" w:author="quan_nh" w:date="2012-08-25T10:33:00Z"/>
          <w:color w:val="00B050"/>
          <w:rPrChange w:id="2711" w:author="quan_nh" w:date="2012-08-25T10:33:00Z">
            <w:rPr>
              <w:ins w:id="2712" w:author="quan_nh" w:date="2012-08-25T10:33:00Z"/>
            </w:rPr>
          </w:rPrChange>
        </w:rPr>
        <w:pPrChange w:id="2713" w:author="quan_nh" w:date="2012-08-25T10:27:00Z">
          <w:pPr>
            <w:jc w:val="both"/>
            <w:outlineLvl w:val="0"/>
          </w:pPr>
        </w:pPrChange>
      </w:pPr>
      <w:ins w:id="2714" w:author="quan_nh" w:date="2012-08-25T10:33:00Z">
        <w:r>
          <w:t>Tùy thuộc vào Type (case Type)</w:t>
        </w:r>
      </w:ins>
    </w:p>
    <w:p w:rsidR="004B6963" w:rsidRPr="00A9718D" w:rsidRDefault="00F45028" w:rsidP="004B6963">
      <w:pPr>
        <w:pStyle w:val="ListParagraph"/>
        <w:numPr>
          <w:ilvl w:val="1"/>
          <w:numId w:val="10"/>
        </w:numPr>
        <w:rPr>
          <w:ins w:id="2715" w:author="quan_nh" w:date="2012-08-25T10:33:00Z"/>
          <w:color w:val="00B050"/>
          <w:rPrChange w:id="2716" w:author="quan_nh" w:date="2012-08-25T10:33:00Z">
            <w:rPr>
              <w:ins w:id="2717" w:author="quan_nh" w:date="2012-08-25T10:33:00Z"/>
            </w:rPr>
          </w:rPrChange>
        </w:rPr>
        <w:pPrChange w:id="2718" w:author="quan_nh" w:date="2012-08-25T10:33:00Z">
          <w:pPr>
            <w:jc w:val="both"/>
            <w:outlineLvl w:val="0"/>
          </w:pPr>
        </w:pPrChange>
      </w:pPr>
      <w:ins w:id="2719" w:author="quan_nh" w:date="2012-08-25T10:33:00Z">
        <w:r>
          <w:t xml:space="preserve">String : </w:t>
        </w:r>
        <w:r w:rsidR="00C30218">
          <w:t>hiển thị trong file doc Output</w:t>
        </w:r>
      </w:ins>
    </w:p>
    <w:p w:rsidR="00A9718D" w:rsidRPr="00AB74E7" w:rsidRDefault="00A9718D" w:rsidP="004B6963">
      <w:pPr>
        <w:pStyle w:val="ListParagraph"/>
        <w:numPr>
          <w:ilvl w:val="1"/>
          <w:numId w:val="10"/>
        </w:numPr>
        <w:rPr>
          <w:ins w:id="2720" w:author="quan_nh" w:date="2012-08-25T10:35:00Z"/>
          <w:color w:val="00B050"/>
          <w:rPrChange w:id="2721" w:author="quan_nh" w:date="2012-08-25T10:35:00Z">
            <w:rPr>
              <w:ins w:id="2722" w:author="quan_nh" w:date="2012-08-25T10:35:00Z"/>
            </w:rPr>
          </w:rPrChange>
        </w:rPr>
        <w:pPrChange w:id="2723" w:author="quan_nh" w:date="2012-08-25T10:33:00Z">
          <w:pPr>
            <w:jc w:val="both"/>
            <w:outlineLvl w:val="0"/>
          </w:pPr>
        </w:pPrChange>
      </w:pPr>
      <w:ins w:id="2724" w:author="quan_nh" w:date="2012-08-25T10:33:00Z">
        <w:r>
          <w:t xml:space="preserve">[]decile: </w:t>
        </w:r>
      </w:ins>
      <w:ins w:id="2725" w:author="quan_nh" w:date="2012-08-25T10:35:00Z">
        <w:r w:rsidR="009E6A72">
          <w:t>vẽ đồ thị</w:t>
        </w:r>
        <w:r w:rsidR="00FB033E">
          <w:t xml:space="preserve"> </w:t>
        </w:r>
      </w:ins>
    </w:p>
    <w:p w:rsidR="00AB74E7" w:rsidRPr="0094457B" w:rsidRDefault="00AB74E7" w:rsidP="004B6963">
      <w:pPr>
        <w:pStyle w:val="ListParagraph"/>
        <w:numPr>
          <w:ilvl w:val="1"/>
          <w:numId w:val="10"/>
        </w:numPr>
        <w:rPr>
          <w:ins w:id="2726" w:author="quan_nh" w:date="2012-08-25T10:36:00Z"/>
          <w:color w:val="00B050"/>
          <w:rPrChange w:id="2727" w:author="quan_nh" w:date="2012-08-25T10:36:00Z">
            <w:rPr>
              <w:ins w:id="2728" w:author="quan_nh" w:date="2012-08-25T10:36:00Z"/>
            </w:rPr>
          </w:rPrChange>
        </w:rPr>
        <w:pPrChange w:id="2729" w:author="quan_nh" w:date="2012-08-25T10:33:00Z">
          <w:pPr>
            <w:jc w:val="both"/>
            <w:outlineLvl w:val="0"/>
          </w:pPr>
        </w:pPrChange>
      </w:pPr>
      <w:ins w:id="2730" w:author="quan_nh" w:date="2012-08-25T10:35:00Z">
        <w:r>
          <w:t>[]string: hiển thị</w:t>
        </w:r>
      </w:ins>
    </w:p>
    <w:p w:rsidR="0094457B" w:rsidRPr="00F27848" w:rsidRDefault="0094457B" w:rsidP="00256507">
      <w:pPr>
        <w:ind w:firstLine="720"/>
        <w:jc w:val="both"/>
        <w:rPr>
          <w:ins w:id="2731" w:author="quan_nh" w:date="2012-08-25T10:36:00Z"/>
          <w:rFonts w:cstheme="minorHAnsi"/>
          <w:b/>
          <w:i/>
          <w:sz w:val="18"/>
          <w:szCs w:val="18"/>
          <w:rPrChange w:id="2732" w:author="quan_nh" w:date="2012-08-25T10:36:00Z">
            <w:rPr>
              <w:ins w:id="2733" w:author="quan_nh" w:date="2012-08-25T10:36:00Z"/>
              <w:rFonts w:ascii="Times New Roman" w:hAnsi="Times New Roman" w:cs="Times New Roman"/>
              <w:sz w:val="36"/>
              <w:szCs w:val="36"/>
            </w:rPr>
          </w:rPrChange>
        </w:rPr>
        <w:pPrChange w:id="2734" w:author="quan_nh" w:date="2012-08-25T10:39:00Z">
          <w:pPr>
            <w:ind w:firstLine="720"/>
            <w:jc w:val="both"/>
          </w:pPr>
        </w:pPrChange>
      </w:pPr>
      <w:ins w:id="2735" w:author="quan_nh" w:date="2012-08-25T10:36:00Z">
        <w:r w:rsidRPr="00F27848">
          <w:rPr>
            <w:rFonts w:cstheme="minorHAnsi"/>
            <w:b/>
            <w:i/>
            <w:sz w:val="18"/>
            <w:szCs w:val="18"/>
            <w:rPrChange w:id="2736" w:author="quan_nh" w:date="2012-08-25T10:36:00Z">
              <w:rPr>
                <w:rFonts w:ascii="Times New Roman" w:hAnsi="Times New Roman" w:cs="Times New Roman"/>
                <w:sz w:val="36"/>
                <w:szCs w:val="36"/>
              </w:rPr>
            </w:rPrChange>
          </w:rPr>
          <w:t>docOut = new doc()</w:t>
        </w:r>
      </w:ins>
    </w:p>
    <w:p w:rsidR="0094457B" w:rsidRPr="00F27848" w:rsidRDefault="0094457B" w:rsidP="00256507">
      <w:pPr>
        <w:ind w:left="720"/>
        <w:rPr>
          <w:ins w:id="2737" w:author="quan_nh" w:date="2012-08-25T10:36:00Z"/>
          <w:rFonts w:cstheme="minorHAnsi"/>
          <w:b/>
          <w:i/>
          <w:sz w:val="18"/>
          <w:szCs w:val="18"/>
          <w:rPrChange w:id="2738" w:author="quan_nh" w:date="2012-08-25T10:36:00Z">
            <w:rPr>
              <w:ins w:id="2739" w:author="quan_nh" w:date="2012-08-25T10:36:00Z"/>
              <w:sz w:val="28"/>
              <w:szCs w:val="28"/>
            </w:rPr>
          </w:rPrChange>
        </w:rPr>
        <w:pPrChange w:id="2740" w:author="quan_nh" w:date="2012-08-25T10:39:00Z">
          <w:pPr/>
        </w:pPrChange>
      </w:pPr>
      <w:ins w:id="2741" w:author="quan_nh" w:date="2012-08-25T10:36:00Z">
        <w:r w:rsidRPr="00F27848">
          <w:rPr>
            <w:rFonts w:cstheme="minorHAnsi"/>
            <w:b/>
            <w:i/>
            <w:sz w:val="18"/>
            <w:szCs w:val="18"/>
            <w:rPrChange w:id="2742" w:author="quan_nh" w:date="2012-08-25T10:36:00Z">
              <w:rPr>
                <w:sz w:val="28"/>
                <w:szCs w:val="28"/>
              </w:rPr>
            </w:rPrChange>
          </w:rPr>
          <w:t>Foreach item in template</w:t>
        </w:r>
      </w:ins>
    </w:p>
    <w:p w:rsidR="0094457B" w:rsidRPr="00F27848" w:rsidRDefault="0094457B" w:rsidP="00256507">
      <w:pPr>
        <w:ind w:left="720"/>
        <w:rPr>
          <w:ins w:id="2743" w:author="quan_nh" w:date="2012-08-25T10:36:00Z"/>
          <w:rFonts w:cstheme="minorHAnsi"/>
          <w:b/>
          <w:i/>
          <w:sz w:val="18"/>
          <w:szCs w:val="18"/>
          <w:rPrChange w:id="2744" w:author="quan_nh" w:date="2012-08-25T10:36:00Z">
            <w:rPr>
              <w:ins w:id="2745" w:author="quan_nh" w:date="2012-08-25T10:36:00Z"/>
              <w:sz w:val="28"/>
              <w:szCs w:val="28"/>
            </w:rPr>
          </w:rPrChange>
        </w:rPr>
        <w:pPrChange w:id="2746" w:author="quan_nh" w:date="2012-08-25T10:39:00Z">
          <w:pPr/>
        </w:pPrChange>
      </w:pPr>
      <w:ins w:id="2747" w:author="quan_nh" w:date="2012-08-25T10:36:00Z">
        <w:r w:rsidRPr="00F27848">
          <w:rPr>
            <w:rFonts w:cstheme="minorHAnsi"/>
            <w:b/>
            <w:i/>
            <w:sz w:val="18"/>
            <w:szCs w:val="18"/>
            <w:rPrChange w:id="2748" w:author="quan_nh" w:date="2012-08-25T10:36:00Z">
              <w:rPr>
                <w:sz w:val="28"/>
                <w:szCs w:val="28"/>
              </w:rPr>
            </w:rPrChange>
          </w:rPr>
          <w:t>{</w:t>
        </w:r>
      </w:ins>
    </w:p>
    <w:p w:rsidR="0094457B" w:rsidRPr="00F27848" w:rsidRDefault="0094457B" w:rsidP="00256507">
      <w:pPr>
        <w:ind w:left="720"/>
        <w:rPr>
          <w:ins w:id="2749" w:author="quan_nh" w:date="2012-08-25T10:36:00Z"/>
          <w:rFonts w:cstheme="minorHAnsi"/>
          <w:b/>
          <w:i/>
          <w:sz w:val="18"/>
          <w:szCs w:val="18"/>
          <w:rPrChange w:id="2750" w:author="quan_nh" w:date="2012-08-25T10:36:00Z">
            <w:rPr>
              <w:ins w:id="2751" w:author="quan_nh" w:date="2012-08-25T10:36:00Z"/>
              <w:sz w:val="28"/>
              <w:szCs w:val="28"/>
            </w:rPr>
          </w:rPrChange>
        </w:rPr>
        <w:pPrChange w:id="2752" w:author="quan_nh" w:date="2012-08-25T10:39:00Z">
          <w:pPr/>
        </w:pPrChange>
      </w:pPr>
      <w:ins w:id="2753" w:author="quan_nh" w:date="2012-08-25T10:36:00Z">
        <w:r w:rsidRPr="00F27848">
          <w:rPr>
            <w:rFonts w:cstheme="minorHAnsi"/>
            <w:b/>
            <w:i/>
            <w:sz w:val="18"/>
            <w:szCs w:val="18"/>
            <w:rPrChange w:id="2754" w:author="quan_nh" w:date="2012-08-25T10:36:00Z">
              <w:rPr>
                <w:sz w:val="28"/>
                <w:szCs w:val="28"/>
              </w:rPr>
            </w:rPrChange>
          </w:rPr>
          <w:t>Swith(typeof(item))</w:t>
        </w:r>
      </w:ins>
    </w:p>
    <w:p w:rsidR="0094457B" w:rsidRPr="00F27848" w:rsidRDefault="0094457B" w:rsidP="00256507">
      <w:pPr>
        <w:ind w:left="720"/>
        <w:rPr>
          <w:ins w:id="2755" w:author="quan_nh" w:date="2012-08-25T10:36:00Z"/>
          <w:rFonts w:cstheme="minorHAnsi"/>
          <w:b/>
          <w:i/>
          <w:sz w:val="18"/>
          <w:szCs w:val="18"/>
          <w:rPrChange w:id="2756" w:author="quan_nh" w:date="2012-08-25T10:36:00Z">
            <w:rPr>
              <w:ins w:id="2757" w:author="quan_nh" w:date="2012-08-25T10:36:00Z"/>
              <w:sz w:val="28"/>
              <w:szCs w:val="28"/>
            </w:rPr>
          </w:rPrChange>
        </w:rPr>
        <w:pPrChange w:id="2758" w:author="quan_nh" w:date="2012-08-25T10:39:00Z">
          <w:pPr/>
        </w:pPrChange>
      </w:pPr>
      <w:ins w:id="2759" w:author="quan_nh" w:date="2012-08-25T10:36:00Z">
        <w:r w:rsidRPr="00F27848">
          <w:rPr>
            <w:rFonts w:cstheme="minorHAnsi"/>
            <w:b/>
            <w:i/>
            <w:sz w:val="18"/>
            <w:szCs w:val="18"/>
            <w:rPrChange w:id="2760" w:author="quan_nh" w:date="2012-08-25T10:36:00Z">
              <w:rPr>
                <w:sz w:val="28"/>
                <w:szCs w:val="28"/>
              </w:rPr>
            </w:rPrChange>
          </w:rPr>
          <w:t>{</w:t>
        </w:r>
      </w:ins>
    </w:p>
    <w:p w:rsidR="0094457B" w:rsidRPr="00F27848" w:rsidRDefault="0094457B" w:rsidP="00256507">
      <w:pPr>
        <w:ind w:left="1440"/>
        <w:rPr>
          <w:ins w:id="2761" w:author="quan_nh" w:date="2012-08-25T10:36:00Z"/>
          <w:rFonts w:cstheme="minorHAnsi"/>
          <w:b/>
          <w:i/>
          <w:sz w:val="18"/>
          <w:szCs w:val="18"/>
          <w:rPrChange w:id="2762" w:author="quan_nh" w:date="2012-08-25T10:36:00Z">
            <w:rPr>
              <w:ins w:id="2763" w:author="quan_nh" w:date="2012-08-25T10:36:00Z"/>
              <w:sz w:val="28"/>
              <w:szCs w:val="28"/>
            </w:rPr>
          </w:rPrChange>
        </w:rPr>
        <w:pPrChange w:id="2764" w:author="quan_nh" w:date="2012-08-25T10:39:00Z">
          <w:pPr/>
        </w:pPrChange>
      </w:pPr>
      <w:ins w:id="2765" w:author="quan_nh" w:date="2012-08-25T10:36:00Z">
        <w:r w:rsidRPr="00F27848">
          <w:rPr>
            <w:rFonts w:cstheme="minorHAnsi"/>
            <w:b/>
            <w:i/>
            <w:sz w:val="18"/>
            <w:szCs w:val="18"/>
            <w:rPrChange w:id="2766" w:author="quan_nh" w:date="2012-08-25T10:36:00Z">
              <w:rPr>
                <w:sz w:val="28"/>
                <w:szCs w:val="28"/>
              </w:rPr>
            </w:rPrChange>
          </w:rPr>
          <w:t>Case numeric : docOut .insert(n,format abc);</w:t>
        </w:r>
      </w:ins>
    </w:p>
    <w:p w:rsidR="0094457B" w:rsidRPr="00F27848" w:rsidRDefault="0094457B" w:rsidP="00256507">
      <w:pPr>
        <w:ind w:left="1440"/>
        <w:rPr>
          <w:ins w:id="2767" w:author="quan_nh" w:date="2012-08-25T10:36:00Z"/>
          <w:rFonts w:cstheme="minorHAnsi"/>
          <w:b/>
          <w:i/>
          <w:sz w:val="18"/>
          <w:szCs w:val="18"/>
          <w:rPrChange w:id="2768" w:author="quan_nh" w:date="2012-08-25T10:36:00Z">
            <w:rPr>
              <w:ins w:id="2769" w:author="quan_nh" w:date="2012-08-25T10:36:00Z"/>
              <w:sz w:val="28"/>
              <w:szCs w:val="28"/>
            </w:rPr>
          </w:rPrChange>
        </w:rPr>
        <w:pPrChange w:id="2770" w:author="quan_nh" w:date="2012-08-25T10:39:00Z">
          <w:pPr/>
        </w:pPrChange>
      </w:pPr>
      <w:ins w:id="2771" w:author="quan_nh" w:date="2012-08-25T10:36:00Z">
        <w:r w:rsidRPr="00F27848">
          <w:rPr>
            <w:rFonts w:cstheme="minorHAnsi"/>
            <w:b/>
            <w:i/>
            <w:sz w:val="18"/>
            <w:szCs w:val="18"/>
            <w:rPrChange w:id="2772" w:author="quan_nh" w:date="2012-08-25T10:36:00Z">
              <w:rPr>
                <w:sz w:val="28"/>
                <w:szCs w:val="28"/>
              </w:rPr>
            </w:rPrChange>
          </w:rPr>
          <w:t>Case string : return s;</w:t>
        </w:r>
      </w:ins>
    </w:p>
    <w:p w:rsidR="0094457B" w:rsidRPr="00F27848" w:rsidRDefault="0094457B" w:rsidP="00256507">
      <w:pPr>
        <w:ind w:left="1440"/>
        <w:rPr>
          <w:ins w:id="2773" w:author="quan_nh" w:date="2012-08-25T10:36:00Z"/>
          <w:rFonts w:cstheme="minorHAnsi"/>
          <w:b/>
          <w:i/>
          <w:sz w:val="18"/>
          <w:szCs w:val="18"/>
          <w:rPrChange w:id="2774" w:author="quan_nh" w:date="2012-08-25T10:36:00Z">
            <w:rPr>
              <w:ins w:id="2775" w:author="quan_nh" w:date="2012-08-25T10:36:00Z"/>
              <w:sz w:val="28"/>
              <w:szCs w:val="28"/>
            </w:rPr>
          </w:rPrChange>
        </w:rPr>
        <w:pPrChange w:id="2776" w:author="quan_nh" w:date="2012-08-25T10:39:00Z">
          <w:pPr/>
        </w:pPrChange>
      </w:pPr>
      <w:ins w:id="2777" w:author="quan_nh" w:date="2012-08-25T10:36:00Z">
        <w:r w:rsidRPr="00F27848">
          <w:rPr>
            <w:rFonts w:cstheme="minorHAnsi"/>
            <w:b/>
            <w:i/>
            <w:sz w:val="18"/>
            <w:szCs w:val="18"/>
            <w:rPrChange w:id="2778" w:author="quan_nh" w:date="2012-08-25T10:36:00Z">
              <w:rPr>
                <w:sz w:val="28"/>
                <w:szCs w:val="28"/>
              </w:rPr>
            </w:rPrChange>
          </w:rPr>
          <w:t xml:space="preserve">Case list1 : </w:t>
        </w:r>
      </w:ins>
    </w:p>
    <w:p w:rsidR="0094457B" w:rsidRPr="00F27848" w:rsidRDefault="0094457B" w:rsidP="00256507">
      <w:pPr>
        <w:ind w:left="2160"/>
        <w:rPr>
          <w:ins w:id="2779" w:author="quan_nh" w:date="2012-08-25T10:36:00Z"/>
          <w:rFonts w:cstheme="minorHAnsi"/>
          <w:b/>
          <w:i/>
          <w:sz w:val="18"/>
          <w:szCs w:val="18"/>
          <w:rPrChange w:id="2780" w:author="quan_nh" w:date="2012-08-25T10:36:00Z">
            <w:rPr>
              <w:ins w:id="2781" w:author="quan_nh" w:date="2012-08-25T10:36:00Z"/>
              <w:sz w:val="28"/>
              <w:szCs w:val="28"/>
            </w:rPr>
          </w:rPrChange>
        </w:rPr>
        <w:pPrChange w:id="2782" w:author="quan_nh" w:date="2012-08-25T10:39:00Z">
          <w:pPr/>
        </w:pPrChange>
      </w:pPr>
      <w:ins w:id="2783" w:author="quan_nh" w:date="2012-08-25T10:36:00Z">
        <w:r w:rsidRPr="00F27848">
          <w:rPr>
            <w:rFonts w:cstheme="minorHAnsi"/>
            <w:b/>
            <w:i/>
            <w:sz w:val="18"/>
            <w:szCs w:val="18"/>
            <w:rPrChange w:id="2784" w:author="quan_nh" w:date="2012-08-25T10:36:00Z">
              <w:rPr>
                <w:sz w:val="28"/>
                <w:szCs w:val="28"/>
              </w:rPr>
            </w:rPrChange>
          </w:rPr>
          <w:t>Chart_price(list tu ws)-&gt; docOut .insert(image)</w:t>
        </w:r>
      </w:ins>
    </w:p>
    <w:p w:rsidR="0094457B" w:rsidRPr="00F27848" w:rsidRDefault="0094457B" w:rsidP="00256507">
      <w:pPr>
        <w:ind w:left="2160"/>
        <w:rPr>
          <w:ins w:id="2785" w:author="quan_nh" w:date="2012-08-25T10:36:00Z"/>
          <w:rFonts w:cstheme="minorHAnsi"/>
          <w:b/>
          <w:i/>
          <w:sz w:val="18"/>
          <w:szCs w:val="18"/>
          <w:rPrChange w:id="2786" w:author="quan_nh" w:date="2012-08-25T10:36:00Z">
            <w:rPr>
              <w:ins w:id="2787" w:author="quan_nh" w:date="2012-08-25T10:36:00Z"/>
              <w:sz w:val="28"/>
              <w:szCs w:val="28"/>
            </w:rPr>
          </w:rPrChange>
        </w:rPr>
        <w:pPrChange w:id="2788" w:author="quan_nh" w:date="2012-08-25T10:39:00Z">
          <w:pPr/>
        </w:pPrChange>
      </w:pPr>
      <w:ins w:id="2789" w:author="quan_nh" w:date="2012-08-25T10:36:00Z">
        <w:r w:rsidRPr="00F27848">
          <w:rPr>
            <w:rFonts w:cstheme="minorHAnsi"/>
            <w:b/>
            <w:i/>
            <w:sz w:val="18"/>
            <w:szCs w:val="18"/>
            <w:rPrChange w:id="2790" w:author="quan_nh" w:date="2012-08-25T10:36:00Z">
              <w:rPr>
                <w:sz w:val="28"/>
                <w:szCs w:val="28"/>
              </w:rPr>
            </w:rPrChange>
          </w:rPr>
          <w:t>Chart_volume(list tu ws)-&gt; return  image</w:t>
        </w:r>
      </w:ins>
    </w:p>
    <w:p w:rsidR="0094457B" w:rsidRPr="00F27848" w:rsidRDefault="0094457B" w:rsidP="00256507">
      <w:pPr>
        <w:ind w:left="2160"/>
        <w:rPr>
          <w:ins w:id="2791" w:author="quan_nh" w:date="2012-08-25T10:36:00Z"/>
          <w:rFonts w:cstheme="minorHAnsi"/>
          <w:b/>
          <w:i/>
          <w:sz w:val="18"/>
          <w:szCs w:val="18"/>
          <w:rPrChange w:id="2792" w:author="quan_nh" w:date="2012-08-25T10:36:00Z">
            <w:rPr>
              <w:ins w:id="2793" w:author="quan_nh" w:date="2012-08-25T10:36:00Z"/>
              <w:sz w:val="28"/>
              <w:szCs w:val="28"/>
            </w:rPr>
          </w:rPrChange>
        </w:rPr>
        <w:pPrChange w:id="2794" w:author="quan_nh" w:date="2012-08-25T10:39:00Z">
          <w:pPr/>
        </w:pPrChange>
      </w:pPr>
      <w:ins w:id="2795" w:author="quan_nh" w:date="2012-08-25T10:36:00Z">
        <w:r w:rsidRPr="00F27848">
          <w:rPr>
            <w:rFonts w:cstheme="minorHAnsi"/>
            <w:b/>
            <w:i/>
            <w:sz w:val="18"/>
            <w:szCs w:val="18"/>
            <w:rPrChange w:id="2796" w:author="quan_nh" w:date="2012-08-25T10:36:00Z">
              <w:rPr>
                <w:sz w:val="28"/>
                <w:szCs w:val="28"/>
              </w:rPr>
            </w:rPrChange>
          </w:rPr>
          <w:t>Chart_pricevolume(list tu ws)-&gt; return image</w:t>
        </w:r>
      </w:ins>
    </w:p>
    <w:p w:rsidR="0094457B" w:rsidRDefault="0094457B" w:rsidP="00256507">
      <w:pPr>
        <w:ind w:left="720"/>
        <w:rPr>
          <w:ins w:id="2797" w:author="quan_nh" w:date="2012-08-25T10:39:00Z"/>
          <w:rFonts w:cstheme="minorHAnsi"/>
          <w:b/>
          <w:i/>
          <w:sz w:val="18"/>
          <w:szCs w:val="18"/>
        </w:rPr>
        <w:pPrChange w:id="2798" w:author="quan_nh" w:date="2012-08-25T10:39:00Z">
          <w:pPr/>
        </w:pPrChange>
      </w:pPr>
      <w:ins w:id="2799" w:author="quan_nh" w:date="2012-08-25T10:36:00Z">
        <w:r w:rsidRPr="00F27848">
          <w:rPr>
            <w:rFonts w:cstheme="minorHAnsi"/>
            <w:b/>
            <w:i/>
            <w:sz w:val="18"/>
            <w:szCs w:val="18"/>
            <w:rPrChange w:id="2800" w:author="quan_nh" w:date="2012-08-25T10:36:00Z">
              <w:rPr>
                <w:sz w:val="28"/>
                <w:szCs w:val="28"/>
              </w:rPr>
            </w:rPrChange>
          </w:rPr>
          <w:lastRenderedPageBreak/>
          <w:t>}</w:t>
        </w:r>
      </w:ins>
    </w:p>
    <w:p w:rsidR="00256507" w:rsidRPr="00256507" w:rsidRDefault="00256507" w:rsidP="00256507">
      <w:pPr>
        <w:pStyle w:val="ListParagraph"/>
        <w:numPr>
          <w:ilvl w:val="0"/>
          <w:numId w:val="12"/>
        </w:numPr>
        <w:rPr>
          <w:ins w:id="2801" w:author="quan_nh" w:date="2012-08-25T10:36:00Z"/>
          <w:rFonts w:cstheme="minorHAnsi"/>
          <w:b/>
          <w:i/>
          <w:sz w:val="18"/>
          <w:szCs w:val="18"/>
          <w:rPrChange w:id="2802" w:author="quan_nh" w:date="2012-08-25T10:39:00Z">
            <w:rPr>
              <w:ins w:id="2803" w:author="quan_nh" w:date="2012-08-25T10:36:00Z"/>
              <w:sz w:val="28"/>
              <w:szCs w:val="28"/>
            </w:rPr>
          </w:rPrChange>
        </w:rPr>
        <w:pPrChange w:id="2804" w:author="quan_nh" w:date="2012-08-25T10:39:00Z">
          <w:pPr/>
        </w:pPrChange>
      </w:pPr>
      <w:ins w:id="2805" w:author="quan_nh" w:date="2012-08-25T10:39:00Z">
        <w:r>
          <w:rPr>
            <w:rFonts w:cstheme="minorHAnsi"/>
            <w:b/>
            <w:i/>
            <w:sz w:val="18"/>
            <w:szCs w:val="18"/>
          </w:rPr>
          <w:t>Output ra file Doc/Docx</w:t>
        </w:r>
      </w:ins>
    </w:p>
    <w:p w:rsidR="0094457B" w:rsidRPr="0094457B" w:rsidRDefault="0094457B" w:rsidP="0094457B">
      <w:pPr>
        <w:rPr>
          <w:ins w:id="2806" w:author="quan_nh" w:date="2012-08-25T10:15:00Z"/>
          <w:color w:val="00B050"/>
          <w:rPrChange w:id="2807" w:author="quan_nh" w:date="2012-08-25T10:36:00Z">
            <w:rPr>
              <w:ins w:id="2808" w:author="quan_nh" w:date="2012-08-25T10:15:00Z"/>
              <w:rStyle w:val="Heading1Char"/>
            </w:rPr>
          </w:rPrChange>
        </w:rPr>
        <w:pPrChange w:id="2809" w:author="quan_nh" w:date="2012-08-25T10:36:00Z">
          <w:pPr>
            <w:jc w:val="both"/>
            <w:outlineLvl w:val="0"/>
          </w:pPr>
        </w:pPrChange>
      </w:pPr>
    </w:p>
    <w:p w:rsidR="00C76844" w:rsidRPr="00931C90" w:rsidRDefault="00C76844" w:rsidP="00931C90">
      <w:pPr>
        <w:pStyle w:val="ListParagraph"/>
        <w:numPr>
          <w:ilvl w:val="0"/>
          <w:numId w:val="12"/>
        </w:numPr>
        <w:rPr>
          <w:ins w:id="2810" w:author="quan_nh" w:date="2012-08-25T10:15:00Z"/>
          <w:rFonts w:asciiTheme="majorHAnsi" w:eastAsiaTheme="majorEastAsia" w:hAnsiTheme="majorHAnsi" w:cstheme="majorBidi"/>
          <w:b/>
          <w:bCs/>
          <w:color w:val="365F91" w:themeColor="accent1" w:themeShade="BF"/>
          <w:sz w:val="28"/>
          <w:szCs w:val="28"/>
          <w:rPrChange w:id="2811" w:author="quan_nh" w:date="2012-08-25T10:44:00Z">
            <w:rPr>
              <w:ins w:id="2812" w:author="quan_nh" w:date="2012-08-25T10:15:00Z"/>
              <w:rFonts w:asciiTheme="majorHAnsi" w:eastAsiaTheme="majorEastAsia" w:hAnsiTheme="majorHAnsi" w:cstheme="majorBidi"/>
              <w:color w:val="365F91" w:themeColor="accent1" w:themeShade="BF"/>
              <w:sz w:val="28"/>
              <w:szCs w:val="28"/>
            </w:rPr>
          </w:rPrChange>
        </w:rPr>
        <w:pPrChange w:id="2813" w:author="quan_nh" w:date="2012-08-25T10:44:00Z">
          <w:pPr/>
        </w:pPrChange>
      </w:pPr>
      <w:ins w:id="2814" w:author="quan_nh" w:date="2012-08-25T10:15:00Z">
        <w:r>
          <w:br w:type="page"/>
        </w:r>
      </w:ins>
    </w:p>
    <w:p w:rsidR="002854BE" w:rsidRPr="00C76844" w:rsidRDefault="002854BE" w:rsidP="00C76844">
      <w:pPr>
        <w:pStyle w:val="Heading1"/>
        <w:rPr>
          <w:rPrChange w:id="2815" w:author="quan_nh" w:date="2012-08-25T10:15:00Z">
            <w:rPr>
              <w:rStyle w:val="Heading1Char"/>
            </w:rPr>
          </w:rPrChange>
        </w:rPr>
        <w:pPrChange w:id="2816" w:author="quan_nh" w:date="2012-08-25T10:15:00Z">
          <w:pPr>
            <w:jc w:val="both"/>
            <w:outlineLvl w:val="0"/>
          </w:pPr>
        </w:pPrChange>
      </w:pPr>
      <w:r w:rsidRPr="00C76844">
        <w:rPr>
          <w:rPrChange w:id="2817" w:author="quan_nh" w:date="2012-08-25T10:15:00Z">
            <w:rPr>
              <w:rStyle w:val="Heading1Char"/>
            </w:rPr>
          </w:rPrChange>
        </w:rPr>
        <w:lastRenderedPageBreak/>
        <w:t>Danh sách công ty chứng khoán</w:t>
      </w:r>
    </w:p>
    <w:p w:rsidR="00C63C03" w:rsidRPr="00000CEF" w:rsidRDefault="00E64F3E" w:rsidP="008244DF">
      <w:pPr>
        <w:jc w:val="both"/>
        <w:rPr>
          <w:rFonts w:ascii="Times New Roman" w:hAnsi="Times New Roman" w:cs="Times New Roman"/>
        </w:rPr>
      </w:pPr>
      <w:hyperlink r:id="rId15" w:history="1">
        <w:r w:rsidR="00C63C03" w:rsidRPr="00000CEF">
          <w:rPr>
            <w:rStyle w:val="Hyperlink"/>
            <w:rFonts w:ascii="Times New Roman" w:hAnsi="Times New Roman" w:cs="Times New Roman"/>
          </w:rPr>
          <w:t>http://www.hsx.vn/</w:t>
        </w:r>
      </w:hyperlink>
    </w:p>
    <w:p w:rsidR="00524FB7" w:rsidRPr="00000CEF" w:rsidRDefault="00E64F3E" w:rsidP="008244DF">
      <w:pPr>
        <w:jc w:val="both"/>
        <w:rPr>
          <w:rFonts w:ascii="Times New Roman" w:hAnsi="Times New Roman" w:cs="Times New Roman"/>
        </w:rPr>
      </w:pPr>
      <w:hyperlink r:id="rId16" w:history="1">
        <w:r w:rsidR="00524FB7" w:rsidRPr="00000CEF">
          <w:rPr>
            <w:rStyle w:val="Hyperlink"/>
            <w:rFonts w:ascii="Times New Roman" w:hAnsi="Times New Roman" w:cs="Times New Roman"/>
          </w:rPr>
          <w:t>http://www.ssi.com.vn/</w:t>
        </w:r>
      </w:hyperlink>
    </w:p>
    <w:p w:rsidR="00524FB7" w:rsidRPr="00000CEF" w:rsidRDefault="00E64F3E" w:rsidP="008244DF">
      <w:pPr>
        <w:jc w:val="both"/>
        <w:rPr>
          <w:rFonts w:ascii="Times New Roman" w:hAnsi="Times New Roman" w:cs="Times New Roman"/>
        </w:rPr>
      </w:pPr>
      <w:hyperlink r:id="rId17" w:history="1">
        <w:r w:rsidR="00524FB7" w:rsidRPr="00000CEF">
          <w:rPr>
            <w:rStyle w:val="Hyperlink"/>
            <w:rFonts w:ascii="Times New Roman" w:hAnsi="Times New Roman" w:cs="Times New Roman"/>
          </w:rPr>
          <w:t>http://www.hsc.com.vn/hscportal/</w:t>
        </w:r>
      </w:hyperlink>
    </w:p>
    <w:p w:rsidR="00DC629E" w:rsidRPr="00000CEF" w:rsidRDefault="00E64F3E" w:rsidP="008244DF">
      <w:pPr>
        <w:jc w:val="both"/>
        <w:rPr>
          <w:rFonts w:ascii="Times New Roman" w:hAnsi="Times New Roman" w:cs="Times New Roman"/>
        </w:rPr>
      </w:pPr>
      <w:hyperlink r:id="rId18" w:history="1">
        <w:r w:rsidR="00DC629E" w:rsidRPr="00000CEF">
          <w:rPr>
            <w:rStyle w:val="Hyperlink"/>
            <w:rFonts w:ascii="Times New Roman" w:hAnsi="Times New Roman" w:cs="Times New Roman"/>
          </w:rPr>
          <w:t>https://www.vndirect.com.vn</w:t>
        </w:r>
      </w:hyperlink>
    </w:p>
    <w:p w:rsidR="00DC629E" w:rsidRPr="00000CEF" w:rsidRDefault="00DC629E" w:rsidP="008244DF">
      <w:pPr>
        <w:jc w:val="both"/>
        <w:rPr>
          <w:rFonts w:ascii="Times New Roman" w:hAnsi="Times New Roman" w:cs="Times New Roman"/>
        </w:rPr>
      </w:pPr>
    </w:p>
    <w:p w:rsidR="00444A78" w:rsidRPr="00000CEF" w:rsidRDefault="00444A78" w:rsidP="008244DF">
      <w:pPr>
        <w:jc w:val="both"/>
        <w:rPr>
          <w:rFonts w:ascii="Times New Roman" w:hAnsi="Times New Roman" w:cs="Times New Roman"/>
        </w:rPr>
      </w:pPr>
    </w:p>
    <w:sectPr w:rsidR="00444A78" w:rsidRPr="00000CEF" w:rsidSect="001074D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qnguyen37" w:date="2012-08-14T09:15:00Z" w:initials="q">
    <w:p w:rsidR="00F45028" w:rsidRDefault="00F45028" w:rsidP="00A552FE">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F45028" w:rsidRPr="00371F3A" w:rsidRDefault="00F45028" w:rsidP="00A552FE">
      <w:pPr>
        <w:pStyle w:val="ListParagraph"/>
        <w:rPr>
          <w:rFonts w:ascii="Arial" w:hAnsi="Arial" w:cs="Arial"/>
          <w:highlight w:val="yellow"/>
        </w:rPr>
      </w:pPr>
      <w:r>
        <w:rPr>
          <w:highlight w:val="yellow"/>
        </w:rPr>
        <w:t>Yêu c</w:t>
      </w:r>
      <w:r>
        <w:rPr>
          <w:rFonts w:ascii="Arial" w:hAnsi="Arial" w:cs="Arial"/>
          <w:highlight w:val="yellow"/>
        </w:rPr>
        <w:t>ầu</w:t>
      </w:r>
    </w:p>
    <w:p w:rsidR="00F45028" w:rsidRPr="00371F3A" w:rsidRDefault="00F45028" w:rsidP="00A552FE">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F45028" w:rsidRPr="00371F3A" w:rsidRDefault="00F45028" w:rsidP="00A552FE">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F45028" w:rsidRPr="00371F3A" w:rsidRDefault="00F45028" w:rsidP="00A552FE">
      <w:pPr>
        <w:pStyle w:val="ListParagraph"/>
        <w:numPr>
          <w:ilvl w:val="0"/>
          <w:numId w:val="7"/>
        </w:numPr>
        <w:rPr>
          <w:highlight w:val="yellow"/>
        </w:rPr>
      </w:pPr>
      <w:r w:rsidRPr="00371F3A">
        <w:rPr>
          <w:highlight w:val="yellow"/>
        </w:rPr>
        <w:t xml:space="preserve">Các câu bôi vàng </w:t>
      </w:r>
    </w:p>
    <w:p w:rsidR="00F45028" w:rsidRPr="00371F3A" w:rsidRDefault="00F45028" w:rsidP="00A552FE">
      <w:pPr>
        <w:pStyle w:val="ListParagraph"/>
        <w:numPr>
          <w:ilvl w:val="0"/>
          <w:numId w:val="7"/>
        </w:numPr>
        <w:rPr>
          <w:highlight w:val="yellow"/>
        </w:rPr>
      </w:pPr>
    </w:p>
    <w:p w:rsidR="00F45028" w:rsidRDefault="00F45028">
      <w:pPr>
        <w:pStyle w:val="CommentText"/>
      </w:pPr>
    </w:p>
  </w:comment>
  <w:comment w:id="6" w:author="qnguyen37" w:date="2012-08-18T10:31:00Z" w:initials="q">
    <w:p w:rsidR="00F45028" w:rsidRDefault="00F45028" w:rsidP="00CB4EA6">
      <w:pPr>
        <w:pStyle w:val="Title"/>
        <w:rPr>
          <w:rFonts w:ascii="Times New Roman" w:hAnsi="Times New Roman" w:cs="Times New Roman"/>
        </w:rPr>
      </w:pPr>
      <w:r>
        <w:rPr>
          <w:rStyle w:val="CommentReference"/>
        </w:rPr>
        <w:annotationRef/>
      </w:r>
      <w:r>
        <w:rPr>
          <w:rFonts w:ascii="Times New Roman" w:hAnsi="Times New Roman" w:cs="Times New Roman"/>
        </w:rPr>
        <w:t>Một số việc cần kiểm tra lại</w:t>
      </w:r>
    </w:p>
    <w:p w:rsidR="00F45028" w:rsidRPr="00371F3A" w:rsidRDefault="00F45028" w:rsidP="00CB4EA6">
      <w:pPr>
        <w:pStyle w:val="ListParagraph"/>
        <w:rPr>
          <w:rFonts w:ascii="Arial" w:hAnsi="Arial" w:cs="Arial"/>
          <w:highlight w:val="yellow"/>
        </w:rPr>
      </w:pPr>
      <w:r>
        <w:rPr>
          <w:highlight w:val="yellow"/>
        </w:rPr>
        <w:t>Yêu c</w:t>
      </w:r>
      <w:r>
        <w:rPr>
          <w:rFonts w:ascii="Arial" w:hAnsi="Arial" w:cs="Arial"/>
          <w:highlight w:val="yellow"/>
        </w:rPr>
        <w:t>ầu</w:t>
      </w:r>
    </w:p>
    <w:p w:rsidR="00F45028" w:rsidRPr="00371F3A" w:rsidRDefault="00F45028" w:rsidP="00CB4EA6">
      <w:pPr>
        <w:pStyle w:val="ListParagraph"/>
        <w:numPr>
          <w:ilvl w:val="0"/>
          <w:numId w:val="7"/>
        </w:numPr>
        <w:rPr>
          <w:highlight w:val="yellow"/>
        </w:rPr>
      </w:pPr>
      <w:r w:rsidRPr="00371F3A">
        <w:rPr>
          <w:highlight w:val="yellow"/>
        </w:rPr>
        <w:t>Các d</w:t>
      </w:r>
      <w:r w:rsidRPr="00371F3A">
        <w:rPr>
          <w:rFonts w:ascii="Arial" w:hAnsi="Arial" w:cs="Arial"/>
          <w:highlight w:val="yellow"/>
        </w:rPr>
        <w:t xml:space="preserve">ạng </w:t>
      </w:r>
      <w:r w:rsidRPr="00371F3A">
        <w:rPr>
          <w:highlight w:val="yellow"/>
        </w:rPr>
        <w:t>Template nh</w:t>
      </w:r>
      <w:r w:rsidRPr="00371F3A">
        <w:rPr>
          <w:rFonts w:ascii="Arial" w:hAnsi="Arial" w:cs="Arial"/>
          <w:highlight w:val="yellow"/>
          <w:lang w:val="vi-VN"/>
        </w:rPr>
        <w:t>ư vậy đã đủ chưa ???</w:t>
      </w:r>
    </w:p>
    <w:p w:rsidR="00F45028" w:rsidRPr="00371F3A" w:rsidRDefault="00F45028" w:rsidP="00CB4EA6">
      <w:pPr>
        <w:pStyle w:val="ListParagraph"/>
        <w:numPr>
          <w:ilvl w:val="0"/>
          <w:numId w:val="7"/>
        </w:numPr>
        <w:rPr>
          <w:highlight w:val="yellow"/>
        </w:rPr>
      </w:pPr>
      <w:r w:rsidRPr="00371F3A">
        <w:rPr>
          <w:rFonts w:ascii="Arial" w:hAnsi="Arial" w:cs="Arial"/>
          <w:highlight w:val="yellow"/>
        </w:rPr>
        <w:t xml:space="preserve">Các hàm trong 9.1,9.2 đã đủ để xây dựng các template chưa </w:t>
      </w:r>
    </w:p>
    <w:p w:rsidR="00F45028" w:rsidRPr="00371F3A" w:rsidRDefault="00F45028" w:rsidP="00CB4EA6">
      <w:pPr>
        <w:pStyle w:val="ListParagraph"/>
        <w:numPr>
          <w:ilvl w:val="0"/>
          <w:numId w:val="7"/>
        </w:numPr>
        <w:rPr>
          <w:highlight w:val="yellow"/>
        </w:rPr>
      </w:pPr>
      <w:r w:rsidRPr="00371F3A">
        <w:rPr>
          <w:highlight w:val="yellow"/>
        </w:rPr>
        <w:t xml:space="preserve">Các câu bôi vàng </w:t>
      </w:r>
    </w:p>
    <w:p w:rsidR="00F45028" w:rsidRPr="00371F3A" w:rsidRDefault="00F45028" w:rsidP="00CB4EA6">
      <w:pPr>
        <w:pStyle w:val="ListParagraph"/>
        <w:numPr>
          <w:ilvl w:val="0"/>
          <w:numId w:val="7"/>
        </w:numPr>
        <w:rPr>
          <w:highlight w:val="yellow"/>
        </w:rPr>
      </w:pPr>
    </w:p>
    <w:p w:rsidR="00F45028" w:rsidRDefault="00F45028" w:rsidP="00CB4EA6">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D20" w:rsidRDefault="00CD5D20" w:rsidP="00E0628C">
      <w:pPr>
        <w:spacing w:after="0" w:line="240" w:lineRule="auto"/>
      </w:pPr>
      <w:r>
        <w:separator/>
      </w:r>
    </w:p>
  </w:endnote>
  <w:endnote w:type="continuationSeparator" w:id="0">
    <w:p w:rsidR="00CD5D20" w:rsidRDefault="00CD5D20" w:rsidP="00E06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altName w:val="Times New Roman"/>
    <w:panose1 w:val="00000000000000000000"/>
    <w:charset w:val="A3"/>
    <w:family w:val="auto"/>
    <w:notTrueType/>
    <w:pitch w:val="default"/>
    <w:sig w:usb0="20000001" w:usb1="00000000" w:usb2="00000000" w:usb3="00000000" w:csb0="000001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D20" w:rsidRDefault="00CD5D20" w:rsidP="00E0628C">
      <w:pPr>
        <w:spacing w:after="0" w:line="240" w:lineRule="auto"/>
      </w:pPr>
      <w:r>
        <w:separator/>
      </w:r>
    </w:p>
  </w:footnote>
  <w:footnote w:type="continuationSeparator" w:id="0">
    <w:p w:rsidR="00CD5D20" w:rsidRDefault="00CD5D20" w:rsidP="00E06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A1D3A"/>
    <w:multiLevelType w:val="hybridMultilevel"/>
    <w:tmpl w:val="C9765280"/>
    <w:lvl w:ilvl="0" w:tplc="AB2C2D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378BD"/>
    <w:multiLevelType w:val="hybridMultilevel"/>
    <w:tmpl w:val="EEACE85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9B61A98"/>
    <w:multiLevelType w:val="hybridMultilevel"/>
    <w:tmpl w:val="C842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01860"/>
    <w:multiLevelType w:val="hybridMultilevel"/>
    <w:tmpl w:val="A55AEFBC"/>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D5988"/>
    <w:multiLevelType w:val="hybridMultilevel"/>
    <w:tmpl w:val="1436A0B0"/>
    <w:lvl w:ilvl="0" w:tplc="7BEC9CC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DB6FA9"/>
    <w:multiLevelType w:val="hybridMultilevel"/>
    <w:tmpl w:val="E4FE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71676B"/>
    <w:multiLevelType w:val="hybridMultilevel"/>
    <w:tmpl w:val="99B4F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4059C"/>
    <w:multiLevelType w:val="hybridMultilevel"/>
    <w:tmpl w:val="9F342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B131C8"/>
    <w:multiLevelType w:val="hybridMultilevel"/>
    <w:tmpl w:val="FD1EFC20"/>
    <w:lvl w:ilvl="0" w:tplc="287EB1A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C3E67"/>
    <w:multiLevelType w:val="hybridMultilevel"/>
    <w:tmpl w:val="56D48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E6C5B"/>
    <w:multiLevelType w:val="hybridMultilevel"/>
    <w:tmpl w:val="F37092B2"/>
    <w:lvl w:ilvl="0" w:tplc="CF9650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1273E3"/>
    <w:multiLevelType w:val="hybridMultilevel"/>
    <w:tmpl w:val="D648FF28"/>
    <w:lvl w:ilvl="0" w:tplc="0F7A08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3A4C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12"/>
  </w:num>
  <w:num w:numId="4">
    <w:abstractNumId w:val="3"/>
  </w:num>
  <w:num w:numId="5">
    <w:abstractNumId w:val="10"/>
  </w:num>
  <w:num w:numId="6">
    <w:abstractNumId w:val="8"/>
  </w:num>
  <w:num w:numId="7">
    <w:abstractNumId w:val="11"/>
  </w:num>
  <w:num w:numId="8">
    <w:abstractNumId w:val="0"/>
  </w:num>
  <w:num w:numId="9">
    <w:abstractNumId w:val="4"/>
  </w:num>
  <w:num w:numId="10">
    <w:abstractNumId w:val="7"/>
  </w:num>
  <w:num w:numId="11">
    <w:abstractNumId w:val="5"/>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933DD"/>
    <w:rsid w:val="00000CEF"/>
    <w:rsid w:val="00001BA7"/>
    <w:rsid w:val="0000649C"/>
    <w:rsid w:val="0001015E"/>
    <w:rsid w:val="00010F0D"/>
    <w:rsid w:val="000133B0"/>
    <w:rsid w:val="0001509C"/>
    <w:rsid w:val="00024571"/>
    <w:rsid w:val="0002602C"/>
    <w:rsid w:val="000263B3"/>
    <w:rsid w:val="00027199"/>
    <w:rsid w:val="000316A2"/>
    <w:rsid w:val="000319D1"/>
    <w:rsid w:val="000373A5"/>
    <w:rsid w:val="00042BD1"/>
    <w:rsid w:val="00043767"/>
    <w:rsid w:val="00046513"/>
    <w:rsid w:val="00051C7E"/>
    <w:rsid w:val="000561D3"/>
    <w:rsid w:val="00062B0F"/>
    <w:rsid w:val="00063614"/>
    <w:rsid w:val="000718EE"/>
    <w:rsid w:val="000726F5"/>
    <w:rsid w:val="00083B7B"/>
    <w:rsid w:val="0008565B"/>
    <w:rsid w:val="000912DF"/>
    <w:rsid w:val="000941DF"/>
    <w:rsid w:val="000B5F6D"/>
    <w:rsid w:val="000C2BDA"/>
    <w:rsid w:val="000D2E04"/>
    <w:rsid w:val="000D7259"/>
    <w:rsid w:val="000E17B1"/>
    <w:rsid w:val="000E7FB6"/>
    <w:rsid w:val="000F17CA"/>
    <w:rsid w:val="000F239A"/>
    <w:rsid w:val="000F23A8"/>
    <w:rsid w:val="001041F1"/>
    <w:rsid w:val="001074DC"/>
    <w:rsid w:val="001105E6"/>
    <w:rsid w:val="00110925"/>
    <w:rsid w:val="00112EE6"/>
    <w:rsid w:val="001156E0"/>
    <w:rsid w:val="00131122"/>
    <w:rsid w:val="00132442"/>
    <w:rsid w:val="00137EB8"/>
    <w:rsid w:val="0014082A"/>
    <w:rsid w:val="00142DC5"/>
    <w:rsid w:val="001463DC"/>
    <w:rsid w:val="001472C6"/>
    <w:rsid w:val="001523F3"/>
    <w:rsid w:val="00155357"/>
    <w:rsid w:val="00160592"/>
    <w:rsid w:val="0016085E"/>
    <w:rsid w:val="0016232E"/>
    <w:rsid w:val="00165069"/>
    <w:rsid w:val="00165276"/>
    <w:rsid w:val="0016551C"/>
    <w:rsid w:val="00165E7D"/>
    <w:rsid w:val="0016646F"/>
    <w:rsid w:val="001712B9"/>
    <w:rsid w:val="00171E02"/>
    <w:rsid w:val="00175405"/>
    <w:rsid w:val="00190571"/>
    <w:rsid w:val="0019327D"/>
    <w:rsid w:val="001B3F2D"/>
    <w:rsid w:val="001B5986"/>
    <w:rsid w:val="001C06D3"/>
    <w:rsid w:val="001C0D62"/>
    <w:rsid w:val="001C13F2"/>
    <w:rsid w:val="001C18FB"/>
    <w:rsid w:val="001D6AA9"/>
    <w:rsid w:val="001E1F32"/>
    <w:rsid w:val="001E5F49"/>
    <w:rsid w:val="001F17EC"/>
    <w:rsid w:val="001F1A2B"/>
    <w:rsid w:val="001F653F"/>
    <w:rsid w:val="00201025"/>
    <w:rsid w:val="00212EF1"/>
    <w:rsid w:val="002145E5"/>
    <w:rsid w:val="00214EC4"/>
    <w:rsid w:val="00215A21"/>
    <w:rsid w:val="002166CA"/>
    <w:rsid w:val="00217752"/>
    <w:rsid w:val="00224EEB"/>
    <w:rsid w:val="0023225F"/>
    <w:rsid w:val="00236274"/>
    <w:rsid w:val="00236A0A"/>
    <w:rsid w:val="00241B1A"/>
    <w:rsid w:val="00247BE4"/>
    <w:rsid w:val="00250A83"/>
    <w:rsid w:val="002546FD"/>
    <w:rsid w:val="00256507"/>
    <w:rsid w:val="002615B9"/>
    <w:rsid w:val="00276428"/>
    <w:rsid w:val="00277464"/>
    <w:rsid w:val="00283966"/>
    <w:rsid w:val="002854BE"/>
    <w:rsid w:val="00286EA6"/>
    <w:rsid w:val="0029127E"/>
    <w:rsid w:val="00297564"/>
    <w:rsid w:val="002A2364"/>
    <w:rsid w:val="002B1B95"/>
    <w:rsid w:val="002B338E"/>
    <w:rsid w:val="002B5EBD"/>
    <w:rsid w:val="002B6032"/>
    <w:rsid w:val="002C47C0"/>
    <w:rsid w:val="002D0551"/>
    <w:rsid w:val="002D30D3"/>
    <w:rsid w:val="002D3DD0"/>
    <w:rsid w:val="002D4374"/>
    <w:rsid w:val="002D4500"/>
    <w:rsid w:val="002D774A"/>
    <w:rsid w:val="002E18F3"/>
    <w:rsid w:val="002E2E87"/>
    <w:rsid w:val="002E7EF6"/>
    <w:rsid w:val="002F3C0E"/>
    <w:rsid w:val="002F6B20"/>
    <w:rsid w:val="002F6E60"/>
    <w:rsid w:val="002F78BA"/>
    <w:rsid w:val="00305B5B"/>
    <w:rsid w:val="00310722"/>
    <w:rsid w:val="003128E6"/>
    <w:rsid w:val="0032210A"/>
    <w:rsid w:val="00330FD3"/>
    <w:rsid w:val="00332126"/>
    <w:rsid w:val="00334B11"/>
    <w:rsid w:val="00337E66"/>
    <w:rsid w:val="00340C13"/>
    <w:rsid w:val="00354329"/>
    <w:rsid w:val="00355A3D"/>
    <w:rsid w:val="00355D0B"/>
    <w:rsid w:val="0036321C"/>
    <w:rsid w:val="003658DD"/>
    <w:rsid w:val="00371F3A"/>
    <w:rsid w:val="00373254"/>
    <w:rsid w:val="00374663"/>
    <w:rsid w:val="0037592F"/>
    <w:rsid w:val="00376AF3"/>
    <w:rsid w:val="00376C0E"/>
    <w:rsid w:val="00382FCD"/>
    <w:rsid w:val="00386165"/>
    <w:rsid w:val="003873BA"/>
    <w:rsid w:val="00392013"/>
    <w:rsid w:val="00392478"/>
    <w:rsid w:val="00396D00"/>
    <w:rsid w:val="003A0A1F"/>
    <w:rsid w:val="003C010C"/>
    <w:rsid w:val="003C03F9"/>
    <w:rsid w:val="003C7B9C"/>
    <w:rsid w:val="003D0F75"/>
    <w:rsid w:val="003D2DAC"/>
    <w:rsid w:val="003D46BB"/>
    <w:rsid w:val="003D5728"/>
    <w:rsid w:val="003D67AF"/>
    <w:rsid w:val="003D7660"/>
    <w:rsid w:val="003E6CF3"/>
    <w:rsid w:val="003F0690"/>
    <w:rsid w:val="003F47E9"/>
    <w:rsid w:val="003F493D"/>
    <w:rsid w:val="003F684D"/>
    <w:rsid w:val="00401F62"/>
    <w:rsid w:val="004062BA"/>
    <w:rsid w:val="0041142B"/>
    <w:rsid w:val="0041482C"/>
    <w:rsid w:val="0041660D"/>
    <w:rsid w:val="00421E4F"/>
    <w:rsid w:val="004250AD"/>
    <w:rsid w:val="00433F33"/>
    <w:rsid w:val="00444A78"/>
    <w:rsid w:val="004456EB"/>
    <w:rsid w:val="0044578F"/>
    <w:rsid w:val="00445D3F"/>
    <w:rsid w:val="00455A9C"/>
    <w:rsid w:val="004570EC"/>
    <w:rsid w:val="00460F09"/>
    <w:rsid w:val="004702F3"/>
    <w:rsid w:val="00473C00"/>
    <w:rsid w:val="00477971"/>
    <w:rsid w:val="00486F72"/>
    <w:rsid w:val="00493D1A"/>
    <w:rsid w:val="00495071"/>
    <w:rsid w:val="004A033F"/>
    <w:rsid w:val="004A0C57"/>
    <w:rsid w:val="004A3591"/>
    <w:rsid w:val="004A5AAD"/>
    <w:rsid w:val="004B6963"/>
    <w:rsid w:val="004C0261"/>
    <w:rsid w:val="004C0A9F"/>
    <w:rsid w:val="004D1DC1"/>
    <w:rsid w:val="004D399C"/>
    <w:rsid w:val="004D564C"/>
    <w:rsid w:val="004D56E3"/>
    <w:rsid w:val="004D6145"/>
    <w:rsid w:val="004F14E8"/>
    <w:rsid w:val="004F2ED5"/>
    <w:rsid w:val="004F58D0"/>
    <w:rsid w:val="004F6EB5"/>
    <w:rsid w:val="004F7301"/>
    <w:rsid w:val="004F7850"/>
    <w:rsid w:val="00503EEE"/>
    <w:rsid w:val="00504090"/>
    <w:rsid w:val="005045C4"/>
    <w:rsid w:val="005056EC"/>
    <w:rsid w:val="0051308C"/>
    <w:rsid w:val="005159D5"/>
    <w:rsid w:val="00516F67"/>
    <w:rsid w:val="0052400D"/>
    <w:rsid w:val="00524FB7"/>
    <w:rsid w:val="005271FF"/>
    <w:rsid w:val="00530C50"/>
    <w:rsid w:val="00533D18"/>
    <w:rsid w:val="005346A0"/>
    <w:rsid w:val="00534F7E"/>
    <w:rsid w:val="00535850"/>
    <w:rsid w:val="00542C91"/>
    <w:rsid w:val="00546B0B"/>
    <w:rsid w:val="00547E18"/>
    <w:rsid w:val="005509B6"/>
    <w:rsid w:val="00551797"/>
    <w:rsid w:val="00553326"/>
    <w:rsid w:val="00554A46"/>
    <w:rsid w:val="00561F67"/>
    <w:rsid w:val="00564D94"/>
    <w:rsid w:val="00566A74"/>
    <w:rsid w:val="005712CE"/>
    <w:rsid w:val="00571A80"/>
    <w:rsid w:val="005720B4"/>
    <w:rsid w:val="00574ED0"/>
    <w:rsid w:val="005752F8"/>
    <w:rsid w:val="00577E60"/>
    <w:rsid w:val="005830D4"/>
    <w:rsid w:val="00584599"/>
    <w:rsid w:val="0058618F"/>
    <w:rsid w:val="00592B81"/>
    <w:rsid w:val="005A1810"/>
    <w:rsid w:val="005A679C"/>
    <w:rsid w:val="005A7B32"/>
    <w:rsid w:val="005B2C00"/>
    <w:rsid w:val="005B434D"/>
    <w:rsid w:val="005C0543"/>
    <w:rsid w:val="005C5E34"/>
    <w:rsid w:val="005E0B3A"/>
    <w:rsid w:val="005E188C"/>
    <w:rsid w:val="005E1FE3"/>
    <w:rsid w:val="005E265A"/>
    <w:rsid w:val="005E3C26"/>
    <w:rsid w:val="005E5E69"/>
    <w:rsid w:val="005F2344"/>
    <w:rsid w:val="005F53AE"/>
    <w:rsid w:val="005F5922"/>
    <w:rsid w:val="005F7F21"/>
    <w:rsid w:val="00601F02"/>
    <w:rsid w:val="0060235C"/>
    <w:rsid w:val="006034E4"/>
    <w:rsid w:val="00603A95"/>
    <w:rsid w:val="0061179B"/>
    <w:rsid w:val="00615183"/>
    <w:rsid w:val="00615FB1"/>
    <w:rsid w:val="006211AC"/>
    <w:rsid w:val="0062478B"/>
    <w:rsid w:val="00632C9D"/>
    <w:rsid w:val="00640845"/>
    <w:rsid w:val="0064317E"/>
    <w:rsid w:val="00645183"/>
    <w:rsid w:val="00646E31"/>
    <w:rsid w:val="00647D50"/>
    <w:rsid w:val="00652C5F"/>
    <w:rsid w:val="00653A73"/>
    <w:rsid w:val="006559F8"/>
    <w:rsid w:val="00655A82"/>
    <w:rsid w:val="00657615"/>
    <w:rsid w:val="006663DA"/>
    <w:rsid w:val="00670E33"/>
    <w:rsid w:val="00670F79"/>
    <w:rsid w:val="006758DC"/>
    <w:rsid w:val="006764C7"/>
    <w:rsid w:val="00680368"/>
    <w:rsid w:val="00684522"/>
    <w:rsid w:val="00686409"/>
    <w:rsid w:val="0069022D"/>
    <w:rsid w:val="00692535"/>
    <w:rsid w:val="006971E6"/>
    <w:rsid w:val="006A244A"/>
    <w:rsid w:val="006A3071"/>
    <w:rsid w:val="006A5078"/>
    <w:rsid w:val="006A74C3"/>
    <w:rsid w:val="006B3EB0"/>
    <w:rsid w:val="006B5F6B"/>
    <w:rsid w:val="006B651F"/>
    <w:rsid w:val="006B765A"/>
    <w:rsid w:val="006C1168"/>
    <w:rsid w:val="006D2BFD"/>
    <w:rsid w:val="006D3508"/>
    <w:rsid w:val="006D5C6A"/>
    <w:rsid w:val="006D6EC4"/>
    <w:rsid w:val="006F0647"/>
    <w:rsid w:val="00702091"/>
    <w:rsid w:val="0070406B"/>
    <w:rsid w:val="00704816"/>
    <w:rsid w:val="00705404"/>
    <w:rsid w:val="007077C4"/>
    <w:rsid w:val="00710CD3"/>
    <w:rsid w:val="0071428A"/>
    <w:rsid w:val="00715758"/>
    <w:rsid w:val="00715D69"/>
    <w:rsid w:val="00720502"/>
    <w:rsid w:val="00721387"/>
    <w:rsid w:val="00722073"/>
    <w:rsid w:val="0072379C"/>
    <w:rsid w:val="00730C1A"/>
    <w:rsid w:val="00737B98"/>
    <w:rsid w:val="00747E83"/>
    <w:rsid w:val="007555EA"/>
    <w:rsid w:val="0075572B"/>
    <w:rsid w:val="00762200"/>
    <w:rsid w:val="00763861"/>
    <w:rsid w:val="00770400"/>
    <w:rsid w:val="00775C3D"/>
    <w:rsid w:val="00775E8F"/>
    <w:rsid w:val="007778FA"/>
    <w:rsid w:val="0078089B"/>
    <w:rsid w:val="00782214"/>
    <w:rsid w:val="007A17C7"/>
    <w:rsid w:val="007A49F9"/>
    <w:rsid w:val="007B5341"/>
    <w:rsid w:val="007B53FA"/>
    <w:rsid w:val="007B6EC7"/>
    <w:rsid w:val="007C0DED"/>
    <w:rsid w:val="007C12BD"/>
    <w:rsid w:val="007C2361"/>
    <w:rsid w:val="007C4A78"/>
    <w:rsid w:val="007D0411"/>
    <w:rsid w:val="007D2A43"/>
    <w:rsid w:val="007D2BE1"/>
    <w:rsid w:val="007D335E"/>
    <w:rsid w:val="007D4601"/>
    <w:rsid w:val="007D46B5"/>
    <w:rsid w:val="007E082E"/>
    <w:rsid w:val="007E3416"/>
    <w:rsid w:val="007F3DEE"/>
    <w:rsid w:val="007F402C"/>
    <w:rsid w:val="007F6726"/>
    <w:rsid w:val="0080575E"/>
    <w:rsid w:val="00806065"/>
    <w:rsid w:val="00807483"/>
    <w:rsid w:val="008105D8"/>
    <w:rsid w:val="00814C0C"/>
    <w:rsid w:val="00814E75"/>
    <w:rsid w:val="008207F3"/>
    <w:rsid w:val="00821CE8"/>
    <w:rsid w:val="008244DF"/>
    <w:rsid w:val="008262B9"/>
    <w:rsid w:val="0083291F"/>
    <w:rsid w:val="0083388D"/>
    <w:rsid w:val="008368B9"/>
    <w:rsid w:val="008411BB"/>
    <w:rsid w:val="008559F7"/>
    <w:rsid w:val="00860476"/>
    <w:rsid w:val="00860536"/>
    <w:rsid w:val="00867C11"/>
    <w:rsid w:val="008747C0"/>
    <w:rsid w:val="00882C3B"/>
    <w:rsid w:val="00892946"/>
    <w:rsid w:val="00892FF8"/>
    <w:rsid w:val="008A0377"/>
    <w:rsid w:val="008A0E20"/>
    <w:rsid w:val="008B4B12"/>
    <w:rsid w:val="008B6596"/>
    <w:rsid w:val="008B6795"/>
    <w:rsid w:val="008C36C6"/>
    <w:rsid w:val="008D1F16"/>
    <w:rsid w:val="008D3810"/>
    <w:rsid w:val="008D54CB"/>
    <w:rsid w:val="008D7F97"/>
    <w:rsid w:val="008F1398"/>
    <w:rsid w:val="008F1F51"/>
    <w:rsid w:val="008F61E5"/>
    <w:rsid w:val="008F6623"/>
    <w:rsid w:val="00906478"/>
    <w:rsid w:val="00910896"/>
    <w:rsid w:val="0091089E"/>
    <w:rsid w:val="00913ECC"/>
    <w:rsid w:val="00914108"/>
    <w:rsid w:val="0091442E"/>
    <w:rsid w:val="0091496B"/>
    <w:rsid w:val="009178BA"/>
    <w:rsid w:val="0093007C"/>
    <w:rsid w:val="00931C90"/>
    <w:rsid w:val="00933B4F"/>
    <w:rsid w:val="00942B9B"/>
    <w:rsid w:val="0094457B"/>
    <w:rsid w:val="00944B10"/>
    <w:rsid w:val="00950F2E"/>
    <w:rsid w:val="009532C9"/>
    <w:rsid w:val="00956CB7"/>
    <w:rsid w:val="00962F6B"/>
    <w:rsid w:val="00974830"/>
    <w:rsid w:val="00981C05"/>
    <w:rsid w:val="00987EC7"/>
    <w:rsid w:val="009934DC"/>
    <w:rsid w:val="009A31E6"/>
    <w:rsid w:val="009A36C0"/>
    <w:rsid w:val="009A67E0"/>
    <w:rsid w:val="009B0D61"/>
    <w:rsid w:val="009B21BE"/>
    <w:rsid w:val="009C0E28"/>
    <w:rsid w:val="009C6020"/>
    <w:rsid w:val="009D2EA9"/>
    <w:rsid w:val="009D474E"/>
    <w:rsid w:val="009D6DD5"/>
    <w:rsid w:val="009D7D98"/>
    <w:rsid w:val="009E5748"/>
    <w:rsid w:val="009E6A72"/>
    <w:rsid w:val="009F4415"/>
    <w:rsid w:val="009F5963"/>
    <w:rsid w:val="00A00DBD"/>
    <w:rsid w:val="00A01200"/>
    <w:rsid w:val="00A116ED"/>
    <w:rsid w:val="00A126C6"/>
    <w:rsid w:val="00A14B43"/>
    <w:rsid w:val="00A21CAC"/>
    <w:rsid w:val="00A25ED4"/>
    <w:rsid w:val="00A30479"/>
    <w:rsid w:val="00A3144D"/>
    <w:rsid w:val="00A36A91"/>
    <w:rsid w:val="00A405AF"/>
    <w:rsid w:val="00A441D4"/>
    <w:rsid w:val="00A46A01"/>
    <w:rsid w:val="00A5159D"/>
    <w:rsid w:val="00A552FE"/>
    <w:rsid w:val="00A5690D"/>
    <w:rsid w:val="00A6005E"/>
    <w:rsid w:val="00A6090B"/>
    <w:rsid w:val="00A66EE4"/>
    <w:rsid w:val="00A710F0"/>
    <w:rsid w:val="00A7659C"/>
    <w:rsid w:val="00A806C6"/>
    <w:rsid w:val="00A8176F"/>
    <w:rsid w:val="00A828B4"/>
    <w:rsid w:val="00A91382"/>
    <w:rsid w:val="00A9493E"/>
    <w:rsid w:val="00A9718D"/>
    <w:rsid w:val="00AA47D5"/>
    <w:rsid w:val="00AB03E9"/>
    <w:rsid w:val="00AB4678"/>
    <w:rsid w:val="00AB4AB2"/>
    <w:rsid w:val="00AB4B02"/>
    <w:rsid w:val="00AB74E7"/>
    <w:rsid w:val="00AC059A"/>
    <w:rsid w:val="00AC3FDF"/>
    <w:rsid w:val="00AC40DE"/>
    <w:rsid w:val="00AD7159"/>
    <w:rsid w:val="00AE2299"/>
    <w:rsid w:val="00AE23D4"/>
    <w:rsid w:val="00AE3AEF"/>
    <w:rsid w:val="00AF4E4B"/>
    <w:rsid w:val="00AF691E"/>
    <w:rsid w:val="00B0349D"/>
    <w:rsid w:val="00B0497F"/>
    <w:rsid w:val="00B05824"/>
    <w:rsid w:val="00B15A13"/>
    <w:rsid w:val="00B160C5"/>
    <w:rsid w:val="00B171FA"/>
    <w:rsid w:val="00B17BF6"/>
    <w:rsid w:val="00B2021C"/>
    <w:rsid w:val="00B33844"/>
    <w:rsid w:val="00B35372"/>
    <w:rsid w:val="00B356F9"/>
    <w:rsid w:val="00B40FCA"/>
    <w:rsid w:val="00B43438"/>
    <w:rsid w:val="00B43934"/>
    <w:rsid w:val="00B44E68"/>
    <w:rsid w:val="00B4522C"/>
    <w:rsid w:val="00B45870"/>
    <w:rsid w:val="00B459D0"/>
    <w:rsid w:val="00B45B26"/>
    <w:rsid w:val="00B503C9"/>
    <w:rsid w:val="00B53FD5"/>
    <w:rsid w:val="00B546E6"/>
    <w:rsid w:val="00B56E5A"/>
    <w:rsid w:val="00B6059A"/>
    <w:rsid w:val="00B62C72"/>
    <w:rsid w:val="00B63BE9"/>
    <w:rsid w:val="00B80534"/>
    <w:rsid w:val="00B80FB9"/>
    <w:rsid w:val="00B8199C"/>
    <w:rsid w:val="00B8657C"/>
    <w:rsid w:val="00B977D5"/>
    <w:rsid w:val="00BA028C"/>
    <w:rsid w:val="00BA48DE"/>
    <w:rsid w:val="00BA4E9F"/>
    <w:rsid w:val="00BA6EA5"/>
    <w:rsid w:val="00BA7625"/>
    <w:rsid w:val="00BB6C28"/>
    <w:rsid w:val="00BC05D3"/>
    <w:rsid w:val="00BC3815"/>
    <w:rsid w:val="00BC4224"/>
    <w:rsid w:val="00BC5F10"/>
    <w:rsid w:val="00BD43D3"/>
    <w:rsid w:val="00BD7A0C"/>
    <w:rsid w:val="00BF0ED7"/>
    <w:rsid w:val="00BF3C8F"/>
    <w:rsid w:val="00C00EA5"/>
    <w:rsid w:val="00C0363E"/>
    <w:rsid w:val="00C04DF7"/>
    <w:rsid w:val="00C055CC"/>
    <w:rsid w:val="00C07D33"/>
    <w:rsid w:val="00C109DD"/>
    <w:rsid w:val="00C129F0"/>
    <w:rsid w:val="00C14D1E"/>
    <w:rsid w:val="00C153CC"/>
    <w:rsid w:val="00C23218"/>
    <w:rsid w:val="00C24278"/>
    <w:rsid w:val="00C24834"/>
    <w:rsid w:val="00C27B92"/>
    <w:rsid w:val="00C30218"/>
    <w:rsid w:val="00C3101E"/>
    <w:rsid w:val="00C34ECA"/>
    <w:rsid w:val="00C3601E"/>
    <w:rsid w:val="00C47990"/>
    <w:rsid w:val="00C51A32"/>
    <w:rsid w:val="00C56D11"/>
    <w:rsid w:val="00C56F22"/>
    <w:rsid w:val="00C63C03"/>
    <w:rsid w:val="00C66C21"/>
    <w:rsid w:val="00C670CD"/>
    <w:rsid w:val="00C71F99"/>
    <w:rsid w:val="00C76844"/>
    <w:rsid w:val="00C8014F"/>
    <w:rsid w:val="00C82899"/>
    <w:rsid w:val="00C8412A"/>
    <w:rsid w:val="00C860CA"/>
    <w:rsid w:val="00C9169F"/>
    <w:rsid w:val="00C9171C"/>
    <w:rsid w:val="00C93064"/>
    <w:rsid w:val="00C93D54"/>
    <w:rsid w:val="00C942BF"/>
    <w:rsid w:val="00C95ACD"/>
    <w:rsid w:val="00CA2B77"/>
    <w:rsid w:val="00CA39E1"/>
    <w:rsid w:val="00CA5CE4"/>
    <w:rsid w:val="00CA5E46"/>
    <w:rsid w:val="00CA6AA9"/>
    <w:rsid w:val="00CB4725"/>
    <w:rsid w:val="00CB4EA6"/>
    <w:rsid w:val="00CC3B93"/>
    <w:rsid w:val="00CC5472"/>
    <w:rsid w:val="00CD12E5"/>
    <w:rsid w:val="00CD322F"/>
    <w:rsid w:val="00CD5D20"/>
    <w:rsid w:val="00CD76D5"/>
    <w:rsid w:val="00CD7A22"/>
    <w:rsid w:val="00CE6234"/>
    <w:rsid w:val="00CF1E72"/>
    <w:rsid w:val="00CF2CE2"/>
    <w:rsid w:val="00D03D22"/>
    <w:rsid w:val="00D12CD4"/>
    <w:rsid w:val="00D13919"/>
    <w:rsid w:val="00D17B0A"/>
    <w:rsid w:val="00D21721"/>
    <w:rsid w:val="00D2283D"/>
    <w:rsid w:val="00D228D8"/>
    <w:rsid w:val="00D23E39"/>
    <w:rsid w:val="00D240B1"/>
    <w:rsid w:val="00D31508"/>
    <w:rsid w:val="00D326D6"/>
    <w:rsid w:val="00D34AE9"/>
    <w:rsid w:val="00D408FA"/>
    <w:rsid w:val="00D410B8"/>
    <w:rsid w:val="00D4400A"/>
    <w:rsid w:val="00D46436"/>
    <w:rsid w:val="00D475CD"/>
    <w:rsid w:val="00D50174"/>
    <w:rsid w:val="00D53A02"/>
    <w:rsid w:val="00D542A1"/>
    <w:rsid w:val="00D61EA9"/>
    <w:rsid w:val="00D719CD"/>
    <w:rsid w:val="00D74521"/>
    <w:rsid w:val="00D74626"/>
    <w:rsid w:val="00D76C0F"/>
    <w:rsid w:val="00D81148"/>
    <w:rsid w:val="00D8359C"/>
    <w:rsid w:val="00D84D7E"/>
    <w:rsid w:val="00D85649"/>
    <w:rsid w:val="00D86D39"/>
    <w:rsid w:val="00D916D0"/>
    <w:rsid w:val="00D95270"/>
    <w:rsid w:val="00D95814"/>
    <w:rsid w:val="00DA0E0D"/>
    <w:rsid w:val="00DA5BC0"/>
    <w:rsid w:val="00DA7384"/>
    <w:rsid w:val="00DB0084"/>
    <w:rsid w:val="00DB5CB7"/>
    <w:rsid w:val="00DC168D"/>
    <w:rsid w:val="00DC47F5"/>
    <w:rsid w:val="00DC629E"/>
    <w:rsid w:val="00DC6B3C"/>
    <w:rsid w:val="00DC7E8E"/>
    <w:rsid w:val="00DD338E"/>
    <w:rsid w:val="00DF06C7"/>
    <w:rsid w:val="00DF1F92"/>
    <w:rsid w:val="00DF2587"/>
    <w:rsid w:val="00E0219B"/>
    <w:rsid w:val="00E0628C"/>
    <w:rsid w:val="00E126DF"/>
    <w:rsid w:val="00E13204"/>
    <w:rsid w:val="00E274B5"/>
    <w:rsid w:val="00E304AF"/>
    <w:rsid w:val="00E3063C"/>
    <w:rsid w:val="00E40F24"/>
    <w:rsid w:val="00E47CC3"/>
    <w:rsid w:val="00E52116"/>
    <w:rsid w:val="00E57BE6"/>
    <w:rsid w:val="00E63163"/>
    <w:rsid w:val="00E64F3E"/>
    <w:rsid w:val="00E64FAB"/>
    <w:rsid w:val="00E666F5"/>
    <w:rsid w:val="00E66F52"/>
    <w:rsid w:val="00E67A97"/>
    <w:rsid w:val="00E722B8"/>
    <w:rsid w:val="00E80CEE"/>
    <w:rsid w:val="00E82F66"/>
    <w:rsid w:val="00E86EBC"/>
    <w:rsid w:val="00E93AB6"/>
    <w:rsid w:val="00E96371"/>
    <w:rsid w:val="00EA0256"/>
    <w:rsid w:val="00EA0A5A"/>
    <w:rsid w:val="00EA7284"/>
    <w:rsid w:val="00EB0E3C"/>
    <w:rsid w:val="00EB3ED3"/>
    <w:rsid w:val="00EB45C0"/>
    <w:rsid w:val="00EB4624"/>
    <w:rsid w:val="00EC03EF"/>
    <w:rsid w:val="00EC46D8"/>
    <w:rsid w:val="00EC7CF9"/>
    <w:rsid w:val="00ED3D73"/>
    <w:rsid w:val="00ED78CD"/>
    <w:rsid w:val="00EF40D9"/>
    <w:rsid w:val="00EF4F8D"/>
    <w:rsid w:val="00EF572C"/>
    <w:rsid w:val="00F00C4E"/>
    <w:rsid w:val="00F01257"/>
    <w:rsid w:val="00F02557"/>
    <w:rsid w:val="00F05BD8"/>
    <w:rsid w:val="00F16062"/>
    <w:rsid w:val="00F172BB"/>
    <w:rsid w:val="00F219A9"/>
    <w:rsid w:val="00F27848"/>
    <w:rsid w:val="00F27931"/>
    <w:rsid w:val="00F33490"/>
    <w:rsid w:val="00F34D69"/>
    <w:rsid w:val="00F36446"/>
    <w:rsid w:val="00F37BD2"/>
    <w:rsid w:val="00F40EDA"/>
    <w:rsid w:val="00F45028"/>
    <w:rsid w:val="00F45F1A"/>
    <w:rsid w:val="00F506EA"/>
    <w:rsid w:val="00F56499"/>
    <w:rsid w:val="00F615B2"/>
    <w:rsid w:val="00F62B1F"/>
    <w:rsid w:val="00F719B5"/>
    <w:rsid w:val="00F77860"/>
    <w:rsid w:val="00F83AB7"/>
    <w:rsid w:val="00F920F2"/>
    <w:rsid w:val="00F92960"/>
    <w:rsid w:val="00F933DD"/>
    <w:rsid w:val="00FB033E"/>
    <w:rsid w:val="00FB44A0"/>
    <w:rsid w:val="00FB4749"/>
    <w:rsid w:val="00FB4FA6"/>
    <w:rsid w:val="00FB59C6"/>
    <w:rsid w:val="00FB73D2"/>
    <w:rsid w:val="00FC1C82"/>
    <w:rsid w:val="00FC2D68"/>
    <w:rsid w:val="00FD0DAD"/>
    <w:rsid w:val="00FD7077"/>
    <w:rsid w:val="00FD7475"/>
    <w:rsid w:val="00FE448B"/>
    <w:rsid w:val="00FE62D4"/>
    <w:rsid w:val="00FE79DB"/>
    <w:rsid w:val="00FF1774"/>
    <w:rsid w:val="00FF4D3A"/>
    <w:rsid w:val="00FF4F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7C2361"/>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472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283D"/>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283D"/>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283D"/>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283D"/>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283D"/>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283D"/>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283D"/>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2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20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C23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63C03"/>
    <w:rPr>
      <w:color w:val="0000FF"/>
      <w:u w:val="single"/>
    </w:rPr>
  </w:style>
  <w:style w:type="paragraph" w:styleId="ListParagraph">
    <w:name w:val="List Paragraph"/>
    <w:basedOn w:val="Normal"/>
    <w:uiPriority w:val="34"/>
    <w:qFormat/>
    <w:rsid w:val="00B80FB9"/>
    <w:pPr>
      <w:ind w:left="720"/>
      <w:contextualSpacing/>
    </w:pPr>
  </w:style>
  <w:style w:type="paragraph" w:styleId="HTMLPreformatted">
    <w:name w:val="HTML Preformatted"/>
    <w:basedOn w:val="Normal"/>
    <w:link w:val="HTMLPreformattedChar"/>
    <w:uiPriority w:val="99"/>
    <w:semiHidden/>
    <w:unhideWhenUsed/>
    <w:rsid w:val="00860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053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B472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326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2283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2283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283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283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283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283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283D"/>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6D2B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D2BFD"/>
    <w:rPr>
      <w:rFonts w:ascii="Tahoma" w:hAnsi="Tahoma" w:cs="Tahoma"/>
      <w:sz w:val="16"/>
      <w:szCs w:val="16"/>
    </w:rPr>
  </w:style>
  <w:style w:type="paragraph" w:styleId="FootnoteText">
    <w:name w:val="footnote text"/>
    <w:basedOn w:val="Normal"/>
    <w:link w:val="FootnoteTextChar"/>
    <w:uiPriority w:val="99"/>
    <w:semiHidden/>
    <w:unhideWhenUsed/>
    <w:rsid w:val="00E062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28C"/>
    <w:rPr>
      <w:sz w:val="20"/>
      <w:szCs w:val="20"/>
    </w:rPr>
  </w:style>
  <w:style w:type="character" w:styleId="FootnoteReference">
    <w:name w:val="footnote reference"/>
    <w:basedOn w:val="DefaultParagraphFont"/>
    <w:uiPriority w:val="99"/>
    <w:semiHidden/>
    <w:unhideWhenUsed/>
    <w:rsid w:val="00E0628C"/>
    <w:rPr>
      <w:vertAlign w:val="superscript"/>
    </w:rPr>
  </w:style>
  <w:style w:type="character" w:styleId="FollowedHyperlink">
    <w:name w:val="FollowedHyperlink"/>
    <w:basedOn w:val="DefaultParagraphFont"/>
    <w:uiPriority w:val="99"/>
    <w:semiHidden/>
    <w:unhideWhenUsed/>
    <w:rsid w:val="00E0628C"/>
    <w:rPr>
      <w:color w:val="800080" w:themeColor="followedHyperlink"/>
      <w:u w:val="single"/>
    </w:rPr>
  </w:style>
  <w:style w:type="paragraph" w:styleId="BalloonText">
    <w:name w:val="Balloon Text"/>
    <w:basedOn w:val="Normal"/>
    <w:link w:val="BalloonTextChar"/>
    <w:uiPriority w:val="99"/>
    <w:semiHidden/>
    <w:unhideWhenUsed/>
    <w:rsid w:val="00723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79C"/>
    <w:rPr>
      <w:rFonts w:ascii="Tahoma" w:hAnsi="Tahoma" w:cs="Tahoma"/>
      <w:sz w:val="16"/>
      <w:szCs w:val="16"/>
    </w:rPr>
  </w:style>
  <w:style w:type="character" w:styleId="CommentReference">
    <w:name w:val="annotation reference"/>
    <w:basedOn w:val="DefaultParagraphFont"/>
    <w:uiPriority w:val="99"/>
    <w:semiHidden/>
    <w:unhideWhenUsed/>
    <w:rsid w:val="00A552FE"/>
    <w:rPr>
      <w:sz w:val="16"/>
      <w:szCs w:val="16"/>
    </w:rPr>
  </w:style>
  <w:style w:type="paragraph" w:styleId="CommentText">
    <w:name w:val="annotation text"/>
    <w:basedOn w:val="Normal"/>
    <w:link w:val="CommentTextChar"/>
    <w:uiPriority w:val="99"/>
    <w:semiHidden/>
    <w:unhideWhenUsed/>
    <w:rsid w:val="00A552FE"/>
    <w:pPr>
      <w:spacing w:line="240" w:lineRule="auto"/>
    </w:pPr>
    <w:rPr>
      <w:sz w:val="20"/>
      <w:szCs w:val="20"/>
    </w:rPr>
  </w:style>
  <w:style w:type="character" w:customStyle="1" w:styleId="CommentTextChar">
    <w:name w:val="Comment Text Char"/>
    <w:basedOn w:val="DefaultParagraphFont"/>
    <w:link w:val="CommentText"/>
    <w:uiPriority w:val="99"/>
    <w:semiHidden/>
    <w:rsid w:val="00A552FE"/>
    <w:rPr>
      <w:sz w:val="20"/>
      <w:szCs w:val="20"/>
    </w:rPr>
  </w:style>
  <w:style w:type="paragraph" w:styleId="CommentSubject">
    <w:name w:val="annotation subject"/>
    <w:basedOn w:val="CommentText"/>
    <w:next w:val="CommentText"/>
    <w:link w:val="CommentSubjectChar"/>
    <w:uiPriority w:val="99"/>
    <w:semiHidden/>
    <w:unhideWhenUsed/>
    <w:rsid w:val="00A552FE"/>
    <w:rPr>
      <w:b/>
      <w:bCs/>
    </w:rPr>
  </w:style>
  <w:style w:type="character" w:customStyle="1" w:styleId="CommentSubjectChar">
    <w:name w:val="Comment Subject Char"/>
    <w:basedOn w:val="CommentTextChar"/>
    <w:link w:val="CommentSubject"/>
    <w:uiPriority w:val="99"/>
    <w:semiHidden/>
    <w:rsid w:val="00A552FE"/>
    <w:rPr>
      <w:b/>
      <w:bCs/>
    </w:rPr>
  </w:style>
  <w:style w:type="paragraph" w:customStyle="1" w:styleId="Default">
    <w:name w:val="Default"/>
    <w:rsid w:val="0002602C"/>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FE79DB"/>
    <w:pPr>
      <w:spacing w:after="0" w:line="240" w:lineRule="auto"/>
    </w:pPr>
  </w:style>
  <w:style w:type="paragraph" w:styleId="Header">
    <w:name w:val="header"/>
    <w:basedOn w:val="Normal"/>
    <w:link w:val="HeaderChar"/>
    <w:uiPriority w:val="99"/>
    <w:semiHidden/>
    <w:unhideWhenUsed/>
    <w:rsid w:val="00EB0E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E3C"/>
  </w:style>
  <w:style w:type="paragraph" w:styleId="Footer">
    <w:name w:val="footer"/>
    <w:basedOn w:val="Normal"/>
    <w:link w:val="FooterChar"/>
    <w:uiPriority w:val="99"/>
    <w:semiHidden/>
    <w:unhideWhenUsed/>
    <w:rsid w:val="00EB0E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E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52186382">
      <w:bodyDiv w:val="1"/>
      <w:marLeft w:val="0"/>
      <w:marRight w:val="0"/>
      <w:marTop w:val="0"/>
      <w:marBottom w:val="0"/>
      <w:divBdr>
        <w:top w:val="none" w:sz="0" w:space="0" w:color="auto"/>
        <w:left w:val="none" w:sz="0" w:space="0" w:color="auto"/>
        <w:bottom w:val="none" w:sz="0" w:space="0" w:color="auto"/>
        <w:right w:val="none" w:sz="0" w:space="0" w:color="auto"/>
      </w:divBdr>
    </w:div>
    <w:div w:id="174583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https://www.vndirect.com.vn" TargetMode="Externa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sc.com.vn/hscportal/" TargetMode="External"/><Relationship Id="rId2" Type="http://schemas.openxmlformats.org/officeDocument/2006/relationships/numbering" Target="numbering.xml"/><Relationship Id="rId16" Type="http://schemas.openxmlformats.org/officeDocument/2006/relationships/hyperlink" Target="http://www.ssi.com.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hsx.vn/"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AD2AC-E8CC-4847-AFCC-08B60D53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35</Pages>
  <Words>5910</Words>
  <Characters>33689</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quan_nh</dc:creator>
  <cp:lastModifiedBy>quan_nh</cp:lastModifiedBy>
  <cp:revision>142</cp:revision>
  <cp:lastPrinted>2012-08-15T02:36:00Z</cp:lastPrinted>
  <dcterms:created xsi:type="dcterms:W3CDTF">2012-08-18T03:32:00Z</dcterms:created>
  <dcterms:modified xsi:type="dcterms:W3CDTF">2012-08-25T04:00:00Z</dcterms:modified>
</cp:coreProperties>
</file>