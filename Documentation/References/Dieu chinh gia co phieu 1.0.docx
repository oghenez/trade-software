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44E" w:rsidRPr="00A9644E" w:rsidRDefault="00A9644E" w:rsidP="00A9644E">
      <w:pPr>
        <w:shd w:val="clear" w:color="auto" w:fill="FFFFFF"/>
        <w:spacing w:before="100" w:beforeAutospacing="1" w:after="100" w:afterAutospacing="1" w:line="270" w:lineRule="atLeast"/>
        <w:rPr>
          <w:rFonts w:ascii="Arial" w:eastAsia="Times New Roman" w:hAnsi="Arial" w:cs="Arial"/>
          <w:color w:val="333333"/>
          <w:sz w:val="20"/>
          <w:szCs w:val="20"/>
        </w:rPr>
      </w:pPr>
      <w:r w:rsidRPr="00A9644E">
        <w:rPr>
          <w:rFonts w:ascii="Arial" w:eastAsia="Times New Roman" w:hAnsi="Arial" w:cs="Arial"/>
          <w:color w:val="333333"/>
          <w:sz w:val="20"/>
          <w:szCs w:val="20"/>
        </w:rPr>
        <w:t>Xin cho biết cách tính lại giá cổ phiếu khi công ty phát hành thêm, phát hành cổ phiếu thưởng. Trong trường hợp nào thì điều chỉnh giá, trường hợp nào không? (Vũ Phượng)</w:t>
      </w:r>
    </w:p>
    <w:p w:rsidR="00A9644E" w:rsidRPr="00A9644E" w:rsidRDefault="00A9644E" w:rsidP="00A9644E">
      <w:pPr>
        <w:shd w:val="clear" w:color="auto" w:fill="FFFFFF"/>
        <w:spacing w:before="100" w:beforeAutospacing="1" w:after="100" w:afterAutospacing="1" w:line="270" w:lineRule="atLeast"/>
        <w:rPr>
          <w:rFonts w:ascii="Arial" w:eastAsia="Times New Roman" w:hAnsi="Arial" w:cs="Arial"/>
          <w:color w:val="333333"/>
          <w:sz w:val="20"/>
          <w:szCs w:val="20"/>
        </w:rPr>
      </w:pPr>
      <w:r w:rsidRPr="00A9644E">
        <w:rPr>
          <w:rFonts w:ascii="Arial" w:eastAsia="Times New Roman" w:hAnsi="Arial" w:cs="Arial"/>
          <w:b/>
          <w:bCs/>
          <w:color w:val="333333"/>
          <w:sz w:val="20"/>
          <w:szCs w:val="20"/>
        </w:rPr>
        <w:t>Trả lời:</w:t>
      </w:r>
    </w:p>
    <w:p w:rsidR="00A9644E" w:rsidRPr="00A9644E" w:rsidRDefault="00A9644E" w:rsidP="00A9644E">
      <w:pPr>
        <w:shd w:val="clear" w:color="auto" w:fill="FFFFFF"/>
        <w:spacing w:before="100" w:beforeAutospacing="1" w:after="100" w:afterAutospacing="1" w:line="270" w:lineRule="atLeast"/>
        <w:rPr>
          <w:ins w:id="0" w:author="Unknown"/>
          <w:rFonts w:ascii="Arial" w:eastAsia="Times New Roman" w:hAnsi="Arial" w:cs="Arial"/>
          <w:color w:val="333333"/>
          <w:sz w:val="20"/>
          <w:szCs w:val="20"/>
        </w:rPr>
      </w:pPr>
      <w:ins w:id="1" w:author="Unknown">
        <w:r w:rsidRPr="00A9644E">
          <w:rPr>
            <w:rFonts w:ascii="Arial" w:eastAsia="Times New Roman" w:hAnsi="Arial" w:cs="Arial"/>
            <w:color w:val="333333"/>
            <w:sz w:val="20"/>
            <w:szCs w:val="20"/>
          </w:rPr>
          <w:t>Giá tham chiếu của cổ phiểu sẽ được điều chỉnh khi xảy ra một trong các sự kiện sau:</w:t>
        </w:r>
      </w:ins>
    </w:p>
    <w:p w:rsidR="00A9644E" w:rsidRPr="00A9644E" w:rsidRDefault="00A9644E" w:rsidP="00A9644E">
      <w:pPr>
        <w:shd w:val="clear" w:color="auto" w:fill="FFFFFF"/>
        <w:spacing w:before="100" w:beforeAutospacing="1" w:after="100" w:afterAutospacing="1" w:line="270" w:lineRule="atLeast"/>
        <w:rPr>
          <w:ins w:id="2" w:author="Unknown"/>
          <w:rFonts w:ascii="Arial" w:eastAsia="Times New Roman" w:hAnsi="Arial" w:cs="Arial"/>
          <w:color w:val="333333"/>
          <w:sz w:val="20"/>
          <w:szCs w:val="20"/>
        </w:rPr>
      </w:pPr>
      <w:ins w:id="3" w:author="Unknown">
        <w:r w:rsidRPr="00A9644E">
          <w:rPr>
            <w:rFonts w:ascii="Arial" w:eastAsia="Times New Roman" w:hAnsi="Arial" w:cs="Arial"/>
            <w:color w:val="333333"/>
            <w:sz w:val="20"/>
            <w:szCs w:val="20"/>
          </w:rPr>
          <w:t>- Công ty phát hành thêm quyền mua cổ phiếu</w:t>
        </w:r>
      </w:ins>
    </w:p>
    <w:p w:rsidR="00A9644E" w:rsidRPr="00A9644E" w:rsidRDefault="00A9644E" w:rsidP="00A9644E">
      <w:pPr>
        <w:shd w:val="clear" w:color="auto" w:fill="FFFFFF"/>
        <w:spacing w:before="100" w:beforeAutospacing="1" w:after="100" w:afterAutospacing="1" w:line="270" w:lineRule="atLeast"/>
        <w:rPr>
          <w:ins w:id="4" w:author="Unknown"/>
          <w:rFonts w:ascii="Arial" w:eastAsia="Times New Roman" w:hAnsi="Arial" w:cs="Arial"/>
          <w:color w:val="333333"/>
          <w:sz w:val="20"/>
          <w:szCs w:val="20"/>
        </w:rPr>
      </w:pPr>
      <w:ins w:id="5" w:author="Unknown">
        <w:r w:rsidRPr="00A9644E">
          <w:rPr>
            <w:rFonts w:ascii="Arial" w:eastAsia="Times New Roman" w:hAnsi="Arial" w:cs="Arial"/>
            <w:color w:val="333333"/>
            <w:sz w:val="20"/>
            <w:szCs w:val="20"/>
          </w:rPr>
          <w:t>- Công ty chi trả cổ tức bằng tiền mặt</w:t>
        </w:r>
      </w:ins>
    </w:p>
    <w:p w:rsidR="00A9644E" w:rsidRPr="00A9644E" w:rsidRDefault="00A9644E" w:rsidP="00A9644E">
      <w:pPr>
        <w:shd w:val="clear" w:color="auto" w:fill="FFFFFF"/>
        <w:spacing w:before="100" w:beforeAutospacing="1" w:after="100" w:afterAutospacing="1" w:line="270" w:lineRule="atLeast"/>
        <w:rPr>
          <w:ins w:id="6" w:author="Unknown"/>
          <w:rFonts w:ascii="Arial" w:eastAsia="Times New Roman" w:hAnsi="Arial" w:cs="Arial"/>
          <w:color w:val="333333"/>
          <w:sz w:val="20"/>
          <w:szCs w:val="20"/>
        </w:rPr>
      </w:pPr>
      <w:ins w:id="7" w:author="Unknown">
        <w:r w:rsidRPr="00A9644E">
          <w:rPr>
            <w:rFonts w:ascii="Arial" w:eastAsia="Times New Roman" w:hAnsi="Arial" w:cs="Arial"/>
            <w:color w:val="333333"/>
            <w:sz w:val="20"/>
            <w:szCs w:val="20"/>
          </w:rPr>
          <w:t>- Công ty chi trả cổ tức bằng cổ phiếu</w:t>
        </w:r>
      </w:ins>
    </w:p>
    <w:p w:rsidR="00A9644E" w:rsidRPr="00A9644E" w:rsidRDefault="00A9644E" w:rsidP="00A9644E">
      <w:pPr>
        <w:shd w:val="clear" w:color="auto" w:fill="FFFFFF"/>
        <w:spacing w:before="100" w:beforeAutospacing="1" w:after="100" w:afterAutospacing="1" w:line="270" w:lineRule="atLeast"/>
        <w:rPr>
          <w:ins w:id="8" w:author="Unknown"/>
          <w:rFonts w:ascii="Arial" w:eastAsia="Times New Roman" w:hAnsi="Arial" w:cs="Arial"/>
          <w:color w:val="333333"/>
          <w:sz w:val="20"/>
          <w:szCs w:val="20"/>
        </w:rPr>
      </w:pPr>
      <w:ins w:id="9" w:author="Unknown">
        <w:r w:rsidRPr="00A9644E">
          <w:rPr>
            <w:rFonts w:ascii="Arial" w:eastAsia="Times New Roman" w:hAnsi="Arial" w:cs="Arial"/>
            <w:color w:val="333333"/>
            <w:sz w:val="20"/>
            <w:szCs w:val="20"/>
          </w:rPr>
          <w:t>- Công ty chia cổ phiếu thưởng</w:t>
        </w:r>
      </w:ins>
    </w:p>
    <w:p w:rsidR="00A9644E" w:rsidRPr="00A9644E" w:rsidRDefault="00A9644E" w:rsidP="00A9644E">
      <w:pPr>
        <w:shd w:val="clear" w:color="auto" w:fill="FFFFFF"/>
        <w:spacing w:before="100" w:beforeAutospacing="1" w:after="100" w:afterAutospacing="1" w:line="270" w:lineRule="atLeast"/>
        <w:rPr>
          <w:ins w:id="10" w:author="Unknown"/>
          <w:rFonts w:ascii="Arial" w:eastAsia="Times New Roman" w:hAnsi="Arial" w:cs="Arial"/>
          <w:color w:val="333333"/>
          <w:sz w:val="20"/>
          <w:szCs w:val="20"/>
        </w:rPr>
      </w:pPr>
      <w:ins w:id="11" w:author="Unknown">
        <w:r w:rsidRPr="00A9644E">
          <w:rPr>
            <w:rFonts w:ascii="Arial" w:eastAsia="Times New Roman" w:hAnsi="Arial" w:cs="Arial"/>
            <w:color w:val="333333"/>
            <w:sz w:val="20"/>
            <w:szCs w:val="20"/>
          </w:rPr>
          <w:t>- Công ty chia thưởng bằng tiền mặt</w:t>
        </w:r>
      </w:ins>
    </w:p>
    <w:p w:rsidR="00A9644E" w:rsidRPr="00A9644E" w:rsidRDefault="00A9644E" w:rsidP="00A9644E">
      <w:pPr>
        <w:shd w:val="clear" w:color="auto" w:fill="FFFFFF"/>
        <w:spacing w:before="100" w:beforeAutospacing="1" w:after="100" w:afterAutospacing="1" w:line="270" w:lineRule="atLeast"/>
        <w:rPr>
          <w:ins w:id="12" w:author="Unknown"/>
          <w:rFonts w:ascii="Arial" w:eastAsia="Times New Roman" w:hAnsi="Arial" w:cs="Arial"/>
          <w:color w:val="333333"/>
          <w:sz w:val="20"/>
          <w:szCs w:val="20"/>
        </w:rPr>
      </w:pPr>
      <w:ins w:id="13" w:author="Unknown">
        <w:r w:rsidRPr="00A9644E">
          <w:rPr>
            <w:rFonts w:ascii="Arial" w:eastAsia="Times New Roman" w:hAnsi="Arial" w:cs="Arial"/>
            <w:color w:val="333333"/>
            <w:sz w:val="20"/>
            <w:szCs w:val="20"/>
          </w:rPr>
          <w:t>Công thức tổng quát để tính giá tham chiếu trong những ngày đặc biệt:</w:t>
        </w:r>
      </w:ins>
    </w:p>
    <w:p w:rsidR="00A9644E" w:rsidRPr="00A9644E" w:rsidRDefault="00A9644E" w:rsidP="00A9644E">
      <w:pPr>
        <w:shd w:val="clear" w:color="auto" w:fill="FFFFFF"/>
        <w:spacing w:before="100" w:beforeAutospacing="1" w:after="100" w:afterAutospacing="1" w:line="270" w:lineRule="atLeast"/>
        <w:rPr>
          <w:ins w:id="14" w:author="Unknown"/>
          <w:rFonts w:ascii="Arial" w:eastAsia="Times New Roman" w:hAnsi="Arial" w:cs="Arial"/>
          <w:color w:val="333333"/>
          <w:sz w:val="20"/>
          <w:szCs w:val="20"/>
        </w:rPr>
      </w:pPr>
      <w:ins w:id="15" w:author="Unknown">
        <w:r w:rsidRPr="00A9644E">
          <w:rPr>
            <w:rFonts w:ascii="Arial" w:eastAsia="Times New Roman" w:hAnsi="Arial" w:cs="Arial"/>
            <w:b/>
            <w:bCs/>
            <w:color w:val="333333"/>
            <w:sz w:val="20"/>
          </w:rPr>
          <w:t>PR </w:t>
        </w:r>
        <w:r w:rsidRPr="00A9644E">
          <w:rPr>
            <w:rFonts w:ascii="Arial" w:eastAsia="Times New Roman" w:hAnsi="Arial" w:cs="Arial"/>
            <w:b/>
            <w:bCs/>
            <w:color w:val="333333"/>
            <w:sz w:val="20"/>
            <w:vertAlign w:val="subscript"/>
          </w:rPr>
          <w:t>t-1</w:t>
        </w:r>
        <w:r w:rsidRPr="00A9644E">
          <w:rPr>
            <w:rFonts w:ascii="Arial" w:eastAsia="Times New Roman" w:hAnsi="Arial" w:cs="Arial"/>
            <w:b/>
            <w:bCs/>
            <w:color w:val="333333"/>
            <w:sz w:val="20"/>
          </w:rPr>
          <w:t> + (I</w:t>
        </w:r>
        <w:r w:rsidRPr="00A9644E">
          <w:rPr>
            <w:rFonts w:ascii="Arial" w:eastAsia="Times New Roman" w:hAnsi="Arial" w:cs="Arial"/>
            <w:b/>
            <w:bCs/>
            <w:color w:val="333333"/>
            <w:sz w:val="20"/>
            <w:vertAlign w:val="subscript"/>
          </w:rPr>
          <w:t>1</w:t>
        </w:r>
        <w:r w:rsidRPr="00A9644E">
          <w:rPr>
            <w:rFonts w:ascii="Arial" w:eastAsia="Times New Roman" w:hAnsi="Arial" w:cs="Arial"/>
            <w:b/>
            <w:bCs/>
            <w:color w:val="333333"/>
            <w:sz w:val="20"/>
          </w:rPr>
          <w:t> x P</w:t>
        </w:r>
        <w:r w:rsidRPr="00A9644E">
          <w:rPr>
            <w:rFonts w:ascii="Arial" w:eastAsia="Times New Roman" w:hAnsi="Arial" w:cs="Arial"/>
            <w:b/>
            <w:bCs/>
            <w:color w:val="333333"/>
            <w:sz w:val="20"/>
            <w:vertAlign w:val="subscript"/>
          </w:rPr>
          <w:t>r1</w:t>
        </w:r>
        <w:r w:rsidRPr="00A9644E">
          <w:rPr>
            <w:rFonts w:ascii="Arial" w:eastAsia="Times New Roman" w:hAnsi="Arial" w:cs="Arial"/>
            <w:b/>
            <w:bCs/>
            <w:color w:val="333333"/>
            <w:sz w:val="20"/>
          </w:rPr>
          <w:t> ) + (I</w:t>
        </w:r>
        <w:r w:rsidRPr="00A9644E">
          <w:rPr>
            <w:rFonts w:ascii="Arial" w:eastAsia="Times New Roman" w:hAnsi="Arial" w:cs="Arial"/>
            <w:b/>
            <w:bCs/>
            <w:color w:val="333333"/>
            <w:sz w:val="20"/>
            <w:vertAlign w:val="subscript"/>
          </w:rPr>
          <w:t>2</w:t>
        </w:r>
        <w:r w:rsidRPr="00A9644E">
          <w:rPr>
            <w:rFonts w:ascii="Arial" w:eastAsia="Times New Roman" w:hAnsi="Arial" w:cs="Arial"/>
            <w:b/>
            <w:bCs/>
            <w:color w:val="333333"/>
            <w:sz w:val="20"/>
          </w:rPr>
          <w:t> x P</w:t>
        </w:r>
        <w:r w:rsidRPr="00A9644E">
          <w:rPr>
            <w:rFonts w:ascii="Arial" w:eastAsia="Times New Roman" w:hAnsi="Arial" w:cs="Arial"/>
            <w:b/>
            <w:bCs/>
            <w:color w:val="333333"/>
            <w:sz w:val="20"/>
            <w:vertAlign w:val="subscript"/>
          </w:rPr>
          <w:t>r2</w:t>
        </w:r>
        <w:r w:rsidRPr="00A9644E">
          <w:rPr>
            <w:rFonts w:ascii="Arial" w:eastAsia="Times New Roman" w:hAnsi="Arial" w:cs="Arial"/>
            <w:b/>
            <w:bCs/>
            <w:color w:val="333333"/>
            <w:sz w:val="20"/>
          </w:rPr>
          <w:t> ) + (I</w:t>
        </w:r>
        <w:r w:rsidRPr="00A9644E">
          <w:rPr>
            <w:rFonts w:ascii="Arial" w:eastAsia="Times New Roman" w:hAnsi="Arial" w:cs="Arial"/>
            <w:b/>
            <w:bCs/>
            <w:color w:val="333333"/>
            <w:sz w:val="20"/>
            <w:vertAlign w:val="subscript"/>
          </w:rPr>
          <w:t>3</w:t>
        </w:r>
        <w:r w:rsidRPr="00A9644E">
          <w:rPr>
            <w:rFonts w:ascii="Arial" w:eastAsia="Times New Roman" w:hAnsi="Arial" w:cs="Arial"/>
            <w:b/>
            <w:bCs/>
            <w:color w:val="333333"/>
            <w:sz w:val="20"/>
          </w:rPr>
          <w:t> x P</w:t>
        </w:r>
        <w:r w:rsidRPr="00A9644E">
          <w:rPr>
            <w:rFonts w:ascii="Arial" w:eastAsia="Times New Roman" w:hAnsi="Arial" w:cs="Arial"/>
            <w:b/>
            <w:bCs/>
            <w:color w:val="333333"/>
            <w:sz w:val="20"/>
            <w:vertAlign w:val="subscript"/>
          </w:rPr>
          <w:t>r3</w:t>
        </w:r>
        <w:r w:rsidRPr="00A9644E">
          <w:rPr>
            <w:rFonts w:ascii="Arial" w:eastAsia="Times New Roman" w:hAnsi="Arial" w:cs="Arial"/>
            <w:b/>
            <w:bCs/>
            <w:color w:val="333333"/>
            <w:sz w:val="20"/>
          </w:rPr>
          <w:t> ) –TTH</w:t>
        </w:r>
        <w:r w:rsidRPr="00A9644E">
          <w:rPr>
            <w:rFonts w:ascii="Arial" w:eastAsia="Times New Roman" w:hAnsi="Arial" w:cs="Arial"/>
            <w:b/>
            <w:bCs/>
            <w:color w:val="333333"/>
            <w:sz w:val="20"/>
            <w:vertAlign w:val="subscript"/>
          </w:rPr>
          <w:t>cp</w:t>
        </w:r>
        <w:r w:rsidRPr="00A9644E">
          <w:rPr>
            <w:rFonts w:ascii="Arial" w:eastAsia="Times New Roman" w:hAnsi="Arial" w:cs="Arial"/>
            <w:b/>
            <w:bCs/>
            <w:color w:val="333333"/>
            <w:sz w:val="20"/>
          </w:rPr>
          <w:t>- Div</w:t>
        </w:r>
        <w:r w:rsidRPr="00A9644E">
          <w:rPr>
            <w:rFonts w:ascii="Arial" w:eastAsia="Times New Roman" w:hAnsi="Arial" w:cs="Arial"/>
            <w:b/>
            <w:bCs/>
            <w:color w:val="333333"/>
            <w:sz w:val="20"/>
            <w:vertAlign w:val="subscript"/>
          </w:rPr>
          <w:t>cp</w:t>
        </w:r>
        <w:r w:rsidRPr="00A9644E">
          <w:rPr>
            <w:rFonts w:ascii="Arial" w:eastAsia="Times New Roman" w:hAnsi="Arial" w:cs="Arial"/>
            <w:b/>
            <w:bCs/>
            <w:color w:val="333333"/>
            <w:sz w:val="20"/>
          </w:rPr>
          <w:t>- TTH</w:t>
        </w:r>
        <w:r w:rsidRPr="00A9644E">
          <w:rPr>
            <w:rFonts w:ascii="Arial" w:eastAsia="Times New Roman" w:hAnsi="Arial" w:cs="Arial"/>
            <w:b/>
            <w:bCs/>
            <w:color w:val="333333"/>
            <w:sz w:val="20"/>
            <w:vertAlign w:val="subscript"/>
          </w:rPr>
          <w:t>t</w:t>
        </w:r>
        <w:r w:rsidRPr="00A9644E">
          <w:rPr>
            <w:rFonts w:ascii="Arial" w:eastAsia="Times New Roman" w:hAnsi="Arial" w:cs="Arial"/>
            <w:b/>
            <w:bCs/>
            <w:color w:val="333333"/>
            <w:sz w:val="20"/>
          </w:rPr>
          <w:t> -Div</w:t>
        </w:r>
        <w:r w:rsidRPr="00A9644E">
          <w:rPr>
            <w:rFonts w:ascii="Arial" w:eastAsia="Times New Roman" w:hAnsi="Arial" w:cs="Arial"/>
            <w:b/>
            <w:bCs/>
            <w:color w:val="333333"/>
            <w:sz w:val="20"/>
            <w:vertAlign w:val="subscript"/>
          </w:rPr>
          <w:t>t</w:t>
        </w:r>
        <w:r w:rsidRPr="00A9644E">
          <w:rPr>
            <w:rFonts w:ascii="Arial" w:eastAsia="Times New Roman" w:hAnsi="Arial" w:cs="Arial"/>
            <w:b/>
            <w:bCs/>
            <w:color w:val="333333"/>
            <w:sz w:val="20"/>
            <w:szCs w:val="20"/>
            <w:vertAlign w:val="subscript"/>
          </w:rPr>
          <w:br/>
        </w:r>
        <w:r w:rsidRPr="00A9644E">
          <w:rPr>
            <w:rFonts w:ascii="Arial" w:eastAsia="Times New Roman" w:hAnsi="Arial" w:cs="Arial"/>
            <w:b/>
            <w:bCs/>
            <w:color w:val="333333"/>
            <w:sz w:val="20"/>
          </w:rPr>
          <w:t>P</w:t>
        </w:r>
        <w:r w:rsidRPr="00A9644E">
          <w:rPr>
            <w:rFonts w:ascii="Arial" w:eastAsia="Times New Roman" w:hAnsi="Arial" w:cs="Arial"/>
            <w:b/>
            <w:bCs/>
            <w:color w:val="333333"/>
            <w:sz w:val="20"/>
            <w:vertAlign w:val="subscript"/>
          </w:rPr>
          <w:t>tc</w:t>
        </w:r>
        <w:r w:rsidRPr="00A9644E">
          <w:rPr>
            <w:rFonts w:ascii="Arial" w:eastAsia="Times New Roman" w:hAnsi="Arial" w:cs="Arial"/>
            <w:b/>
            <w:bCs/>
            <w:color w:val="333333"/>
            <w:sz w:val="20"/>
          </w:rPr>
          <w:t> = ----------------------------------------------------------------------------</w:t>
        </w:r>
        <w:r w:rsidRPr="00A9644E">
          <w:rPr>
            <w:rFonts w:ascii="Arial" w:eastAsia="Times New Roman" w:hAnsi="Arial" w:cs="Arial"/>
            <w:b/>
            <w:bCs/>
            <w:color w:val="333333"/>
            <w:sz w:val="20"/>
            <w:szCs w:val="20"/>
          </w:rPr>
          <w:br/>
          <w:t>{1+ I</w:t>
        </w:r>
        <w:r w:rsidRPr="00A9644E">
          <w:rPr>
            <w:rFonts w:ascii="Arial" w:eastAsia="Times New Roman" w:hAnsi="Arial" w:cs="Arial"/>
            <w:b/>
            <w:bCs/>
            <w:color w:val="333333"/>
            <w:sz w:val="20"/>
            <w:szCs w:val="20"/>
            <w:vertAlign w:val="subscript"/>
          </w:rPr>
          <w:t>1</w:t>
        </w:r>
        <w:r w:rsidRPr="00A9644E">
          <w:rPr>
            <w:rFonts w:ascii="Arial" w:eastAsia="Times New Roman" w:hAnsi="Arial" w:cs="Arial"/>
            <w:b/>
            <w:bCs/>
            <w:color w:val="333333"/>
            <w:sz w:val="20"/>
          </w:rPr>
          <w:t> </w:t>
        </w:r>
        <w:r w:rsidRPr="00A9644E">
          <w:rPr>
            <w:rFonts w:ascii="Arial" w:eastAsia="Times New Roman" w:hAnsi="Arial" w:cs="Arial"/>
            <w:b/>
            <w:bCs/>
            <w:color w:val="333333"/>
            <w:sz w:val="20"/>
            <w:szCs w:val="20"/>
          </w:rPr>
          <w:t>+ I</w:t>
        </w:r>
        <w:r w:rsidRPr="00A9644E">
          <w:rPr>
            <w:rFonts w:ascii="Arial" w:eastAsia="Times New Roman" w:hAnsi="Arial" w:cs="Arial"/>
            <w:b/>
            <w:bCs/>
            <w:color w:val="333333"/>
            <w:sz w:val="20"/>
            <w:szCs w:val="20"/>
            <w:vertAlign w:val="subscript"/>
          </w:rPr>
          <w:t>2</w:t>
        </w:r>
        <w:r w:rsidRPr="00A9644E">
          <w:rPr>
            <w:rFonts w:ascii="Arial" w:eastAsia="Times New Roman" w:hAnsi="Arial" w:cs="Arial"/>
            <w:b/>
            <w:bCs/>
            <w:color w:val="333333"/>
            <w:sz w:val="20"/>
          </w:rPr>
          <w:t> </w:t>
        </w:r>
        <w:r w:rsidRPr="00A9644E">
          <w:rPr>
            <w:rFonts w:ascii="Arial" w:eastAsia="Times New Roman" w:hAnsi="Arial" w:cs="Arial"/>
            <w:b/>
            <w:bCs/>
            <w:color w:val="333333"/>
            <w:sz w:val="20"/>
            <w:szCs w:val="20"/>
          </w:rPr>
          <w:t>+ I</w:t>
        </w:r>
        <w:r w:rsidRPr="00A9644E">
          <w:rPr>
            <w:rFonts w:ascii="Arial" w:eastAsia="Times New Roman" w:hAnsi="Arial" w:cs="Arial"/>
            <w:b/>
            <w:bCs/>
            <w:color w:val="333333"/>
            <w:sz w:val="20"/>
            <w:szCs w:val="20"/>
            <w:vertAlign w:val="subscript"/>
          </w:rPr>
          <w:t>3</w:t>
        </w:r>
        <w:r w:rsidRPr="00A9644E">
          <w:rPr>
            <w:rFonts w:ascii="Arial" w:eastAsia="Times New Roman" w:hAnsi="Arial" w:cs="Arial"/>
            <w:b/>
            <w:bCs/>
            <w:color w:val="333333"/>
            <w:sz w:val="20"/>
            <w:szCs w:val="20"/>
          </w:rPr>
          <w:t>}</w:t>
        </w:r>
        <w:r w:rsidRPr="00A9644E">
          <w:rPr>
            <w:rFonts w:ascii="Arial" w:eastAsia="Times New Roman" w:hAnsi="Arial" w:cs="Arial"/>
            <w:b/>
            <w:bCs/>
            <w:color w:val="333333"/>
            <w:sz w:val="20"/>
            <w:szCs w:val="20"/>
          </w:rPr>
          <w:br/>
        </w:r>
        <w:r w:rsidRPr="00A9644E">
          <w:rPr>
            <w:rFonts w:ascii="Arial" w:eastAsia="Times New Roman" w:hAnsi="Arial" w:cs="Arial"/>
            <w:i/>
            <w:iCs/>
            <w:color w:val="333333"/>
            <w:sz w:val="20"/>
            <w:szCs w:val="20"/>
          </w:rPr>
          <w:br/>
          <w:t>Trong đó</w:t>
        </w:r>
        <w:r w:rsidRPr="00A9644E">
          <w:rPr>
            <w:rFonts w:ascii="Arial" w:eastAsia="Times New Roman" w:hAnsi="Arial" w:cs="Arial"/>
            <w:color w:val="333333"/>
            <w:sz w:val="20"/>
          </w:rPr>
          <w:t> </w:t>
        </w:r>
        <w:r w:rsidRPr="00A9644E">
          <w:rPr>
            <w:rFonts w:ascii="Arial" w:eastAsia="Times New Roman" w:hAnsi="Arial" w:cs="Arial"/>
            <w:b/>
            <w:bCs/>
            <w:color w:val="333333"/>
            <w:sz w:val="20"/>
            <w:szCs w:val="20"/>
          </w:rPr>
          <w:t>:</w:t>
        </w:r>
      </w:ins>
    </w:p>
    <w:tbl>
      <w:tblPr>
        <w:tblW w:w="7425" w:type="dxa"/>
        <w:jc w:val="center"/>
        <w:shd w:val="clear" w:color="auto" w:fill="FFFFFF"/>
        <w:tblCellMar>
          <w:left w:w="0" w:type="dxa"/>
          <w:right w:w="0" w:type="dxa"/>
        </w:tblCellMar>
        <w:tblLook w:val="04A0"/>
      </w:tblPr>
      <w:tblGrid>
        <w:gridCol w:w="1044"/>
        <w:gridCol w:w="6381"/>
      </w:tblGrid>
      <w:tr w:rsidR="00A9644E" w:rsidRPr="00A9644E" w:rsidTr="00A9644E">
        <w:trPr>
          <w:jc w:val="center"/>
        </w:trPr>
        <w:tc>
          <w:tcPr>
            <w:tcW w:w="900" w:type="dxa"/>
            <w:shd w:val="clear" w:color="auto" w:fill="FFFFFF"/>
            <w:noWrap/>
            <w:vAlign w:val="bottom"/>
            <w:hideMark/>
          </w:tcPr>
          <w:p w:rsidR="00A9644E" w:rsidRPr="00A9644E" w:rsidRDefault="00A9644E" w:rsidP="00A9644E">
            <w:pPr>
              <w:spacing w:after="0" w:line="270" w:lineRule="atLeast"/>
              <w:rPr>
                <w:rFonts w:ascii="Arial" w:eastAsia="Times New Roman" w:hAnsi="Arial" w:cs="Arial"/>
                <w:color w:val="333333"/>
                <w:sz w:val="20"/>
                <w:szCs w:val="20"/>
              </w:rPr>
            </w:pPr>
            <w:r w:rsidRPr="00A9644E">
              <w:rPr>
                <w:rFonts w:ascii="Arial" w:eastAsia="Times New Roman" w:hAnsi="Arial" w:cs="Arial"/>
                <w:b/>
                <w:bCs/>
                <w:i/>
                <w:iCs/>
                <w:color w:val="333333"/>
                <w:sz w:val="20"/>
                <w:szCs w:val="20"/>
              </w:rPr>
              <w:t>P</w:t>
            </w:r>
            <w:r w:rsidRPr="00A9644E">
              <w:rPr>
                <w:rFonts w:ascii="Arial" w:eastAsia="Times New Roman" w:hAnsi="Arial" w:cs="Arial"/>
                <w:b/>
                <w:bCs/>
                <w:i/>
                <w:iCs/>
                <w:color w:val="333333"/>
                <w:sz w:val="20"/>
                <w:szCs w:val="20"/>
                <w:vertAlign w:val="subscript"/>
              </w:rPr>
              <w:t>tc</w:t>
            </w:r>
          </w:p>
        </w:tc>
        <w:tc>
          <w:tcPr>
            <w:tcW w:w="5580" w:type="dxa"/>
            <w:shd w:val="clear" w:color="auto" w:fill="FFFFFF"/>
            <w:noWrap/>
            <w:vAlign w:val="bottom"/>
            <w:hideMark/>
          </w:tcPr>
          <w:p w:rsidR="00A9644E" w:rsidRPr="00A9644E" w:rsidRDefault="00A9644E" w:rsidP="00A9644E">
            <w:pPr>
              <w:spacing w:after="0" w:line="270" w:lineRule="atLeast"/>
              <w:rPr>
                <w:rFonts w:ascii="Arial" w:eastAsia="Times New Roman" w:hAnsi="Arial" w:cs="Arial"/>
                <w:color w:val="333333"/>
                <w:sz w:val="20"/>
                <w:szCs w:val="20"/>
              </w:rPr>
            </w:pPr>
            <w:r w:rsidRPr="00A9644E">
              <w:rPr>
                <w:rFonts w:ascii="Arial" w:eastAsia="Times New Roman" w:hAnsi="Arial" w:cs="Arial"/>
                <w:b/>
                <w:bCs/>
                <w:i/>
                <w:iCs/>
                <w:color w:val="333333"/>
                <w:sz w:val="20"/>
                <w:szCs w:val="20"/>
              </w:rPr>
              <w:t>:</w:t>
            </w:r>
            <w:r w:rsidRPr="00A9644E">
              <w:rPr>
                <w:rFonts w:ascii="Arial" w:eastAsia="Times New Roman" w:hAnsi="Arial" w:cs="Arial"/>
                <w:color w:val="333333"/>
                <w:sz w:val="20"/>
              </w:rPr>
              <w:t> </w:t>
            </w:r>
            <w:r w:rsidRPr="00A9644E">
              <w:rPr>
                <w:rFonts w:ascii="Arial" w:eastAsia="Times New Roman" w:hAnsi="Arial" w:cs="Arial"/>
                <w:i/>
                <w:iCs/>
                <w:color w:val="333333"/>
                <w:sz w:val="20"/>
                <w:szCs w:val="20"/>
              </w:rPr>
              <w:t>Giá tham chiếu của ngày không hưởng quyền</w:t>
            </w:r>
          </w:p>
        </w:tc>
      </w:tr>
      <w:tr w:rsidR="00A9644E" w:rsidRPr="00A9644E" w:rsidTr="00A9644E">
        <w:trPr>
          <w:jc w:val="center"/>
        </w:trPr>
        <w:tc>
          <w:tcPr>
            <w:tcW w:w="900" w:type="dxa"/>
            <w:shd w:val="clear" w:color="auto" w:fill="FFFFFF"/>
            <w:noWrap/>
            <w:vAlign w:val="bottom"/>
            <w:hideMark/>
          </w:tcPr>
          <w:p w:rsidR="00A9644E" w:rsidRPr="00A9644E" w:rsidRDefault="00A9644E" w:rsidP="00A9644E">
            <w:pPr>
              <w:spacing w:after="0" w:line="270" w:lineRule="atLeast"/>
              <w:rPr>
                <w:rFonts w:ascii="Arial" w:eastAsia="Times New Roman" w:hAnsi="Arial" w:cs="Arial"/>
                <w:color w:val="333333"/>
                <w:sz w:val="20"/>
                <w:szCs w:val="20"/>
              </w:rPr>
            </w:pPr>
            <w:r w:rsidRPr="00A9644E">
              <w:rPr>
                <w:rFonts w:ascii="Arial" w:eastAsia="Times New Roman" w:hAnsi="Arial" w:cs="Arial"/>
                <w:b/>
                <w:bCs/>
                <w:i/>
                <w:iCs/>
                <w:color w:val="333333"/>
                <w:sz w:val="20"/>
                <w:szCs w:val="20"/>
              </w:rPr>
              <w:t>PRt-1</w:t>
            </w:r>
          </w:p>
        </w:tc>
        <w:tc>
          <w:tcPr>
            <w:tcW w:w="5580" w:type="dxa"/>
            <w:shd w:val="clear" w:color="auto" w:fill="FFFFFF"/>
            <w:noWrap/>
            <w:vAlign w:val="bottom"/>
            <w:hideMark/>
          </w:tcPr>
          <w:p w:rsidR="00A9644E" w:rsidRPr="00A9644E" w:rsidRDefault="00A9644E" w:rsidP="00A9644E">
            <w:pPr>
              <w:spacing w:after="0" w:line="270" w:lineRule="atLeast"/>
              <w:rPr>
                <w:rFonts w:ascii="Arial" w:eastAsia="Times New Roman" w:hAnsi="Arial" w:cs="Arial"/>
                <w:color w:val="333333"/>
                <w:sz w:val="20"/>
                <w:szCs w:val="20"/>
              </w:rPr>
            </w:pPr>
            <w:r w:rsidRPr="00A9644E">
              <w:rPr>
                <w:rFonts w:ascii="Arial" w:eastAsia="Times New Roman" w:hAnsi="Arial" w:cs="Arial"/>
                <w:i/>
                <w:iCs/>
                <w:color w:val="333333"/>
                <w:sz w:val="20"/>
                <w:szCs w:val="20"/>
              </w:rPr>
              <w:t>: là giá chứng khoán phiên trước phiên giao dịch không hưởng quyền</w:t>
            </w:r>
          </w:p>
        </w:tc>
      </w:tr>
      <w:tr w:rsidR="00A9644E" w:rsidRPr="00A9644E" w:rsidTr="00A9644E">
        <w:trPr>
          <w:jc w:val="center"/>
        </w:trPr>
        <w:tc>
          <w:tcPr>
            <w:tcW w:w="900" w:type="dxa"/>
            <w:shd w:val="clear" w:color="auto" w:fill="FFFFFF"/>
            <w:noWrap/>
            <w:vAlign w:val="bottom"/>
            <w:hideMark/>
          </w:tcPr>
          <w:p w:rsidR="00A9644E" w:rsidRPr="00A9644E" w:rsidRDefault="00A9644E" w:rsidP="00A9644E">
            <w:pPr>
              <w:spacing w:after="0" w:line="270" w:lineRule="atLeast"/>
              <w:rPr>
                <w:rFonts w:ascii="Arial" w:eastAsia="Times New Roman" w:hAnsi="Arial" w:cs="Arial"/>
                <w:color w:val="333333"/>
                <w:sz w:val="20"/>
                <w:szCs w:val="20"/>
              </w:rPr>
            </w:pPr>
            <w:r w:rsidRPr="00A9644E">
              <w:rPr>
                <w:rFonts w:ascii="Arial" w:eastAsia="Times New Roman" w:hAnsi="Arial" w:cs="Arial"/>
                <w:b/>
                <w:bCs/>
                <w:i/>
                <w:iCs/>
                <w:color w:val="333333"/>
                <w:sz w:val="20"/>
                <w:szCs w:val="20"/>
              </w:rPr>
              <w:t>I</w:t>
            </w:r>
            <w:r w:rsidRPr="00A9644E">
              <w:rPr>
                <w:rFonts w:ascii="Arial" w:eastAsia="Times New Roman" w:hAnsi="Arial" w:cs="Arial"/>
                <w:b/>
                <w:bCs/>
                <w:i/>
                <w:iCs/>
                <w:color w:val="333333"/>
                <w:sz w:val="20"/>
                <w:szCs w:val="20"/>
                <w:vertAlign w:val="subscript"/>
              </w:rPr>
              <w:t>1</w:t>
            </w:r>
          </w:p>
        </w:tc>
        <w:tc>
          <w:tcPr>
            <w:tcW w:w="5580" w:type="dxa"/>
            <w:shd w:val="clear" w:color="auto" w:fill="FFFFFF"/>
            <w:noWrap/>
            <w:vAlign w:val="bottom"/>
            <w:hideMark/>
          </w:tcPr>
          <w:p w:rsidR="00A9644E" w:rsidRPr="00A9644E" w:rsidRDefault="00A9644E" w:rsidP="00A9644E">
            <w:pPr>
              <w:spacing w:after="0" w:line="270" w:lineRule="atLeast"/>
              <w:rPr>
                <w:rFonts w:ascii="Arial" w:eastAsia="Times New Roman" w:hAnsi="Arial" w:cs="Arial"/>
                <w:color w:val="333333"/>
                <w:sz w:val="20"/>
                <w:szCs w:val="20"/>
              </w:rPr>
            </w:pPr>
            <w:r w:rsidRPr="00A9644E">
              <w:rPr>
                <w:rFonts w:ascii="Arial" w:eastAsia="Times New Roman" w:hAnsi="Arial" w:cs="Arial"/>
                <w:i/>
                <w:iCs/>
                <w:color w:val="333333"/>
                <w:sz w:val="20"/>
                <w:szCs w:val="20"/>
              </w:rPr>
              <w:t>:Tỷ lệ vốn tăng theo phát hành quyền mua cổ phiếu</w:t>
            </w:r>
          </w:p>
        </w:tc>
      </w:tr>
      <w:tr w:rsidR="00A9644E" w:rsidRPr="00A9644E" w:rsidTr="00A9644E">
        <w:trPr>
          <w:jc w:val="center"/>
        </w:trPr>
        <w:tc>
          <w:tcPr>
            <w:tcW w:w="900" w:type="dxa"/>
            <w:shd w:val="clear" w:color="auto" w:fill="FFFFFF"/>
            <w:noWrap/>
            <w:vAlign w:val="bottom"/>
            <w:hideMark/>
          </w:tcPr>
          <w:p w:rsidR="00A9644E" w:rsidRPr="00A9644E" w:rsidRDefault="00A9644E" w:rsidP="00A9644E">
            <w:pPr>
              <w:spacing w:after="0" w:line="270" w:lineRule="atLeast"/>
              <w:rPr>
                <w:rFonts w:ascii="Arial" w:eastAsia="Times New Roman" w:hAnsi="Arial" w:cs="Arial"/>
                <w:color w:val="333333"/>
                <w:sz w:val="20"/>
                <w:szCs w:val="20"/>
              </w:rPr>
            </w:pPr>
            <w:r w:rsidRPr="00A9644E">
              <w:rPr>
                <w:rFonts w:ascii="Arial" w:eastAsia="Times New Roman" w:hAnsi="Arial" w:cs="Arial"/>
                <w:b/>
                <w:bCs/>
                <w:i/>
                <w:iCs/>
                <w:color w:val="333333"/>
                <w:sz w:val="20"/>
                <w:szCs w:val="20"/>
              </w:rPr>
              <w:t>I</w:t>
            </w:r>
            <w:r w:rsidRPr="00A9644E">
              <w:rPr>
                <w:rFonts w:ascii="Arial" w:eastAsia="Times New Roman" w:hAnsi="Arial" w:cs="Arial"/>
                <w:b/>
                <w:bCs/>
                <w:i/>
                <w:iCs/>
                <w:color w:val="333333"/>
                <w:sz w:val="20"/>
                <w:szCs w:val="20"/>
                <w:vertAlign w:val="subscript"/>
              </w:rPr>
              <w:t>2</w:t>
            </w:r>
          </w:p>
        </w:tc>
        <w:tc>
          <w:tcPr>
            <w:tcW w:w="5580" w:type="dxa"/>
            <w:shd w:val="clear" w:color="auto" w:fill="FFFFFF"/>
            <w:noWrap/>
            <w:vAlign w:val="bottom"/>
            <w:hideMark/>
          </w:tcPr>
          <w:p w:rsidR="00A9644E" w:rsidRPr="00A9644E" w:rsidRDefault="00A9644E" w:rsidP="00A9644E">
            <w:pPr>
              <w:spacing w:after="0" w:line="270" w:lineRule="atLeast"/>
              <w:rPr>
                <w:rFonts w:ascii="Arial" w:eastAsia="Times New Roman" w:hAnsi="Arial" w:cs="Arial"/>
                <w:color w:val="333333"/>
                <w:sz w:val="20"/>
                <w:szCs w:val="20"/>
              </w:rPr>
            </w:pPr>
            <w:r w:rsidRPr="00A9644E">
              <w:rPr>
                <w:rFonts w:ascii="Arial" w:eastAsia="Times New Roman" w:hAnsi="Arial" w:cs="Arial"/>
                <w:i/>
                <w:iCs/>
                <w:color w:val="333333"/>
                <w:sz w:val="20"/>
                <w:szCs w:val="20"/>
              </w:rPr>
              <w:t>:Tỷ lệ vốn tăng do chia thưởng bằng cổ phiếu</w:t>
            </w:r>
          </w:p>
        </w:tc>
      </w:tr>
      <w:tr w:rsidR="00A9644E" w:rsidRPr="00A9644E" w:rsidTr="00A9644E">
        <w:trPr>
          <w:jc w:val="center"/>
        </w:trPr>
        <w:tc>
          <w:tcPr>
            <w:tcW w:w="900" w:type="dxa"/>
            <w:shd w:val="clear" w:color="auto" w:fill="FFFFFF"/>
            <w:noWrap/>
            <w:vAlign w:val="bottom"/>
            <w:hideMark/>
          </w:tcPr>
          <w:p w:rsidR="00A9644E" w:rsidRPr="00A9644E" w:rsidRDefault="00A9644E" w:rsidP="00A9644E">
            <w:pPr>
              <w:spacing w:after="0" w:line="270" w:lineRule="atLeast"/>
              <w:rPr>
                <w:rFonts w:ascii="Arial" w:eastAsia="Times New Roman" w:hAnsi="Arial" w:cs="Arial"/>
                <w:color w:val="333333"/>
                <w:sz w:val="20"/>
                <w:szCs w:val="20"/>
              </w:rPr>
            </w:pPr>
            <w:r w:rsidRPr="00A9644E">
              <w:rPr>
                <w:rFonts w:ascii="Arial" w:eastAsia="Times New Roman" w:hAnsi="Arial" w:cs="Arial"/>
                <w:b/>
                <w:bCs/>
                <w:i/>
                <w:iCs/>
                <w:color w:val="333333"/>
                <w:sz w:val="20"/>
                <w:szCs w:val="20"/>
              </w:rPr>
              <w:t>I</w:t>
            </w:r>
            <w:r w:rsidRPr="00A9644E">
              <w:rPr>
                <w:rFonts w:ascii="Arial" w:eastAsia="Times New Roman" w:hAnsi="Arial" w:cs="Arial"/>
                <w:b/>
                <w:bCs/>
                <w:i/>
                <w:iCs/>
                <w:color w:val="333333"/>
                <w:sz w:val="20"/>
                <w:szCs w:val="20"/>
                <w:vertAlign w:val="subscript"/>
              </w:rPr>
              <w:t>3</w:t>
            </w:r>
          </w:p>
        </w:tc>
        <w:tc>
          <w:tcPr>
            <w:tcW w:w="5580" w:type="dxa"/>
            <w:shd w:val="clear" w:color="auto" w:fill="FFFFFF"/>
            <w:noWrap/>
            <w:vAlign w:val="bottom"/>
            <w:hideMark/>
          </w:tcPr>
          <w:p w:rsidR="00A9644E" w:rsidRPr="00A9644E" w:rsidRDefault="00A9644E" w:rsidP="00A9644E">
            <w:pPr>
              <w:spacing w:after="0" w:line="270" w:lineRule="atLeast"/>
              <w:rPr>
                <w:rFonts w:ascii="Arial" w:eastAsia="Times New Roman" w:hAnsi="Arial" w:cs="Arial"/>
                <w:color w:val="333333"/>
                <w:sz w:val="20"/>
                <w:szCs w:val="20"/>
              </w:rPr>
            </w:pPr>
            <w:r w:rsidRPr="00A9644E">
              <w:rPr>
                <w:rFonts w:ascii="Arial" w:eastAsia="Times New Roman" w:hAnsi="Arial" w:cs="Arial"/>
                <w:i/>
                <w:iCs/>
                <w:color w:val="333333"/>
                <w:sz w:val="20"/>
                <w:szCs w:val="20"/>
              </w:rPr>
              <w:t>:Tỷ lệ vốn tăng do chi trả cổ tức bằng cổ phiếu</w:t>
            </w:r>
          </w:p>
        </w:tc>
      </w:tr>
      <w:tr w:rsidR="00A9644E" w:rsidRPr="00A9644E" w:rsidTr="00A9644E">
        <w:trPr>
          <w:jc w:val="center"/>
        </w:trPr>
        <w:tc>
          <w:tcPr>
            <w:tcW w:w="900" w:type="dxa"/>
            <w:shd w:val="clear" w:color="auto" w:fill="FFFFFF"/>
            <w:noWrap/>
            <w:vAlign w:val="bottom"/>
            <w:hideMark/>
          </w:tcPr>
          <w:p w:rsidR="00A9644E" w:rsidRPr="00A9644E" w:rsidRDefault="00A9644E" w:rsidP="00A9644E">
            <w:pPr>
              <w:spacing w:after="0" w:line="270" w:lineRule="atLeast"/>
              <w:rPr>
                <w:rFonts w:ascii="Arial" w:eastAsia="Times New Roman" w:hAnsi="Arial" w:cs="Arial"/>
                <w:color w:val="333333"/>
                <w:sz w:val="20"/>
                <w:szCs w:val="20"/>
              </w:rPr>
            </w:pPr>
            <w:r w:rsidRPr="00A9644E">
              <w:rPr>
                <w:rFonts w:ascii="Arial" w:eastAsia="Times New Roman" w:hAnsi="Arial" w:cs="Arial"/>
                <w:b/>
                <w:bCs/>
                <w:i/>
                <w:iCs/>
                <w:color w:val="333333"/>
                <w:sz w:val="20"/>
                <w:szCs w:val="20"/>
              </w:rPr>
              <w:t>TTH</w:t>
            </w:r>
            <w:r w:rsidRPr="00A9644E">
              <w:rPr>
                <w:rFonts w:ascii="Arial" w:eastAsia="Times New Roman" w:hAnsi="Arial" w:cs="Arial"/>
                <w:b/>
                <w:bCs/>
                <w:i/>
                <w:iCs/>
                <w:color w:val="333333"/>
                <w:sz w:val="20"/>
                <w:szCs w:val="20"/>
                <w:vertAlign w:val="subscript"/>
              </w:rPr>
              <w:t>cp</w:t>
            </w:r>
          </w:p>
        </w:tc>
        <w:tc>
          <w:tcPr>
            <w:tcW w:w="5580" w:type="dxa"/>
            <w:shd w:val="clear" w:color="auto" w:fill="FFFFFF"/>
            <w:noWrap/>
            <w:vAlign w:val="bottom"/>
            <w:hideMark/>
          </w:tcPr>
          <w:p w:rsidR="00A9644E" w:rsidRPr="00A9644E" w:rsidRDefault="00A9644E" w:rsidP="00A9644E">
            <w:pPr>
              <w:spacing w:after="0" w:line="270" w:lineRule="atLeast"/>
              <w:rPr>
                <w:rFonts w:ascii="Arial" w:eastAsia="Times New Roman" w:hAnsi="Arial" w:cs="Arial"/>
                <w:color w:val="333333"/>
                <w:sz w:val="20"/>
                <w:szCs w:val="20"/>
              </w:rPr>
            </w:pPr>
            <w:r w:rsidRPr="00A9644E">
              <w:rPr>
                <w:rFonts w:ascii="Arial" w:eastAsia="Times New Roman" w:hAnsi="Arial" w:cs="Arial"/>
                <w:b/>
                <w:bCs/>
                <w:i/>
                <w:iCs/>
                <w:color w:val="333333"/>
                <w:sz w:val="20"/>
                <w:szCs w:val="20"/>
              </w:rPr>
              <w:t>:</w:t>
            </w:r>
            <w:r w:rsidRPr="00A9644E">
              <w:rPr>
                <w:rFonts w:ascii="Arial" w:eastAsia="Times New Roman" w:hAnsi="Arial" w:cs="Arial"/>
                <w:color w:val="333333"/>
                <w:sz w:val="20"/>
              </w:rPr>
              <w:t> </w:t>
            </w:r>
            <w:r w:rsidRPr="00A9644E">
              <w:rPr>
                <w:rFonts w:ascii="Arial" w:eastAsia="Times New Roman" w:hAnsi="Arial" w:cs="Arial"/>
                <w:i/>
                <w:iCs/>
                <w:color w:val="333333"/>
                <w:sz w:val="20"/>
                <w:szCs w:val="20"/>
              </w:rPr>
              <w:t>Giá trị thưởng bằng cổ phiếu</w:t>
            </w:r>
          </w:p>
        </w:tc>
      </w:tr>
      <w:tr w:rsidR="00A9644E" w:rsidRPr="00A9644E" w:rsidTr="00A9644E">
        <w:trPr>
          <w:jc w:val="center"/>
        </w:trPr>
        <w:tc>
          <w:tcPr>
            <w:tcW w:w="900" w:type="dxa"/>
            <w:shd w:val="clear" w:color="auto" w:fill="FFFFFF"/>
            <w:noWrap/>
            <w:vAlign w:val="bottom"/>
            <w:hideMark/>
          </w:tcPr>
          <w:p w:rsidR="00A9644E" w:rsidRPr="00A9644E" w:rsidRDefault="00A9644E" w:rsidP="00A9644E">
            <w:pPr>
              <w:spacing w:after="0" w:line="270" w:lineRule="atLeast"/>
              <w:rPr>
                <w:rFonts w:ascii="Arial" w:eastAsia="Times New Roman" w:hAnsi="Arial" w:cs="Arial"/>
                <w:color w:val="333333"/>
                <w:sz w:val="20"/>
                <w:szCs w:val="20"/>
              </w:rPr>
            </w:pPr>
            <w:r w:rsidRPr="00A9644E">
              <w:rPr>
                <w:rFonts w:ascii="Arial" w:eastAsia="Times New Roman" w:hAnsi="Arial" w:cs="Arial"/>
                <w:b/>
                <w:bCs/>
                <w:i/>
                <w:iCs/>
                <w:color w:val="333333"/>
                <w:sz w:val="20"/>
                <w:szCs w:val="20"/>
              </w:rPr>
              <w:t>Div</w:t>
            </w:r>
            <w:r w:rsidRPr="00A9644E">
              <w:rPr>
                <w:rFonts w:ascii="Arial" w:eastAsia="Times New Roman" w:hAnsi="Arial" w:cs="Arial"/>
                <w:b/>
                <w:bCs/>
                <w:i/>
                <w:iCs/>
                <w:color w:val="333333"/>
                <w:sz w:val="20"/>
                <w:szCs w:val="20"/>
                <w:vertAlign w:val="subscript"/>
              </w:rPr>
              <w:t>cp</w:t>
            </w:r>
          </w:p>
        </w:tc>
        <w:tc>
          <w:tcPr>
            <w:tcW w:w="5580" w:type="dxa"/>
            <w:shd w:val="clear" w:color="auto" w:fill="FFFFFF"/>
            <w:noWrap/>
            <w:vAlign w:val="bottom"/>
            <w:hideMark/>
          </w:tcPr>
          <w:p w:rsidR="00A9644E" w:rsidRPr="00A9644E" w:rsidRDefault="00A9644E" w:rsidP="00A9644E">
            <w:pPr>
              <w:spacing w:after="0" w:line="270" w:lineRule="atLeast"/>
              <w:rPr>
                <w:rFonts w:ascii="Arial" w:eastAsia="Times New Roman" w:hAnsi="Arial" w:cs="Arial"/>
                <w:color w:val="333333"/>
                <w:sz w:val="20"/>
                <w:szCs w:val="20"/>
              </w:rPr>
            </w:pPr>
            <w:r w:rsidRPr="00A9644E">
              <w:rPr>
                <w:rFonts w:ascii="Arial" w:eastAsia="Times New Roman" w:hAnsi="Arial" w:cs="Arial"/>
                <w:b/>
                <w:bCs/>
                <w:i/>
                <w:iCs/>
                <w:color w:val="333333"/>
                <w:sz w:val="20"/>
                <w:szCs w:val="20"/>
              </w:rPr>
              <w:t>:</w:t>
            </w:r>
            <w:r w:rsidRPr="00A9644E">
              <w:rPr>
                <w:rFonts w:ascii="Arial" w:eastAsia="Times New Roman" w:hAnsi="Arial" w:cs="Arial"/>
                <w:color w:val="333333"/>
                <w:sz w:val="20"/>
              </w:rPr>
              <w:t> </w:t>
            </w:r>
            <w:r w:rsidRPr="00A9644E">
              <w:rPr>
                <w:rFonts w:ascii="Arial" w:eastAsia="Times New Roman" w:hAnsi="Arial" w:cs="Arial"/>
                <w:i/>
                <w:iCs/>
                <w:color w:val="333333"/>
                <w:sz w:val="20"/>
                <w:szCs w:val="20"/>
              </w:rPr>
              <w:t>Giá trị cổ tức bằng cổ phiếu</w:t>
            </w:r>
          </w:p>
        </w:tc>
      </w:tr>
      <w:tr w:rsidR="00A9644E" w:rsidRPr="00A9644E" w:rsidTr="00A9644E">
        <w:trPr>
          <w:jc w:val="center"/>
        </w:trPr>
        <w:tc>
          <w:tcPr>
            <w:tcW w:w="900" w:type="dxa"/>
            <w:shd w:val="clear" w:color="auto" w:fill="FFFFFF"/>
            <w:noWrap/>
            <w:vAlign w:val="bottom"/>
            <w:hideMark/>
          </w:tcPr>
          <w:p w:rsidR="00A9644E" w:rsidRPr="00A9644E" w:rsidRDefault="00A9644E" w:rsidP="00A9644E">
            <w:pPr>
              <w:spacing w:after="0" w:line="270" w:lineRule="atLeast"/>
              <w:rPr>
                <w:rFonts w:ascii="Arial" w:eastAsia="Times New Roman" w:hAnsi="Arial" w:cs="Arial"/>
                <w:color w:val="333333"/>
                <w:sz w:val="20"/>
                <w:szCs w:val="20"/>
              </w:rPr>
            </w:pPr>
            <w:r w:rsidRPr="00A9644E">
              <w:rPr>
                <w:rFonts w:ascii="Arial" w:eastAsia="Times New Roman" w:hAnsi="Arial" w:cs="Arial"/>
                <w:b/>
                <w:bCs/>
                <w:i/>
                <w:iCs/>
                <w:color w:val="333333"/>
                <w:sz w:val="20"/>
                <w:szCs w:val="20"/>
              </w:rPr>
              <w:t>TTH</w:t>
            </w:r>
            <w:r w:rsidRPr="00A9644E">
              <w:rPr>
                <w:rFonts w:ascii="Arial" w:eastAsia="Times New Roman" w:hAnsi="Arial" w:cs="Arial"/>
                <w:b/>
                <w:bCs/>
                <w:i/>
                <w:iCs/>
                <w:color w:val="333333"/>
                <w:sz w:val="20"/>
                <w:szCs w:val="20"/>
                <w:vertAlign w:val="subscript"/>
              </w:rPr>
              <w:t>t</w:t>
            </w:r>
          </w:p>
        </w:tc>
        <w:tc>
          <w:tcPr>
            <w:tcW w:w="5580" w:type="dxa"/>
            <w:shd w:val="clear" w:color="auto" w:fill="FFFFFF"/>
            <w:noWrap/>
            <w:vAlign w:val="bottom"/>
            <w:hideMark/>
          </w:tcPr>
          <w:p w:rsidR="00A9644E" w:rsidRPr="00A9644E" w:rsidRDefault="00A9644E" w:rsidP="00A9644E">
            <w:pPr>
              <w:spacing w:after="0" w:line="270" w:lineRule="atLeast"/>
              <w:rPr>
                <w:rFonts w:ascii="Arial" w:eastAsia="Times New Roman" w:hAnsi="Arial" w:cs="Arial"/>
                <w:color w:val="333333"/>
                <w:sz w:val="20"/>
                <w:szCs w:val="20"/>
              </w:rPr>
            </w:pPr>
            <w:r w:rsidRPr="00A9644E">
              <w:rPr>
                <w:rFonts w:ascii="Arial" w:eastAsia="Times New Roman" w:hAnsi="Arial" w:cs="Arial"/>
                <w:b/>
                <w:bCs/>
                <w:i/>
                <w:iCs/>
                <w:color w:val="333333"/>
                <w:sz w:val="20"/>
                <w:szCs w:val="20"/>
              </w:rPr>
              <w:t>:</w:t>
            </w:r>
            <w:r w:rsidRPr="00A9644E">
              <w:rPr>
                <w:rFonts w:ascii="Arial" w:eastAsia="Times New Roman" w:hAnsi="Arial" w:cs="Arial"/>
                <w:color w:val="333333"/>
                <w:sz w:val="20"/>
              </w:rPr>
              <w:t> </w:t>
            </w:r>
            <w:r w:rsidRPr="00A9644E">
              <w:rPr>
                <w:rFonts w:ascii="Arial" w:eastAsia="Times New Roman" w:hAnsi="Arial" w:cs="Arial"/>
                <w:i/>
                <w:iCs/>
                <w:color w:val="333333"/>
                <w:sz w:val="20"/>
                <w:szCs w:val="20"/>
              </w:rPr>
              <w:t>Giá trị tiền thưởng bằng tiền</w:t>
            </w:r>
          </w:p>
        </w:tc>
      </w:tr>
      <w:tr w:rsidR="00A9644E" w:rsidRPr="00A9644E" w:rsidTr="00A9644E">
        <w:trPr>
          <w:jc w:val="center"/>
        </w:trPr>
        <w:tc>
          <w:tcPr>
            <w:tcW w:w="900" w:type="dxa"/>
            <w:shd w:val="clear" w:color="auto" w:fill="FFFFFF"/>
            <w:noWrap/>
            <w:vAlign w:val="bottom"/>
            <w:hideMark/>
          </w:tcPr>
          <w:p w:rsidR="00A9644E" w:rsidRPr="00A9644E" w:rsidRDefault="00A9644E" w:rsidP="00A9644E">
            <w:pPr>
              <w:spacing w:after="0" w:line="270" w:lineRule="atLeast"/>
              <w:rPr>
                <w:rFonts w:ascii="Arial" w:eastAsia="Times New Roman" w:hAnsi="Arial" w:cs="Arial"/>
                <w:color w:val="333333"/>
                <w:sz w:val="20"/>
                <w:szCs w:val="20"/>
              </w:rPr>
            </w:pPr>
            <w:r w:rsidRPr="00A9644E">
              <w:rPr>
                <w:rFonts w:ascii="Arial" w:eastAsia="Times New Roman" w:hAnsi="Arial" w:cs="Arial"/>
                <w:b/>
                <w:bCs/>
                <w:i/>
                <w:iCs/>
                <w:color w:val="333333"/>
                <w:sz w:val="20"/>
                <w:szCs w:val="20"/>
              </w:rPr>
              <w:t>Div</w:t>
            </w:r>
            <w:r w:rsidRPr="00A9644E">
              <w:rPr>
                <w:rFonts w:ascii="Arial" w:eastAsia="Times New Roman" w:hAnsi="Arial" w:cs="Arial"/>
                <w:b/>
                <w:bCs/>
                <w:i/>
                <w:iCs/>
                <w:color w:val="333333"/>
                <w:sz w:val="20"/>
                <w:szCs w:val="20"/>
                <w:vertAlign w:val="subscript"/>
              </w:rPr>
              <w:t>t</w:t>
            </w:r>
          </w:p>
        </w:tc>
        <w:tc>
          <w:tcPr>
            <w:tcW w:w="5580" w:type="dxa"/>
            <w:shd w:val="clear" w:color="auto" w:fill="FFFFFF"/>
            <w:noWrap/>
            <w:vAlign w:val="bottom"/>
            <w:hideMark/>
          </w:tcPr>
          <w:p w:rsidR="00A9644E" w:rsidRPr="00A9644E" w:rsidRDefault="00A9644E" w:rsidP="00A9644E">
            <w:pPr>
              <w:spacing w:after="0" w:line="270" w:lineRule="atLeast"/>
              <w:rPr>
                <w:rFonts w:ascii="Arial" w:eastAsia="Times New Roman" w:hAnsi="Arial" w:cs="Arial"/>
                <w:color w:val="333333"/>
                <w:sz w:val="20"/>
                <w:szCs w:val="20"/>
              </w:rPr>
            </w:pPr>
            <w:r w:rsidRPr="00A9644E">
              <w:rPr>
                <w:rFonts w:ascii="Arial" w:eastAsia="Times New Roman" w:hAnsi="Arial" w:cs="Arial"/>
                <w:b/>
                <w:bCs/>
                <w:i/>
                <w:iCs/>
                <w:color w:val="333333"/>
                <w:sz w:val="20"/>
                <w:szCs w:val="20"/>
              </w:rPr>
              <w:t>:</w:t>
            </w:r>
            <w:r w:rsidRPr="00A9644E">
              <w:rPr>
                <w:rFonts w:ascii="Arial" w:eastAsia="Times New Roman" w:hAnsi="Arial" w:cs="Arial"/>
                <w:color w:val="333333"/>
                <w:sz w:val="20"/>
              </w:rPr>
              <w:t> </w:t>
            </w:r>
            <w:r w:rsidRPr="00A9644E">
              <w:rPr>
                <w:rFonts w:ascii="Arial" w:eastAsia="Times New Roman" w:hAnsi="Arial" w:cs="Arial"/>
                <w:i/>
                <w:iCs/>
                <w:color w:val="333333"/>
                <w:sz w:val="20"/>
                <w:szCs w:val="20"/>
              </w:rPr>
              <w:t>Giá trị cổ tức bằng tiền</w:t>
            </w:r>
          </w:p>
        </w:tc>
      </w:tr>
      <w:tr w:rsidR="00A9644E" w:rsidRPr="00A9644E" w:rsidTr="00A9644E">
        <w:trPr>
          <w:jc w:val="center"/>
        </w:trPr>
        <w:tc>
          <w:tcPr>
            <w:tcW w:w="900" w:type="dxa"/>
            <w:shd w:val="clear" w:color="auto" w:fill="FFFFFF"/>
            <w:noWrap/>
            <w:vAlign w:val="bottom"/>
            <w:hideMark/>
          </w:tcPr>
          <w:p w:rsidR="00A9644E" w:rsidRPr="00A9644E" w:rsidRDefault="00A9644E" w:rsidP="00A9644E">
            <w:pPr>
              <w:spacing w:after="0" w:line="270" w:lineRule="atLeast"/>
              <w:rPr>
                <w:rFonts w:ascii="Arial" w:eastAsia="Times New Roman" w:hAnsi="Arial" w:cs="Arial"/>
                <w:color w:val="333333"/>
                <w:sz w:val="20"/>
                <w:szCs w:val="20"/>
              </w:rPr>
            </w:pPr>
            <w:r w:rsidRPr="00A9644E">
              <w:rPr>
                <w:rFonts w:ascii="Arial" w:eastAsia="Times New Roman" w:hAnsi="Arial" w:cs="Arial"/>
                <w:b/>
                <w:bCs/>
                <w:i/>
                <w:iCs/>
                <w:color w:val="333333"/>
                <w:sz w:val="20"/>
                <w:szCs w:val="20"/>
              </w:rPr>
              <w:t>P</w:t>
            </w:r>
            <w:r w:rsidRPr="00A9644E">
              <w:rPr>
                <w:rFonts w:ascii="Arial" w:eastAsia="Times New Roman" w:hAnsi="Arial" w:cs="Arial"/>
                <w:b/>
                <w:bCs/>
                <w:i/>
                <w:iCs/>
                <w:color w:val="333333"/>
                <w:sz w:val="20"/>
                <w:szCs w:val="20"/>
                <w:vertAlign w:val="subscript"/>
              </w:rPr>
              <w:t>r1</w:t>
            </w:r>
          </w:p>
        </w:tc>
        <w:tc>
          <w:tcPr>
            <w:tcW w:w="5580" w:type="dxa"/>
            <w:shd w:val="clear" w:color="auto" w:fill="FFFFFF"/>
            <w:noWrap/>
            <w:vAlign w:val="bottom"/>
            <w:hideMark/>
          </w:tcPr>
          <w:p w:rsidR="00A9644E" w:rsidRPr="00A9644E" w:rsidRDefault="00A9644E" w:rsidP="00A9644E">
            <w:pPr>
              <w:spacing w:after="0" w:line="270" w:lineRule="atLeast"/>
              <w:rPr>
                <w:rFonts w:ascii="Arial" w:eastAsia="Times New Roman" w:hAnsi="Arial" w:cs="Arial"/>
                <w:color w:val="333333"/>
                <w:sz w:val="20"/>
                <w:szCs w:val="20"/>
              </w:rPr>
            </w:pPr>
            <w:r w:rsidRPr="00A9644E">
              <w:rPr>
                <w:rFonts w:ascii="Arial" w:eastAsia="Times New Roman" w:hAnsi="Arial" w:cs="Arial"/>
                <w:b/>
                <w:bCs/>
                <w:i/>
                <w:iCs/>
                <w:color w:val="333333"/>
                <w:sz w:val="20"/>
                <w:szCs w:val="20"/>
              </w:rPr>
              <w:t>:</w:t>
            </w:r>
            <w:r w:rsidRPr="00A9644E">
              <w:rPr>
                <w:rFonts w:ascii="Arial" w:eastAsia="Times New Roman" w:hAnsi="Arial" w:cs="Arial"/>
                <w:color w:val="333333"/>
                <w:sz w:val="20"/>
              </w:rPr>
              <w:t> </w:t>
            </w:r>
            <w:r w:rsidRPr="00A9644E">
              <w:rPr>
                <w:rFonts w:ascii="Arial" w:eastAsia="Times New Roman" w:hAnsi="Arial" w:cs="Arial"/>
                <w:i/>
                <w:iCs/>
                <w:color w:val="333333"/>
                <w:sz w:val="20"/>
                <w:szCs w:val="20"/>
              </w:rPr>
              <w:t>Giá cổ phiếu bán cho người có quyền mua cổ phiếu</w:t>
            </w:r>
          </w:p>
        </w:tc>
      </w:tr>
      <w:tr w:rsidR="00A9644E" w:rsidRPr="00A9644E" w:rsidTr="00A9644E">
        <w:trPr>
          <w:jc w:val="center"/>
        </w:trPr>
        <w:tc>
          <w:tcPr>
            <w:tcW w:w="900" w:type="dxa"/>
            <w:shd w:val="clear" w:color="auto" w:fill="FFFFFF"/>
            <w:noWrap/>
            <w:vAlign w:val="bottom"/>
            <w:hideMark/>
          </w:tcPr>
          <w:p w:rsidR="00A9644E" w:rsidRPr="00A9644E" w:rsidRDefault="00A9644E" w:rsidP="00A9644E">
            <w:pPr>
              <w:spacing w:after="0" w:line="270" w:lineRule="atLeast"/>
              <w:rPr>
                <w:rFonts w:ascii="Arial" w:eastAsia="Times New Roman" w:hAnsi="Arial" w:cs="Arial"/>
                <w:color w:val="333333"/>
                <w:sz w:val="20"/>
                <w:szCs w:val="20"/>
              </w:rPr>
            </w:pPr>
            <w:r w:rsidRPr="00A9644E">
              <w:rPr>
                <w:rFonts w:ascii="Arial" w:eastAsia="Times New Roman" w:hAnsi="Arial" w:cs="Arial"/>
                <w:b/>
                <w:bCs/>
                <w:i/>
                <w:iCs/>
                <w:color w:val="333333"/>
                <w:sz w:val="20"/>
                <w:szCs w:val="20"/>
              </w:rPr>
              <w:t>P</w:t>
            </w:r>
            <w:r w:rsidRPr="00A9644E">
              <w:rPr>
                <w:rFonts w:ascii="Arial" w:eastAsia="Times New Roman" w:hAnsi="Arial" w:cs="Arial"/>
                <w:b/>
                <w:bCs/>
                <w:i/>
                <w:iCs/>
                <w:color w:val="333333"/>
                <w:sz w:val="20"/>
                <w:szCs w:val="20"/>
                <w:vertAlign w:val="subscript"/>
              </w:rPr>
              <w:t>r2</w:t>
            </w:r>
          </w:p>
        </w:tc>
        <w:tc>
          <w:tcPr>
            <w:tcW w:w="5580" w:type="dxa"/>
            <w:shd w:val="clear" w:color="auto" w:fill="FFFFFF"/>
            <w:noWrap/>
            <w:vAlign w:val="bottom"/>
            <w:hideMark/>
          </w:tcPr>
          <w:p w:rsidR="00A9644E" w:rsidRPr="00A9644E" w:rsidRDefault="00A9644E" w:rsidP="00A9644E">
            <w:pPr>
              <w:spacing w:after="0" w:line="270" w:lineRule="atLeast"/>
              <w:rPr>
                <w:rFonts w:ascii="Arial" w:eastAsia="Times New Roman" w:hAnsi="Arial" w:cs="Arial"/>
                <w:color w:val="333333"/>
                <w:sz w:val="20"/>
                <w:szCs w:val="20"/>
              </w:rPr>
            </w:pPr>
            <w:r w:rsidRPr="00A9644E">
              <w:rPr>
                <w:rFonts w:ascii="Arial" w:eastAsia="Times New Roman" w:hAnsi="Arial" w:cs="Arial"/>
                <w:b/>
                <w:bCs/>
                <w:i/>
                <w:iCs/>
                <w:color w:val="333333"/>
                <w:sz w:val="20"/>
                <w:szCs w:val="20"/>
              </w:rPr>
              <w:t>:</w:t>
            </w:r>
            <w:r w:rsidRPr="00A9644E">
              <w:rPr>
                <w:rFonts w:ascii="Arial" w:eastAsia="Times New Roman" w:hAnsi="Arial" w:cs="Arial"/>
                <w:color w:val="333333"/>
                <w:sz w:val="20"/>
              </w:rPr>
              <w:t> </w:t>
            </w:r>
            <w:r w:rsidRPr="00A9644E">
              <w:rPr>
                <w:rFonts w:ascii="Arial" w:eastAsia="Times New Roman" w:hAnsi="Arial" w:cs="Arial"/>
                <w:i/>
                <w:iCs/>
                <w:color w:val="333333"/>
                <w:sz w:val="20"/>
                <w:szCs w:val="20"/>
              </w:rPr>
              <w:t>Giá cổ phiếu tính cho người được thưởng bằng cổ phiếu</w:t>
            </w:r>
          </w:p>
        </w:tc>
      </w:tr>
      <w:tr w:rsidR="00A9644E" w:rsidRPr="00A9644E" w:rsidTr="00A9644E">
        <w:trPr>
          <w:jc w:val="center"/>
        </w:trPr>
        <w:tc>
          <w:tcPr>
            <w:tcW w:w="900" w:type="dxa"/>
            <w:shd w:val="clear" w:color="auto" w:fill="FFFFFF"/>
            <w:noWrap/>
            <w:vAlign w:val="bottom"/>
            <w:hideMark/>
          </w:tcPr>
          <w:p w:rsidR="00A9644E" w:rsidRPr="00A9644E" w:rsidRDefault="00A9644E" w:rsidP="00A9644E">
            <w:pPr>
              <w:spacing w:after="0" w:line="270" w:lineRule="atLeast"/>
              <w:rPr>
                <w:rFonts w:ascii="Arial" w:eastAsia="Times New Roman" w:hAnsi="Arial" w:cs="Arial"/>
                <w:color w:val="333333"/>
                <w:sz w:val="20"/>
                <w:szCs w:val="20"/>
              </w:rPr>
            </w:pPr>
            <w:r w:rsidRPr="00A9644E">
              <w:rPr>
                <w:rFonts w:ascii="Arial" w:eastAsia="Times New Roman" w:hAnsi="Arial" w:cs="Arial"/>
                <w:b/>
                <w:bCs/>
                <w:i/>
                <w:iCs/>
                <w:color w:val="333333"/>
                <w:sz w:val="20"/>
                <w:szCs w:val="20"/>
              </w:rPr>
              <w:t>P</w:t>
            </w:r>
            <w:r w:rsidRPr="00A9644E">
              <w:rPr>
                <w:rFonts w:ascii="Arial" w:eastAsia="Times New Roman" w:hAnsi="Arial" w:cs="Arial"/>
                <w:b/>
                <w:bCs/>
                <w:i/>
                <w:iCs/>
                <w:color w:val="333333"/>
                <w:sz w:val="20"/>
                <w:szCs w:val="20"/>
                <w:vertAlign w:val="subscript"/>
              </w:rPr>
              <w:t>r3</w:t>
            </w:r>
          </w:p>
        </w:tc>
        <w:tc>
          <w:tcPr>
            <w:tcW w:w="5580" w:type="dxa"/>
            <w:shd w:val="clear" w:color="auto" w:fill="FFFFFF"/>
            <w:noWrap/>
            <w:vAlign w:val="bottom"/>
            <w:hideMark/>
          </w:tcPr>
          <w:p w:rsidR="00A9644E" w:rsidRPr="00A9644E" w:rsidRDefault="00A9644E" w:rsidP="00A9644E">
            <w:pPr>
              <w:spacing w:after="0" w:line="270" w:lineRule="atLeast"/>
              <w:rPr>
                <w:rFonts w:ascii="Arial" w:eastAsia="Times New Roman" w:hAnsi="Arial" w:cs="Arial"/>
                <w:color w:val="333333"/>
                <w:sz w:val="20"/>
                <w:szCs w:val="20"/>
              </w:rPr>
            </w:pPr>
            <w:r w:rsidRPr="00A9644E">
              <w:rPr>
                <w:rFonts w:ascii="Arial" w:eastAsia="Times New Roman" w:hAnsi="Arial" w:cs="Arial"/>
                <w:b/>
                <w:bCs/>
                <w:i/>
                <w:iCs/>
                <w:color w:val="333333"/>
                <w:sz w:val="20"/>
                <w:szCs w:val="20"/>
              </w:rPr>
              <w:t>:</w:t>
            </w:r>
            <w:r w:rsidRPr="00A9644E">
              <w:rPr>
                <w:rFonts w:ascii="Arial" w:eastAsia="Times New Roman" w:hAnsi="Arial" w:cs="Arial"/>
                <w:color w:val="333333"/>
                <w:sz w:val="20"/>
              </w:rPr>
              <w:t> </w:t>
            </w:r>
            <w:r w:rsidRPr="00A9644E">
              <w:rPr>
                <w:rFonts w:ascii="Arial" w:eastAsia="Times New Roman" w:hAnsi="Arial" w:cs="Arial"/>
                <w:i/>
                <w:iCs/>
                <w:color w:val="333333"/>
                <w:sz w:val="20"/>
                <w:szCs w:val="20"/>
              </w:rPr>
              <w:t>Giá cổ phiếu tính cho người được nhận cổ tức bằng cổ phiếu</w:t>
            </w:r>
          </w:p>
        </w:tc>
      </w:tr>
    </w:tbl>
    <w:p w:rsidR="00A9644E" w:rsidRPr="00A9644E" w:rsidRDefault="00A9644E" w:rsidP="00A9644E">
      <w:pPr>
        <w:shd w:val="clear" w:color="auto" w:fill="FFFFFF"/>
        <w:spacing w:before="100" w:beforeAutospacing="1" w:after="100" w:afterAutospacing="1" w:line="270" w:lineRule="atLeast"/>
        <w:rPr>
          <w:ins w:id="16" w:author="Unknown"/>
          <w:rFonts w:ascii="Arial" w:eastAsia="Times New Roman" w:hAnsi="Arial" w:cs="Arial"/>
          <w:color w:val="333333"/>
          <w:sz w:val="20"/>
          <w:szCs w:val="20"/>
        </w:rPr>
      </w:pPr>
      <w:ins w:id="17" w:author="Unknown">
        <w:r w:rsidRPr="00A9644E">
          <w:rPr>
            <w:rFonts w:ascii="Arial" w:eastAsia="Times New Roman" w:hAnsi="Arial" w:cs="Arial"/>
            <w:color w:val="333333"/>
            <w:sz w:val="20"/>
            <w:szCs w:val="20"/>
          </w:rPr>
          <w:t>Trong thực tế, chúng ta có thể dùng công thức tổng quát này để tính toán cho tất cả các trường hợp. Đối với những nhân tố không xảy ra ta để giá trị bằng 0.</w:t>
        </w:r>
      </w:ins>
    </w:p>
    <w:p w:rsidR="00A9644E" w:rsidRPr="00A9644E" w:rsidRDefault="00A9644E" w:rsidP="00A9644E">
      <w:pPr>
        <w:shd w:val="clear" w:color="auto" w:fill="FFFFFF"/>
        <w:spacing w:before="100" w:beforeAutospacing="1" w:after="100" w:afterAutospacing="1" w:line="270" w:lineRule="atLeast"/>
        <w:rPr>
          <w:ins w:id="18" w:author="Unknown"/>
          <w:rFonts w:ascii="Arial" w:eastAsia="Times New Roman" w:hAnsi="Arial" w:cs="Arial"/>
          <w:color w:val="333333"/>
          <w:sz w:val="20"/>
          <w:szCs w:val="20"/>
        </w:rPr>
      </w:pPr>
      <w:ins w:id="19" w:author="Unknown">
        <w:r w:rsidRPr="00A9644E">
          <w:rPr>
            <w:rFonts w:ascii="Arial" w:eastAsia="Times New Roman" w:hAnsi="Arial" w:cs="Arial"/>
            <w:color w:val="333333"/>
            <w:sz w:val="20"/>
            <w:szCs w:val="20"/>
          </w:rPr>
          <w:t>Giá tham chiếu của cổ phiếu trong trường hợp phát hành thêm cổ phiếu để tăng vốn</w:t>
        </w:r>
      </w:ins>
    </w:p>
    <w:p w:rsidR="00A9644E" w:rsidRPr="00A9644E" w:rsidRDefault="00A9644E" w:rsidP="00A9644E">
      <w:pPr>
        <w:shd w:val="clear" w:color="auto" w:fill="FFFFFF"/>
        <w:spacing w:before="100" w:beforeAutospacing="1" w:after="100" w:afterAutospacing="1" w:line="270" w:lineRule="atLeast"/>
        <w:rPr>
          <w:ins w:id="20" w:author="Unknown"/>
          <w:rFonts w:ascii="Arial" w:eastAsia="Times New Roman" w:hAnsi="Arial" w:cs="Arial"/>
          <w:color w:val="333333"/>
          <w:sz w:val="20"/>
          <w:szCs w:val="20"/>
        </w:rPr>
      </w:pPr>
      <w:ins w:id="21" w:author="Unknown">
        <w:r w:rsidRPr="00A9644E">
          <w:rPr>
            <w:rFonts w:ascii="Arial" w:eastAsia="Times New Roman" w:hAnsi="Arial" w:cs="Arial"/>
            <w:color w:val="333333"/>
            <w:sz w:val="20"/>
            <w:szCs w:val="20"/>
          </w:rPr>
          <w:t>Trong trường hợp này giá tham chiếu của cổ phiếu ngày không hưởng quyền mua cổ phiếu mới (P</w:t>
        </w:r>
        <w:r w:rsidRPr="00A9644E">
          <w:rPr>
            <w:rFonts w:ascii="Arial" w:eastAsia="Times New Roman" w:hAnsi="Arial" w:cs="Arial"/>
            <w:color w:val="333333"/>
            <w:sz w:val="20"/>
            <w:szCs w:val="20"/>
            <w:vertAlign w:val="subscript"/>
          </w:rPr>
          <w:t>tc</w:t>
        </w:r>
        <w:r w:rsidRPr="00A9644E">
          <w:rPr>
            <w:rFonts w:ascii="Arial" w:eastAsia="Times New Roman" w:hAnsi="Arial" w:cs="Arial"/>
            <w:color w:val="333333"/>
            <w:sz w:val="20"/>
            <w:szCs w:val="20"/>
          </w:rPr>
          <w:t>) được tính theo công thức:</w:t>
        </w:r>
      </w:ins>
    </w:p>
    <w:p w:rsidR="00A9644E" w:rsidRPr="00A9644E" w:rsidRDefault="00A9644E" w:rsidP="00A9644E">
      <w:pPr>
        <w:shd w:val="clear" w:color="auto" w:fill="FFFFFF"/>
        <w:spacing w:before="100" w:beforeAutospacing="1" w:after="100" w:afterAutospacing="1" w:line="270" w:lineRule="atLeast"/>
        <w:rPr>
          <w:ins w:id="22" w:author="Unknown"/>
          <w:rFonts w:ascii="Arial" w:eastAsia="Times New Roman" w:hAnsi="Arial" w:cs="Arial"/>
          <w:color w:val="333333"/>
          <w:sz w:val="20"/>
          <w:szCs w:val="20"/>
        </w:rPr>
      </w:pPr>
      <w:ins w:id="23" w:author="Unknown">
        <w:r w:rsidRPr="00A9644E">
          <w:rPr>
            <w:rFonts w:ascii="Arial" w:eastAsia="Times New Roman" w:hAnsi="Arial" w:cs="Arial"/>
            <w:b/>
            <w:bCs/>
            <w:color w:val="333333"/>
            <w:sz w:val="20"/>
            <w:szCs w:val="20"/>
          </w:rPr>
          <w:lastRenderedPageBreak/>
          <w:t>PR</w:t>
        </w:r>
        <w:r w:rsidRPr="00A9644E">
          <w:rPr>
            <w:rFonts w:ascii="Arial" w:eastAsia="Times New Roman" w:hAnsi="Arial" w:cs="Arial"/>
            <w:b/>
            <w:bCs/>
            <w:color w:val="333333"/>
            <w:sz w:val="20"/>
          </w:rPr>
          <w:t> </w:t>
        </w:r>
        <w:r w:rsidRPr="00A9644E">
          <w:rPr>
            <w:rFonts w:ascii="Arial" w:eastAsia="Times New Roman" w:hAnsi="Arial" w:cs="Arial"/>
            <w:b/>
            <w:bCs/>
            <w:color w:val="333333"/>
            <w:sz w:val="20"/>
            <w:szCs w:val="20"/>
            <w:vertAlign w:val="subscript"/>
          </w:rPr>
          <w:t>t-1</w:t>
        </w:r>
        <w:r w:rsidRPr="00A9644E">
          <w:rPr>
            <w:rFonts w:ascii="Arial" w:eastAsia="Times New Roman" w:hAnsi="Arial" w:cs="Arial"/>
            <w:b/>
            <w:bCs/>
            <w:color w:val="333333"/>
            <w:sz w:val="20"/>
          </w:rPr>
          <w:t> </w:t>
        </w:r>
        <w:r w:rsidRPr="00A9644E">
          <w:rPr>
            <w:rFonts w:ascii="Arial" w:eastAsia="Times New Roman" w:hAnsi="Arial" w:cs="Arial"/>
            <w:b/>
            <w:bCs/>
            <w:color w:val="333333"/>
            <w:sz w:val="20"/>
            <w:szCs w:val="20"/>
          </w:rPr>
          <w:t>+ (I x PR )</w:t>
        </w:r>
        <w:r w:rsidRPr="00A9644E">
          <w:rPr>
            <w:rFonts w:ascii="Arial" w:eastAsia="Times New Roman" w:hAnsi="Arial" w:cs="Arial"/>
            <w:b/>
            <w:bCs/>
            <w:color w:val="333333"/>
            <w:sz w:val="20"/>
            <w:szCs w:val="20"/>
          </w:rPr>
          <w:br/>
          <w:t>P</w:t>
        </w:r>
        <w:r w:rsidRPr="00A9644E">
          <w:rPr>
            <w:rFonts w:ascii="Arial" w:eastAsia="Times New Roman" w:hAnsi="Arial" w:cs="Arial"/>
            <w:b/>
            <w:bCs/>
            <w:color w:val="333333"/>
            <w:sz w:val="20"/>
            <w:szCs w:val="20"/>
            <w:vertAlign w:val="subscript"/>
          </w:rPr>
          <w:t>tc</w:t>
        </w:r>
        <w:r w:rsidRPr="00A9644E">
          <w:rPr>
            <w:rFonts w:ascii="Arial" w:eastAsia="Times New Roman" w:hAnsi="Arial" w:cs="Arial"/>
            <w:b/>
            <w:bCs/>
            <w:color w:val="333333"/>
            <w:sz w:val="20"/>
          </w:rPr>
          <w:t> </w:t>
        </w:r>
        <w:r w:rsidRPr="00A9644E">
          <w:rPr>
            <w:rFonts w:ascii="Arial" w:eastAsia="Times New Roman" w:hAnsi="Arial" w:cs="Arial"/>
            <w:b/>
            <w:bCs/>
            <w:color w:val="333333"/>
            <w:sz w:val="20"/>
            <w:szCs w:val="20"/>
          </w:rPr>
          <w:t>= ------------------------</w:t>
        </w:r>
        <w:r w:rsidRPr="00A9644E">
          <w:rPr>
            <w:rFonts w:ascii="Arial" w:eastAsia="Times New Roman" w:hAnsi="Arial" w:cs="Arial"/>
            <w:b/>
            <w:bCs/>
            <w:color w:val="333333"/>
            <w:sz w:val="20"/>
            <w:szCs w:val="20"/>
          </w:rPr>
          <w:br/>
          <w:t>1+ I</w:t>
        </w:r>
        <w:r w:rsidRPr="00A9644E">
          <w:rPr>
            <w:rFonts w:ascii="Arial" w:eastAsia="Times New Roman" w:hAnsi="Arial" w:cs="Arial"/>
            <w:b/>
            <w:bCs/>
            <w:color w:val="333333"/>
            <w:sz w:val="20"/>
            <w:szCs w:val="20"/>
          </w:rPr>
          <w:br/>
        </w:r>
        <w:r w:rsidRPr="00A9644E">
          <w:rPr>
            <w:rFonts w:ascii="Arial" w:eastAsia="Times New Roman" w:hAnsi="Arial" w:cs="Arial"/>
            <w:color w:val="333333"/>
            <w:sz w:val="20"/>
            <w:szCs w:val="20"/>
          </w:rPr>
          <w:t>Trong đó :</w:t>
        </w:r>
      </w:ins>
    </w:p>
    <w:p w:rsidR="00A9644E" w:rsidRPr="00A9644E" w:rsidRDefault="00A9644E" w:rsidP="00A9644E">
      <w:pPr>
        <w:shd w:val="clear" w:color="auto" w:fill="FFFFFF"/>
        <w:spacing w:before="100" w:beforeAutospacing="1" w:after="100" w:afterAutospacing="1" w:line="270" w:lineRule="atLeast"/>
        <w:rPr>
          <w:ins w:id="24" w:author="Unknown"/>
          <w:rFonts w:ascii="Arial" w:eastAsia="Times New Roman" w:hAnsi="Arial" w:cs="Arial"/>
          <w:color w:val="333333"/>
          <w:sz w:val="20"/>
          <w:szCs w:val="20"/>
        </w:rPr>
      </w:pPr>
      <w:ins w:id="25" w:author="Unknown">
        <w:r w:rsidRPr="00A9644E">
          <w:rPr>
            <w:rFonts w:ascii="Arial" w:eastAsia="Times New Roman" w:hAnsi="Arial" w:cs="Arial"/>
            <w:b/>
            <w:bCs/>
            <w:color w:val="333333"/>
            <w:sz w:val="20"/>
            <w:szCs w:val="20"/>
          </w:rPr>
          <w:t>Ptc :</w:t>
        </w:r>
        <w:r w:rsidRPr="00A9644E">
          <w:rPr>
            <w:rFonts w:ascii="Arial" w:eastAsia="Times New Roman" w:hAnsi="Arial" w:cs="Arial"/>
            <w:color w:val="333333"/>
            <w:sz w:val="20"/>
          </w:rPr>
          <w:t> </w:t>
        </w:r>
        <w:r w:rsidRPr="00A9644E">
          <w:rPr>
            <w:rFonts w:ascii="Arial" w:eastAsia="Times New Roman" w:hAnsi="Arial" w:cs="Arial"/>
            <w:color w:val="333333"/>
            <w:sz w:val="20"/>
            <w:szCs w:val="20"/>
          </w:rPr>
          <w:t>là giá tham chiếu cổ phiếu trong ngày giao dịch không hưởng quyền mua cổ phiếu trong đợt phát hành mới để tăng vốn, đây là giá cần xác định</w:t>
        </w:r>
      </w:ins>
    </w:p>
    <w:p w:rsidR="00A9644E" w:rsidRPr="00A9644E" w:rsidRDefault="00A9644E" w:rsidP="00A9644E">
      <w:pPr>
        <w:shd w:val="clear" w:color="auto" w:fill="FFFFFF"/>
        <w:spacing w:before="100" w:beforeAutospacing="1" w:after="100" w:afterAutospacing="1" w:line="270" w:lineRule="atLeast"/>
        <w:rPr>
          <w:ins w:id="26" w:author="Unknown"/>
          <w:rFonts w:ascii="Arial" w:eastAsia="Times New Roman" w:hAnsi="Arial" w:cs="Arial"/>
          <w:color w:val="333333"/>
          <w:sz w:val="20"/>
          <w:szCs w:val="20"/>
        </w:rPr>
      </w:pPr>
      <w:ins w:id="27" w:author="Unknown">
        <w:r w:rsidRPr="00A9644E">
          <w:rPr>
            <w:rFonts w:ascii="Arial" w:eastAsia="Times New Roman" w:hAnsi="Arial" w:cs="Arial"/>
            <w:b/>
            <w:bCs/>
            <w:color w:val="333333"/>
            <w:sz w:val="20"/>
            <w:szCs w:val="20"/>
          </w:rPr>
          <w:t>PRt-1 :</w:t>
        </w:r>
        <w:r w:rsidRPr="00A9644E">
          <w:rPr>
            <w:rFonts w:ascii="Arial" w:eastAsia="Times New Roman" w:hAnsi="Arial" w:cs="Arial"/>
            <w:color w:val="333333"/>
            <w:sz w:val="20"/>
          </w:rPr>
          <w:t> </w:t>
        </w:r>
        <w:r w:rsidRPr="00A9644E">
          <w:rPr>
            <w:rFonts w:ascii="Arial" w:eastAsia="Times New Roman" w:hAnsi="Arial" w:cs="Arial"/>
            <w:color w:val="333333"/>
            <w:sz w:val="20"/>
            <w:szCs w:val="20"/>
          </w:rPr>
          <w:t>là giá chứng khoán phiên trước phiên giao dịch không hưởng quyền.</w:t>
        </w:r>
        <w:r w:rsidRPr="00A9644E">
          <w:rPr>
            <w:rFonts w:ascii="Arial" w:eastAsia="Times New Roman" w:hAnsi="Arial" w:cs="Arial"/>
            <w:color w:val="333333"/>
            <w:sz w:val="20"/>
            <w:szCs w:val="20"/>
          </w:rPr>
          <w:br/>
        </w:r>
        <w:r w:rsidRPr="00A9644E">
          <w:rPr>
            <w:rFonts w:ascii="Arial" w:eastAsia="Times New Roman" w:hAnsi="Arial" w:cs="Arial"/>
            <w:b/>
            <w:bCs/>
            <w:color w:val="333333"/>
            <w:sz w:val="20"/>
            <w:szCs w:val="20"/>
          </w:rPr>
          <w:t>I :</w:t>
        </w:r>
        <w:r w:rsidRPr="00A9644E">
          <w:rPr>
            <w:rFonts w:ascii="Arial" w:eastAsia="Times New Roman" w:hAnsi="Arial" w:cs="Arial"/>
            <w:color w:val="333333"/>
            <w:sz w:val="20"/>
          </w:rPr>
          <w:t> </w:t>
        </w:r>
        <w:r w:rsidRPr="00A9644E">
          <w:rPr>
            <w:rFonts w:ascii="Arial" w:eastAsia="Times New Roman" w:hAnsi="Arial" w:cs="Arial"/>
            <w:color w:val="333333"/>
            <w:sz w:val="20"/>
            <w:szCs w:val="20"/>
          </w:rPr>
          <w:t>là tỷ lệ vốn tăng</w:t>
        </w:r>
      </w:ins>
    </w:p>
    <w:p w:rsidR="00A9644E" w:rsidRPr="00A9644E" w:rsidRDefault="00A9644E" w:rsidP="00A9644E">
      <w:pPr>
        <w:shd w:val="clear" w:color="auto" w:fill="FFFFFF"/>
        <w:spacing w:before="100" w:beforeAutospacing="1" w:after="100" w:afterAutospacing="1" w:line="270" w:lineRule="atLeast"/>
        <w:rPr>
          <w:ins w:id="28" w:author="Unknown"/>
          <w:rFonts w:ascii="Arial" w:eastAsia="Times New Roman" w:hAnsi="Arial" w:cs="Arial"/>
          <w:color w:val="333333"/>
          <w:sz w:val="20"/>
          <w:szCs w:val="20"/>
        </w:rPr>
      </w:pPr>
      <w:ins w:id="29" w:author="Unknown">
        <w:r w:rsidRPr="00A9644E">
          <w:rPr>
            <w:rFonts w:ascii="Arial" w:eastAsia="Times New Roman" w:hAnsi="Arial" w:cs="Arial"/>
            <w:b/>
            <w:bCs/>
            <w:color w:val="333333"/>
            <w:sz w:val="20"/>
            <w:szCs w:val="20"/>
          </w:rPr>
          <w:t>PR</w:t>
        </w:r>
        <w:r w:rsidRPr="00A9644E">
          <w:rPr>
            <w:rFonts w:ascii="Arial" w:eastAsia="Times New Roman" w:hAnsi="Arial" w:cs="Arial"/>
            <w:color w:val="333333"/>
            <w:sz w:val="20"/>
          </w:rPr>
          <w:t> </w:t>
        </w:r>
        <w:r w:rsidRPr="00A9644E">
          <w:rPr>
            <w:rFonts w:ascii="Arial" w:eastAsia="Times New Roman" w:hAnsi="Arial" w:cs="Arial"/>
            <w:b/>
            <w:bCs/>
            <w:color w:val="333333"/>
            <w:sz w:val="20"/>
            <w:szCs w:val="20"/>
          </w:rPr>
          <w:t>:</w:t>
        </w:r>
        <w:r w:rsidRPr="00A9644E">
          <w:rPr>
            <w:rFonts w:ascii="Arial" w:eastAsia="Times New Roman" w:hAnsi="Arial" w:cs="Arial"/>
            <w:color w:val="333333"/>
            <w:sz w:val="20"/>
          </w:rPr>
          <w:t> </w:t>
        </w:r>
        <w:r w:rsidRPr="00A9644E">
          <w:rPr>
            <w:rFonts w:ascii="Arial" w:eastAsia="Times New Roman" w:hAnsi="Arial" w:cs="Arial"/>
            <w:color w:val="333333"/>
            <w:sz w:val="20"/>
            <w:szCs w:val="20"/>
          </w:rPr>
          <w:t>là giá cổ phiếu sẽ bán cho người nắm giữ quyền mua cổ phiếu trong đợt phát hành mới.</w:t>
        </w:r>
      </w:ins>
    </w:p>
    <w:p w:rsidR="00A9644E" w:rsidRPr="00A9644E" w:rsidRDefault="00A9644E" w:rsidP="00A9644E">
      <w:pPr>
        <w:shd w:val="clear" w:color="auto" w:fill="FFFFFF"/>
        <w:spacing w:before="100" w:beforeAutospacing="1" w:after="100" w:afterAutospacing="1" w:line="270" w:lineRule="atLeast"/>
        <w:rPr>
          <w:ins w:id="30" w:author="Unknown"/>
          <w:rFonts w:ascii="Arial" w:eastAsia="Times New Roman" w:hAnsi="Arial" w:cs="Arial"/>
          <w:color w:val="333333"/>
          <w:sz w:val="20"/>
          <w:szCs w:val="20"/>
        </w:rPr>
      </w:pPr>
      <w:ins w:id="31" w:author="Unknown">
        <w:r w:rsidRPr="00A9644E">
          <w:rPr>
            <w:rFonts w:ascii="Arial" w:eastAsia="Times New Roman" w:hAnsi="Arial" w:cs="Arial"/>
            <w:i/>
            <w:iCs/>
            <w:color w:val="333333"/>
            <w:sz w:val="20"/>
            <w:szCs w:val="20"/>
            <w:u w:val="single"/>
          </w:rPr>
          <w:t>Ví dụ</w:t>
        </w:r>
        <w:r w:rsidRPr="00A9644E">
          <w:rPr>
            <w:rFonts w:ascii="Arial" w:eastAsia="Times New Roman" w:hAnsi="Arial" w:cs="Arial"/>
            <w:i/>
            <w:iCs/>
            <w:color w:val="333333"/>
            <w:sz w:val="20"/>
            <w:szCs w:val="20"/>
          </w:rPr>
          <w:t>:</w:t>
        </w:r>
        <w:r w:rsidRPr="00A9644E">
          <w:rPr>
            <w:rFonts w:ascii="Arial" w:eastAsia="Times New Roman" w:hAnsi="Arial" w:cs="Arial"/>
            <w:color w:val="333333"/>
            <w:sz w:val="20"/>
          </w:rPr>
          <w:t> </w:t>
        </w:r>
        <w:r w:rsidRPr="00A9644E">
          <w:rPr>
            <w:rFonts w:ascii="Arial" w:eastAsia="Times New Roman" w:hAnsi="Arial" w:cs="Arial"/>
            <w:color w:val="333333"/>
            <w:sz w:val="20"/>
            <w:szCs w:val="20"/>
          </w:rPr>
          <w:t>Giả sử ta muốn tính giá tham chiếu của cổ phiếu Hapaco (HAP) vào ngày không hưởng quyền mua cổ phiếu mới trong đợt phát hành thêm cổ phiếu lần đầu để huy động vốn đầu tư xây dựng Nhà máy giấy Craft.</w:t>
        </w:r>
      </w:ins>
    </w:p>
    <w:p w:rsidR="00A9644E" w:rsidRPr="00A9644E" w:rsidRDefault="00A9644E" w:rsidP="00A9644E">
      <w:pPr>
        <w:shd w:val="clear" w:color="auto" w:fill="FFFFFF"/>
        <w:spacing w:before="100" w:beforeAutospacing="1" w:after="100" w:afterAutospacing="1" w:line="270" w:lineRule="atLeast"/>
        <w:rPr>
          <w:ins w:id="32" w:author="Unknown"/>
          <w:rFonts w:ascii="Arial" w:eastAsia="Times New Roman" w:hAnsi="Arial" w:cs="Arial"/>
          <w:color w:val="333333"/>
          <w:sz w:val="20"/>
          <w:szCs w:val="20"/>
        </w:rPr>
      </w:pPr>
      <w:ins w:id="33" w:author="Unknown">
        <w:r w:rsidRPr="00A9644E">
          <w:rPr>
            <w:rFonts w:ascii="Arial" w:eastAsia="Times New Roman" w:hAnsi="Arial" w:cs="Arial"/>
            <w:color w:val="333333"/>
            <w:sz w:val="20"/>
            <w:szCs w:val="20"/>
          </w:rPr>
          <w:t>Thông tin chúng ta có được như sau: Tổng vốn huy động mới là 20 tỷ đồng (tổng vốn Hapaco trước lúc phát hành quyền mua cổ phiếu là 10 tỷ đồng). Tức là mỗi cổ phiếu cũ được mua thêm 2 cổ phiếu mới. Giá tham chiếu của cổ phiếu này vào phiên trước phiên giao dịch không hưởng quyền là 50.000 đồng cho mỗi cổ phiếu (PR</w:t>
        </w:r>
        <w:r w:rsidRPr="00A9644E">
          <w:rPr>
            <w:rFonts w:ascii="Arial" w:eastAsia="Times New Roman" w:hAnsi="Arial" w:cs="Arial"/>
            <w:color w:val="333333"/>
            <w:sz w:val="20"/>
            <w:szCs w:val="20"/>
            <w:vertAlign w:val="subscript"/>
          </w:rPr>
          <w:t>t-1</w:t>
        </w:r>
        <w:r w:rsidRPr="00A9644E">
          <w:rPr>
            <w:rFonts w:ascii="Arial" w:eastAsia="Times New Roman" w:hAnsi="Arial" w:cs="Arial"/>
            <w:color w:val="333333"/>
            <w:sz w:val="20"/>
            <w:szCs w:val="20"/>
          </w:rPr>
          <w:t>). Tỷ lệ vốn tăng là gấp 2 lần vốn hiện có (I=2). Giá cổ phiếu sẽ bán cho cổ đông là 32.000đồng/cổ phiếu (PR).</w:t>
        </w:r>
      </w:ins>
    </w:p>
    <w:tbl>
      <w:tblPr>
        <w:tblW w:w="7425" w:type="dxa"/>
        <w:shd w:val="clear" w:color="auto" w:fill="FFFFFF"/>
        <w:tblCellMar>
          <w:left w:w="0" w:type="dxa"/>
          <w:right w:w="0" w:type="dxa"/>
        </w:tblCellMar>
        <w:tblLook w:val="04A0"/>
      </w:tblPr>
      <w:tblGrid>
        <w:gridCol w:w="1195"/>
        <w:gridCol w:w="3670"/>
        <w:gridCol w:w="2560"/>
      </w:tblGrid>
      <w:tr w:rsidR="00A9644E" w:rsidRPr="00A9644E" w:rsidTr="00A9644E">
        <w:tc>
          <w:tcPr>
            <w:tcW w:w="840" w:type="dxa"/>
            <w:vMerge w:val="restart"/>
            <w:shd w:val="clear" w:color="auto" w:fill="FFFFFF"/>
            <w:vAlign w:val="center"/>
            <w:hideMark/>
          </w:tcPr>
          <w:p w:rsidR="00A9644E" w:rsidRPr="00A9644E" w:rsidRDefault="00A9644E" w:rsidP="00A9644E">
            <w:pPr>
              <w:spacing w:after="0" w:line="270" w:lineRule="atLeast"/>
              <w:jc w:val="right"/>
              <w:rPr>
                <w:rFonts w:ascii="Arial" w:eastAsia="Times New Roman" w:hAnsi="Arial" w:cs="Arial"/>
                <w:color w:val="333333"/>
                <w:sz w:val="20"/>
                <w:szCs w:val="20"/>
              </w:rPr>
            </w:pPr>
            <w:r w:rsidRPr="00A9644E">
              <w:rPr>
                <w:rFonts w:ascii="Arial" w:eastAsia="Times New Roman" w:hAnsi="Arial" w:cs="Arial"/>
                <w:color w:val="333333"/>
                <w:sz w:val="20"/>
                <w:szCs w:val="20"/>
              </w:rPr>
              <w:t>Ptc =</w:t>
            </w:r>
          </w:p>
        </w:tc>
        <w:tc>
          <w:tcPr>
            <w:tcW w:w="2580" w:type="dxa"/>
            <w:shd w:val="clear" w:color="auto" w:fill="FFFFFF"/>
            <w:hideMark/>
          </w:tcPr>
          <w:p w:rsidR="00A9644E" w:rsidRPr="00A9644E" w:rsidRDefault="00A9644E" w:rsidP="00A9644E">
            <w:pPr>
              <w:spacing w:after="0" w:line="270" w:lineRule="atLeast"/>
              <w:jc w:val="center"/>
              <w:rPr>
                <w:rFonts w:ascii="Arial" w:eastAsia="Times New Roman" w:hAnsi="Arial" w:cs="Arial"/>
                <w:color w:val="333333"/>
                <w:sz w:val="20"/>
                <w:szCs w:val="20"/>
              </w:rPr>
            </w:pPr>
            <w:r w:rsidRPr="00A9644E">
              <w:rPr>
                <w:rFonts w:ascii="Arial" w:eastAsia="Times New Roman" w:hAnsi="Arial" w:cs="Arial"/>
                <w:color w:val="333333"/>
                <w:sz w:val="20"/>
                <w:szCs w:val="20"/>
              </w:rPr>
              <w:t>50.000+2 x 32.000</w:t>
            </w:r>
          </w:p>
        </w:tc>
        <w:tc>
          <w:tcPr>
            <w:tcW w:w="1800" w:type="dxa"/>
            <w:vMerge w:val="restart"/>
            <w:shd w:val="clear" w:color="auto" w:fill="FFFFFF"/>
            <w:vAlign w:val="center"/>
            <w:hideMark/>
          </w:tcPr>
          <w:p w:rsidR="00A9644E" w:rsidRPr="00A9644E" w:rsidRDefault="00A9644E" w:rsidP="00A9644E">
            <w:pPr>
              <w:spacing w:after="0" w:line="270" w:lineRule="atLeast"/>
              <w:rPr>
                <w:rFonts w:ascii="Arial" w:eastAsia="Times New Roman" w:hAnsi="Arial" w:cs="Arial"/>
                <w:color w:val="333333"/>
                <w:sz w:val="20"/>
                <w:szCs w:val="20"/>
              </w:rPr>
            </w:pPr>
            <w:r w:rsidRPr="00A9644E">
              <w:rPr>
                <w:rFonts w:ascii="Arial" w:eastAsia="Times New Roman" w:hAnsi="Arial" w:cs="Arial"/>
                <w:color w:val="333333"/>
                <w:sz w:val="20"/>
                <w:szCs w:val="20"/>
              </w:rPr>
              <w:t>= 38.000 (đồng)</w:t>
            </w:r>
          </w:p>
        </w:tc>
      </w:tr>
      <w:tr w:rsidR="00A9644E" w:rsidRPr="00A9644E" w:rsidTr="00A9644E">
        <w:tc>
          <w:tcPr>
            <w:tcW w:w="0" w:type="auto"/>
            <w:vMerge/>
            <w:shd w:val="clear" w:color="auto" w:fill="FFFFFF"/>
            <w:vAlign w:val="center"/>
            <w:hideMark/>
          </w:tcPr>
          <w:p w:rsidR="00A9644E" w:rsidRPr="00A9644E" w:rsidRDefault="00A9644E" w:rsidP="00A9644E">
            <w:pPr>
              <w:spacing w:after="0" w:line="240" w:lineRule="auto"/>
              <w:rPr>
                <w:rFonts w:ascii="Arial" w:eastAsia="Times New Roman" w:hAnsi="Arial" w:cs="Arial"/>
                <w:color w:val="333333"/>
                <w:sz w:val="20"/>
                <w:szCs w:val="20"/>
              </w:rPr>
            </w:pPr>
          </w:p>
        </w:tc>
        <w:tc>
          <w:tcPr>
            <w:tcW w:w="2580" w:type="dxa"/>
            <w:shd w:val="clear" w:color="auto" w:fill="FFFFFF"/>
            <w:hideMark/>
          </w:tcPr>
          <w:p w:rsidR="00A9644E" w:rsidRPr="00A9644E" w:rsidRDefault="00A9644E" w:rsidP="00A9644E">
            <w:pPr>
              <w:spacing w:after="0" w:line="270" w:lineRule="atLeast"/>
              <w:jc w:val="center"/>
              <w:rPr>
                <w:rFonts w:ascii="Arial" w:eastAsia="Times New Roman" w:hAnsi="Arial" w:cs="Arial"/>
                <w:color w:val="333333"/>
                <w:sz w:val="20"/>
                <w:szCs w:val="20"/>
              </w:rPr>
            </w:pPr>
            <w:r w:rsidRPr="00A9644E">
              <w:rPr>
                <w:rFonts w:ascii="Arial" w:eastAsia="Times New Roman" w:hAnsi="Arial" w:cs="Arial"/>
                <w:color w:val="333333"/>
                <w:sz w:val="20"/>
                <w:szCs w:val="20"/>
              </w:rPr>
              <w:t>1 + 2</w:t>
            </w:r>
          </w:p>
        </w:tc>
        <w:tc>
          <w:tcPr>
            <w:tcW w:w="0" w:type="auto"/>
            <w:vMerge/>
            <w:shd w:val="clear" w:color="auto" w:fill="FFFFFF"/>
            <w:vAlign w:val="center"/>
            <w:hideMark/>
          </w:tcPr>
          <w:p w:rsidR="00A9644E" w:rsidRPr="00A9644E" w:rsidRDefault="00A9644E" w:rsidP="00A9644E">
            <w:pPr>
              <w:spacing w:after="0" w:line="240" w:lineRule="auto"/>
              <w:rPr>
                <w:rFonts w:ascii="Arial" w:eastAsia="Times New Roman" w:hAnsi="Arial" w:cs="Arial"/>
                <w:color w:val="333333"/>
                <w:sz w:val="20"/>
                <w:szCs w:val="20"/>
              </w:rPr>
            </w:pPr>
          </w:p>
        </w:tc>
      </w:tr>
    </w:tbl>
    <w:p w:rsidR="00A9644E" w:rsidRPr="00A9644E" w:rsidRDefault="00A9644E" w:rsidP="00A9644E">
      <w:pPr>
        <w:shd w:val="clear" w:color="auto" w:fill="FFFFFF"/>
        <w:spacing w:before="100" w:beforeAutospacing="1" w:after="100" w:afterAutospacing="1" w:line="270" w:lineRule="atLeast"/>
        <w:rPr>
          <w:ins w:id="34" w:author="Unknown"/>
          <w:rFonts w:ascii="Arial" w:eastAsia="Times New Roman" w:hAnsi="Arial" w:cs="Arial"/>
          <w:color w:val="333333"/>
          <w:sz w:val="20"/>
          <w:szCs w:val="20"/>
        </w:rPr>
      </w:pPr>
      <w:ins w:id="35" w:author="Unknown">
        <w:r w:rsidRPr="00A9644E">
          <w:rPr>
            <w:rFonts w:ascii="Arial" w:eastAsia="Times New Roman" w:hAnsi="Arial" w:cs="Arial"/>
            <w:i/>
            <w:iCs/>
            <w:color w:val="333333"/>
            <w:sz w:val="20"/>
          </w:rPr>
          <w:t>(Câu trả lời do Công ty chứng khoán VPBank - VPBS cung cấp)</w:t>
        </w:r>
      </w:ins>
    </w:p>
    <w:p w:rsidR="00D240B1" w:rsidRDefault="00D240B1"/>
    <w:sectPr w:rsidR="00D240B1" w:rsidSect="00D240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9644E"/>
    <w:rsid w:val="0019327D"/>
    <w:rsid w:val="002469DE"/>
    <w:rsid w:val="00A26197"/>
    <w:rsid w:val="00A9644E"/>
    <w:rsid w:val="00D240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0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text">
    <w:name w:val="intro_text"/>
    <w:basedOn w:val="Normal"/>
    <w:rsid w:val="00A964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_text"/>
    <w:basedOn w:val="Normal"/>
    <w:rsid w:val="00A964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title">
    <w:name w:val="subtitle"/>
    <w:basedOn w:val="Normal"/>
    <w:rsid w:val="00A964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644E"/>
    <w:rPr>
      <w:b/>
      <w:bCs/>
    </w:rPr>
  </w:style>
  <w:style w:type="character" w:customStyle="1" w:styleId="apple-converted-space">
    <w:name w:val="apple-converted-space"/>
    <w:basedOn w:val="DefaultParagraphFont"/>
    <w:rsid w:val="00A9644E"/>
  </w:style>
  <w:style w:type="character" w:styleId="Emphasis">
    <w:name w:val="Emphasis"/>
    <w:basedOn w:val="DefaultParagraphFont"/>
    <w:uiPriority w:val="20"/>
    <w:qFormat/>
    <w:rsid w:val="00A9644E"/>
    <w:rPr>
      <w:i/>
      <w:iCs/>
    </w:rPr>
  </w:style>
</w:styles>
</file>

<file path=word/webSettings.xml><?xml version="1.0" encoding="utf-8"?>
<w:webSettings xmlns:r="http://schemas.openxmlformats.org/officeDocument/2006/relationships" xmlns:w="http://schemas.openxmlformats.org/wordprocessingml/2006/main">
  <w:divs>
    <w:div w:id="146133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1550</TotalTime>
  <Pages>2</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quan_nh</dc:creator>
  <cp:lastModifiedBy>quan_nh</cp:lastModifiedBy>
  <cp:revision>1</cp:revision>
  <dcterms:created xsi:type="dcterms:W3CDTF">2012-02-15T12:56:00Z</dcterms:created>
  <dcterms:modified xsi:type="dcterms:W3CDTF">2012-02-16T14:46:00Z</dcterms:modified>
</cp:coreProperties>
</file>